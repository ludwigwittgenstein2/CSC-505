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RDefault="003B266C" w:rsidP="0004494A">
      <w:pPr>
        <w:pStyle w:val="Title"/>
        <w:spacing w:before="0" w:after="400"/>
        <w:jc w:val="both"/>
        <w:rPr>
          <w:sz w:val="40"/>
        </w:rPr>
      </w:pPr>
      <w:r>
        <w:rPr>
          <w:sz w:val="40"/>
        </w:rPr>
        <w:t>for</w:t>
      </w:r>
    </w:p>
    <w:p w:rsidR="003B266C" w:rsidRPr="003C16CC" w:rsidRDefault="00913BDF" w:rsidP="0004494A">
      <w:pPr>
        <w:pStyle w:val="Title"/>
        <w:jc w:val="both"/>
        <w:rPr>
          <w:sz w:val="52"/>
          <w:szCs w:val="52"/>
        </w:rPr>
      </w:pPr>
      <w:r w:rsidRPr="003C16CC">
        <w:rPr>
          <w:sz w:val="52"/>
          <w:szCs w:val="52"/>
        </w:rPr>
        <w:t>FH</w:t>
      </w:r>
      <w:r w:rsidR="003B266C" w:rsidRPr="003C16CC">
        <w:rPr>
          <w:sz w:val="52"/>
          <w:szCs w:val="52"/>
        </w:rPr>
        <w:t xml:space="preserve"> Mobile Application</w:t>
      </w:r>
    </w:p>
    <w:p w:rsidR="003B266C" w:rsidRDefault="00163963" w:rsidP="0004494A">
      <w:pPr>
        <w:pStyle w:val="ByLine"/>
        <w:jc w:val="both"/>
      </w:pPr>
      <w:r>
        <w:t>Version 1.</w:t>
      </w:r>
      <w:del w:id="0" w:author="daven" w:date="2014-02-13T12:36:00Z">
        <w:r w:rsidDel="00713ADE">
          <w:delText>2</w:delText>
        </w:r>
      </w:del>
      <w:ins w:id="1" w:author="daven" w:date="2014-02-13T12:36:00Z">
        <w:r w:rsidR="00713ADE">
          <w:t>3</w:t>
        </w:r>
      </w:ins>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r>
        <w:t>Daven Amin</w:t>
      </w:r>
    </w:p>
    <w:p w:rsidR="00913BDF" w:rsidRDefault="00913BDF" w:rsidP="0004494A">
      <w:pPr>
        <w:pStyle w:val="ByLine"/>
        <w:spacing w:before="0" w:after="0"/>
        <w:jc w:val="both"/>
      </w:pPr>
      <w:r>
        <w:t>Rick Rejeleene</w:t>
      </w:r>
    </w:p>
    <w:p w:rsidR="00913BDF" w:rsidRDefault="00913BDF" w:rsidP="0004494A">
      <w:pPr>
        <w:pStyle w:val="ByLine"/>
        <w:spacing w:before="0" w:after="0"/>
        <w:jc w:val="both"/>
      </w:pPr>
      <w:r>
        <w:t>Brian Strattard</w:t>
      </w:r>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2" w:name="_Toc344877432"/>
      <w:bookmarkStart w:id="3" w:name="_Toc344879822"/>
      <w:bookmarkStart w:id="4" w:name="_Toc346508722"/>
      <w:bookmarkStart w:id="5" w:name="_Toc346508952"/>
      <w:bookmarkStart w:id="6" w:name="_Toc346509227"/>
      <w:bookmarkStart w:id="7" w:name="_Toc379904571"/>
      <w:bookmarkEnd w:id="2"/>
      <w:bookmarkEnd w:id="3"/>
      <w:bookmarkEnd w:id="4"/>
      <w:bookmarkEnd w:id="5"/>
      <w:bookmarkEnd w:id="6"/>
      <w:r>
        <w:t>Table of Contents</w:t>
      </w:r>
      <w:bookmarkEnd w:id="7"/>
    </w:p>
    <w:p w:rsidR="00375C1A" w:rsidRDefault="003B266C" w:rsidP="0004494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375C1A">
        <w:t>ii</w:t>
      </w:r>
      <w:r w:rsidR="00375C1A">
        <w:fldChar w:fldCharType="end"/>
      </w:r>
    </w:p>
    <w:p w:rsidR="00375C1A" w:rsidRDefault="00375C1A" w:rsidP="0004494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t>iv</w:t>
      </w:r>
      <w:r>
        <w:fldChar w:fldCharType="end"/>
      </w:r>
    </w:p>
    <w:p w:rsidR="00375C1A" w:rsidRDefault="00375C1A" w:rsidP="0004494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t>1</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Pr>
          <w:noProof/>
        </w:rPr>
        <w:t>2</w:t>
      </w:r>
      <w:r>
        <w:rPr>
          <w:noProof/>
        </w:rPr>
        <w:fldChar w:fldCharType="end"/>
      </w:r>
    </w:p>
    <w:p w:rsidR="00375C1A" w:rsidRDefault="00375C1A" w:rsidP="0004494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t>2</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_Toc379904587 \h </w:instrText>
      </w:r>
      <w:r>
        <w:rPr>
          <w:noProof/>
        </w:rPr>
      </w:r>
      <w:r>
        <w:rPr>
          <w:noProof/>
        </w:rPr>
        <w:fldChar w:fldCharType="separate"/>
      </w:r>
      <w:r>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r>
        <w:rPr>
          <w:noProof/>
        </w:rPr>
        <w:fldChar w:fldCharType="begin"/>
      </w:r>
      <w:r>
        <w:rPr>
          <w:noProof/>
        </w:rPr>
        <w:instrText xml:space="preserve"> PAGEREF _Toc379904588 \h </w:instrText>
      </w:r>
      <w:r>
        <w:rPr>
          <w:noProof/>
        </w:rPr>
      </w:r>
      <w:r>
        <w:rPr>
          <w:noProof/>
        </w:rPr>
        <w:fldChar w:fldCharType="separate"/>
      </w:r>
      <w:r>
        <w:rPr>
          <w:noProof/>
        </w:rPr>
        <w:t>2</w:t>
      </w:r>
      <w:r>
        <w:rPr>
          <w:noProof/>
        </w:rPr>
        <w:fldChar w:fldCharType="end"/>
      </w:r>
    </w:p>
    <w:p w:rsidR="00375C1A" w:rsidRDefault="00375C1A" w:rsidP="0004494A">
      <w:pPr>
        <w:pStyle w:val="TOC3"/>
        <w:jc w:val="both"/>
        <w:rPr>
          <w:rFonts w:asciiTheme="minorHAnsi" w:eastAsiaTheme="minorEastAsia" w:hAnsiTheme="minorHAnsi" w:cstheme="minorBidi"/>
          <w:szCs w:val="22"/>
        </w:rPr>
      </w:pPr>
      <w:r>
        <w:t>2.8.1</w:t>
      </w:r>
      <w:r>
        <w:rPr>
          <w:rFonts w:asciiTheme="minorHAnsi" w:eastAsiaTheme="minorEastAsia" w:hAnsiTheme="minorHAnsi" w:cstheme="minorBidi"/>
          <w:szCs w:val="22"/>
        </w:rPr>
        <w:tab/>
      </w:r>
      <w:r>
        <w:t>D</w:t>
      </w:r>
      <w:r w:rsidR="002D1D5A">
        <w:t xml:space="preserve">ata </w:t>
      </w:r>
      <w:r>
        <w:t>F</w:t>
      </w:r>
      <w:r w:rsidR="002D1D5A">
        <w:t xml:space="preserve">low </w:t>
      </w:r>
      <w:r>
        <w:t>D</w:t>
      </w:r>
      <w:r w:rsidR="002D1D5A">
        <w:t>iagram</w:t>
      </w:r>
      <w:r>
        <w:tab/>
      </w:r>
      <w:r>
        <w:fldChar w:fldCharType="begin"/>
      </w:r>
      <w:r>
        <w:instrText xml:space="preserve"> PAGEREF _Toc379904589 \h </w:instrText>
      </w:r>
      <w:r>
        <w:fldChar w:fldCharType="separate"/>
      </w:r>
      <w:r>
        <w:t>3</w:t>
      </w:r>
      <w:r>
        <w:fldChar w:fldCharType="end"/>
      </w:r>
    </w:p>
    <w:p w:rsidR="00375C1A" w:rsidRDefault="00375C1A" w:rsidP="0004494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fldChar w:fldCharType="begin"/>
      </w:r>
      <w:r>
        <w:instrText xml:space="preserve"> PAGEREF _Toc379904590 \h </w:instrText>
      </w:r>
      <w:r>
        <w:fldChar w:fldCharType="separate"/>
      </w:r>
      <w:r>
        <w:t>4</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r>
        <w:rPr>
          <w:noProof/>
        </w:rPr>
        <w:fldChar w:fldCharType="begin"/>
      </w:r>
      <w:r>
        <w:rPr>
          <w:noProof/>
        </w:rPr>
        <w:instrText xml:space="preserve"> PAGEREF _Toc379904591 \h </w:instrText>
      </w:r>
      <w:r>
        <w:rPr>
          <w:noProof/>
        </w:rPr>
      </w:r>
      <w:r>
        <w:rPr>
          <w:noProof/>
        </w:rPr>
        <w:fldChar w:fldCharType="separate"/>
      </w:r>
      <w:r>
        <w:rPr>
          <w:noProof/>
        </w:rPr>
        <w:t>4</w:t>
      </w:r>
      <w:r>
        <w:rPr>
          <w:noProof/>
        </w:rP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r>
        <w:fldChar w:fldCharType="begin"/>
      </w:r>
      <w:r>
        <w:instrText xml:space="preserve"> PAGEREF _Toc379904592 \h </w:instrText>
      </w:r>
      <w:r>
        <w:fldChar w:fldCharType="separate"/>
      </w:r>
      <w:r>
        <w:t>4</w:t>
      </w:r>
      <w: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r>
        <w:fldChar w:fldCharType="begin"/>
      </w:r>
      <w:r>
        <w:instrText xml:space="preserve"> PAGEREF _Toc379904593 \h </w:instrText>
      </w:r>
      <w:r>
        <w:fldChar w:fldCharType="separate"/>
      </w:r>
      <w:r>
        <w:t>4</w:t>
      </w:r>
      <w:r>
        <w:fldChar w:fldCharType="end"/>
      </w:r>
    </w:p>
    <w:p w:rsidR="00375C1A" w:rsidRDefault="00375C1A" w:rsidP="0004494A">
      <w:pPr>
        <w:pStyle w:val="TOC3"/>
        <w:jc w:val="both"/>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r>
        <w:fldChar w:fldCharType="begin"/>
      </w:r>
      <w:r>
        <w:instrText xml:space="preserve"> PAGEREF _Toc379904594 \h </w:instrText>
      </w:r>
      <w:r>
        <w:fldChar w:fldCharType="separate"/>
      </w:r>
      <w:r>
        <w:t>5</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Pr>
          <w:noProof/>
        </w:rPr>
        <w:fldChar w:fldCharType="begin"/>
      </w:r>
      <w:r>
        <w:rPr>
          <w:noProof/>
        </w:rPr>
        <w:instrText xml:space="preserve"> PAGEREF _Toc379904595 \h </w:instrText>
      </w:r>
      <w:r>
        <w:rPr>
          <w:noProof/>
        </w:rPr>
      </w:r>
      <w:r>
        <w:rPr>
          <w:noProof/>
        </w:rPr>
        <w:fldChar w:fldCharType="separate"/>
      </w:r>
      <w:r>
        <w:rPr>
          <w:noProof/>
        </w:rPr>
        <w:t>6</w:t>
      </w:r>
      <w:r>
        <w:rPr>
          <w:noProof/>
        </w:rPr>
        <w:fldChar w:fldCharType="end"/>
      </w:r>
    </w:p>
    <w:p w:rsidR="00375C1A" w:rsidRDefault="00375C1A" w:rsidP="0004494A">
      <w:pPr>
        <w:pStyle w:val="TOC3"/>
        <w:jc w:val="both"/>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r>
        <w:fldChar w:fldCharType="begin"/>
      </w:r>
      <w:r>
        <w:instrText xml:space="preserve"> PAGEREF _Toc379904596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r>
        <w:fldChar w:fldCharType="begin"/>
      </w:r>
      <w:r>
        <w:instrText xml:space="preserve"> PAGEREF _Toc379904597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r>
        <w:fldChar w:fldCharType="begin"/>
      </w:r>
      <w:r>
        <w:instrText xml:space="preserve"> PAGEREF _Toc379904598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r>
        <w:fldChar w:fldCharType="begin"/>
      </w:r>
      <w:r>
        <w:instrText xml:space="preserve"> PAGEREF _Toc379904599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r>
        <w:fldChar w:fldCharType="begin"/>
      </w:r>
      <w:r>
        <w:instrText xml:space="preserve"> PAGEREF _Toc379904600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r>
        <w:fldChar w:fldCharType="begin"/>
      </w:r>
      <w:r>
        <w:instrText xml:space="preserve"> PAGEREF _Toc379904601 \h </w:instrText>
      </w:r>
      <w:r>
        <w:fldChar w:fldCharType="separate"/>
      </w:r>
      <w:r>
        <w:t>6</w:t>
      </w:r>
      <w:r>
        <w:fldChar w:fldCharType="end"/>
      </w:r>
    </w:p>
    <w:p w:rsidR="00375C1A" w:rsidRDefault="00375C1A" w:rsidP="0004494A">
      <w:pPr>
        <w:pStyle w:val="TOC3"/>
        <w:jc w:val="both"/>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r>
        <w:fldChar w:fldCharType="begin"/>
      </w:r>
      <w:r>
        <w:instrText xml:space="preserve"> PAGEREF _Toc379904602 \h </w:instrText>
      </w:r>
      <w:r>
        <w:fldChar w:fldCharType="separate"/>
      </w:r>
      <w:r>
        <w:t>7</w:t>
      </w:r>
      <w:r>
        <w:fldChar w:fldCharType="end"/>
      </w:r>
    </w:p>
    <w:p w:rsidR="00375C1A" w:rsidRDefault="00375C1A" w:rsidP="0004494A">
      <w:pPr>
        <w:pStyle w:val="TOC3"/>
        <w:jc w:val="both"/>
        <w:rPr>
          <w:rFonts w:asciiTheme="minorHAnsi" w:eastAsiaTheme="minorEastAsia" w:hAnsiTheme="minorHAnsi" w:cstheme="minorBidi"/>
          <w:szCs w:val="22"/>
        </w:rPr>
      </w:pPr>
      <w:r>
        <w:t>3.2.8</w:t>
      </w:r>
      <w:r>
        <w:rPr>
          <w:rFonts w:asciiTheme="minorHAnsi" w:eastAsiaTheme="minorEastAsia" w:hAnsiTheme="minorHAnsi" w:cstheme="minorBidi"/>
          <w:szCs w:val="22"/>
        </w:rPr>
        <w:tab/>
      </w:r>
      <w:r>
        <w:t>Workout Schedule Requirements</w:t>
      </w:r>
      <w:r>
        <w:tab/>
      </w:r>
      <w:r>
        <w:fldChar w:fldCharType="begin"/>
      </w:r>
      <w:r>
        <w:instrText xml:space="preserve"> PAGEREF _Toc379904603 \h </w:instrText>
      </w:r>
      <w:r>
        <w:fldChar w:fldCharType="separate"/>
      </w:r>
      <w:r>
        <w:t>7</w:t>
      </w:r>
      <w:r>
        <w:fldChar w:fldCharType="end"/>
      </w:r>
    </w:p>
    <w:p w:rsidR="00375C1A" w:rsidRDefault="00375C1A" w:rsidP="0004494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rsidR="00673910">
        <w:t>8</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sidR="00673910">
        <w:rPr>
          <w:noProof/>
        </w:rPr>
        <w:t>8</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r w:rsidR="00673910">
        <w:rPr>
          <w:noProof/>
        </w:rPr>
        <w:t>8</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_Toc379904607 \h </w:instrText>
      </w:r>
      <w:r>
        <w:rPr>
          <w:noProof/>
        </w:rPr>
      </w:r>
      <w:r>
        <w:rPr>
          <w:noProof/>
        </w:rPr>
        <w:fldChar w:fldCharType="separate"/>
      </w:r>
      <w:r>
        <w:rPr>
          <w:noProof/>
        </w:rPr>
        <w:t>8</w:t>
      </w:r>
      <w:r>
        <w:rPr>
          <w:noProof/>
        </w:rPr>
        <w:fldChar w:fldCharType="end"/>
      </w:r>
    </w:p>
    <w:p w:rsidR="00673910" w:rsidRDefault="00673910" w:rsidP="00673910">
      <w:pPr>
        <w:pStyle w:val="TOC2"/>
        <w:tabs>
          <w:tab w:val="left" w:pos="960"/>
        </w:tabs>
        <w:rPr>
          <w:noProof/>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_Toc379904608 \h </w:instrText>
      </w:r>
      <w:r>
        <w:rPr>
          <w:noProof/>
        </w:rPr>
      </w:r>
      <w:r>
        <w:rPr>
          <w:noProof/>
        </w:rPr>
        <w:fldChar w:fldCharType="separate"/>
      </w:r>
      <w:r>
        <w:rPr>
          <w:noProof/>
        </w:rPr>
        <w:t>8</w:t>
      </w:r>
      <w:r>
        <w:rPr>
          <w:noProof/>
        </w:rPr>
        <w:fldChar w:fldCharType="end"/>
      </w:r>
    </w:p>
    <w:p w:rsidR="00673910" w:rsidRDefault="00673910" w:rsidP="00673910">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Database Requirements</w:t>
      </w:r>
      <w:r>
        <w:rPr>
          <w:noProof/>
        </w:rPr>
        <w:tab/>
        <w:t>9</w:t>
      </w:r>
    </w:p>
    <w:p w:rsidR="00375C1A" w:rsidRDefault="00375C1A" w:rsidP="0004494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3F530C">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r w:rsidR="003F530C">
        <w:rPr>
          <w:noProof/>
        </w:rPr>
        <w:t>10</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3F530C">
        <w:rPr>
          <w:noProof/>
        </w:rPr>
        <w:t>10</w:t>
      </w:r>
    </w:p>
    <w:p w:rsidR="00375C1A" w:rsidRDefault="00375C1A" w:rsidP="0004494A">
      <w:pPr>
        <w:pStyle w:val="TOC1"/>
      </w:pPr>
      <w:r>
        <w:t>6.</w:t>
      </w:r>
      <w:r>
        <w:rPr>
          <w:rFonts w:asciiTheme="minorHAnsi" w:eastAsiaTheme="minorEastAsia" w:hAnsiTheme="minorHAnsi" w:cstheme="minorBidi"/>
          <w:b w:val="0"/>
          <w:sz w:val="22"/>
          <w:szCs w:val="22"/>
        </w:rPr>
        <w:tab/>
      </w:r>
      <w:r>
        <w:t>Other Requirements</w:t>
      </w:r>
      <w:r>
        <w:tab/>
      </w:r>
      <w:r w:rsidR="003F530C">
        <w:t>11</w:t>
      </w:r>
    </w:p>
    <w:p w:rsidR="0058059E" w:rsidRPr="0058059E" w:rsidRDefault="0058059E" w:rsidP="0058059E">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System Evolution Requirements</w:t>
      </w:r>
      <w:r>
        <w:rPr>
          <w:noProof/>
        </w:rPr>
        <w:tab/>
        <w:t>11</w:t>
      </w:r>
    </w:p>
    <w:p w:rsidR="00375C1A" w:rsidRDefault="00375C1A" w:rsidP="0004494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rsidR="0058059E">
        <w:t>12</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r w:rsidR="0058059E">
        <w:rPr>
          <w:noProof/>
        </w:rPr>
        <w:t>12</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sidR="00845BE3">
        <w:rPr>
          <w:noProof/>
        </w:rPr>
        <w:t>Res</w:t>
      </w:r>
      <w:r>
        <w:rPr>
          <w:noProof/>
        </w:rPr>
        <w:t>ource Inventory</w:t>
      </w:r>
      <w:r>
        <w:rPr>
          <w:noProof/>
        </w:rPr>
        <w:tab/>
      </w:r>
      <w:r w:rsidR="00845BE3">
        <w:rPr>
          <w:noProof/>
        </w:rPr>
        <w:t>13</w:t>
      </w:r>
    </w:p>
    <w:p w:rsidR="00375C1A" w:rsidRDefault="00375C1A" w:rsidP="0004494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rsidR="0058059E">
        <w:t>14</w:t>
      </w:r>
    </w:p>
    <w:p w:rsidR="00375C1A" w:rsidRDefault="00375C1A" w:rsidP="0004494A">
      <w:pPr>
        <w:pStyle w:val="TOC2"/>
        <w:tabs>
          <w:tab w:val="left" w:pos="960"/>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noProof/>
        </w:rPr>
        <w:t>Software Backup</w:t>
      </w:r>
      <w:r>
        <w:rPr>
          <w:noProof/>
        </w:rPr>
        <w:tab/>
      </w:r>
      <w:r w:rsidR="0058059E">
        <w:rPr>
          <w:noProof/>
        </w:rPr>
        <w:t>14</w:t>
      </w:r>
    </w:p>
    <w:p w:rsidR="0058059E" w:rsidRPr="0058059E" w:rsidRDefault="00375C1A" w:rsidP="0058059E">
      <w:pPr>
        <w:pStyle w:val="TOC2"/>
        <w:tabs>
          <w:tab w:val="left" w:pos="960"/>
        </w:tabs>
        <w:rPr>
          <w:noProof/>
        </w:rPr>
      </w:pPr>
      <w:r>
        <w:rPr>
          <w:noProof/>
        </w:rPr>
        <w:t>8.2</w:t>
      </w:r>
      <w:r>
        <w:rPr>
          <w:rFonts w:asciiTheme="minorHAnsi" w:eastAsiaTheme="minorEastAsia" w:hAnsiTheme="minorHAnsi" w:cstheme="minorBidi"/>
          <w:noProof/>
          <w:szCs w:val="22"/>
        </w:rPr>
        <w:tab/>
      </w:r>
      <w:r>
        <w:rPr>
          <w:noProof/>
        </w:rPr>
        <w:t>Other Platform or Website</w:t>
      </w:r>
      <w:r>
        <w:rPr>
          <w:noProof/>
        </w:rPr>
        <w:tab/>
      </w:r>
      <w:r w:rsidR="0058059E">
        <w:rPr>
          <w:noProof/>
        </w:rPr>
        <w:t>14</w:t>
      </w:r>
    </w:p>
    <w:p w:rsidR="00375C1A" w:rsidRDefault="00375C1A" w:rsidP="0004494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sidR="0058059E">
        <w:rPr>
          <w:noProof/>
        </w:rPr>
        <w:t>14</w:t>
      </w:r>
    </w:p>
    <w:p w:rsidR="0058059E" w:rsidRDefault="003B266C" w:rsidP="0058059E">
      <w:pPr>
        <w:pStyle w:val="TOC1"/>
        <w:rPr>
          <w:rFonts w:asciiTheme="minorHAnsi" w:eastAsiaTheme="minorEastAsia" w:hAnsiTheme="minorHAnsi" w:cstheme="minorBidi"/>
          <w:b w:val="0"/>
          <w:sz w:val="22"/>
          <w:szCs w:val="22"/>
        </w:rPr>
      </w:pPr>
      <w:r>
        <w:rPr>
          <w:rFonts w:ascii="Times New Roman" w:hAnsi="Times New Roman"/>
        </w:rPr>
        <w:fldChar w:fldCharType="end"/>
      </w:r>
      <w:r w:rsidR="0058059E" w:rsidRPr="0058059E">
        <w:t xml:space="preserve"> </w:t>
      </w:r>
      <w:r w:rsidR="0058059E">
        <w:t>Appendix A: Issues List</w:t>
      </w:r>
      <w:r w:rsidR="0058059E">
        <w:tab/>
        <w:t>15</w:t>
      </w:r>
    </w:p>
    <w:p w:rsidR="003B266C" w:rsidRDefault="003B266C" w:rsidP="0004494A">
      <w:pPr>
        <w:jc w:val="both"/>
        <w:rPr>
          <w:rFonts w:ascii="Times New Roman" w:hAnsi="Times New Roman"/>
          <w:b/>
          <w:noProof/>
        </w:rPr>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8" w:name="_Toc379904572"/>
      <w:r>
        <w:lastRenderedPageBreak/>
        <w:t>Revision History</w:t>
      </w:r>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Change w:id="9">
          <w:tblGrid>
            <w:gridCol w:w="1998"/>
            <w:gridCol w:w="1332"/>
            <w:gridCol w:w="4954"/>
            <w:gridCol w:w="1584"/>
          </w:tblGrid>
        </w:tblGridChange>
      </w:tblGrid>
      <w:tr w:rsidR="003B266C">
        <w:tc>
          <w:tcPr>
            <w:tcW w:w="1998" w:type="dxa"/>
            <w:tcBorders>
              <w:top w:val="single" w:sz="12" w:space="0" w:color="auto"/>
              <w:bottom w:val="double" w:sz="12" w:space="0" w:color="auto"/>
            </w:tcBorders>
          </w:tcPr>
          <w:p w:rsidR="003B266C" w:rsidRDefault="003B266C" w:rsidP="0004494A">
            <w:pPr>
              <w:spacing w:before="40" w:after="40"/>
              <w:jc w:val="both"/>
              <w:rPr>
                <w:b/>
              </w:rPr>
            </w:pPr>
            <w:r>
              <w:rPr>
                <w:b/>
              </w:rPr>
              <w:t>Name</w:t>
            </w:r>
          </w:p>
        </w:tc>
        <w:tc>
          <w:tcPr>
            <w:tcW w:w="1332" w:type="dxa"/>
            <w:tcBorders>
              <w:top w:val="single" w:sz="12" w:space="0" w:color="auto"/>
              <w:bottom w:val="double" w:sz="12" w:space="0" w:color="auto"/>
            </w:tcBorders>
          </w:tcPr>
          <w:p w:rsidR="003B266C" w:rsidRDefault="003B266C" w:rsidP="0004494A">
            <w:pPr>
              <w:spacing w:before="40" w:after="40"/>
              <w:jc w:val="both"/>
              <w:rPr>
                <w:b/>
              </w:rPr>
            </w:pPr>
            <w:r>
              <w:rPr>
                <w:b/>
              </w:rPr>
              <w:t>Date</w:t>
            </w:r>
          </w:p>
        </w:tc>
        <w:tc>
          <w:tcPr>
            <w:tcW w:w="4954" w:type="dxa"/>
            <w:tcBorders>
              <w:top w:val="single" w:sz="12" w:space="0" w:color="auto"/>
              <w:bottom w:val="double" w:sz="12" w:space="0" w:color="auto"/>
            </w:tcBorders>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
          <w:p w:rsidR="003B266C" w:rsidRDefault="003B266C" w:rsidP="0004494A">
            <w:pPr>
              <w:spacing w:before="40" w:after="40"/>
              <w:jc w:val="both"/>
              <w:rPr>
                <w:b/>
              </w:rPr>
            </w:pPr>
            <w:r>
              <w:rPr>
                <w:b/>
              </w:rPr>
              <w:t>Version</w:t>
            </w:r>
          </w:p>
        </w:tc>
      </w:tr>
      <w:tr w:rsidR="003B266C">
        <w:tc>
          <w:tcPr>
            <w:tcW w:w="1998" w:type="dxa"/>
            <w:tcBorders>
              <w:top w:val="nil"/>
            </w:tcBorders>
          </w:tcPr>
          <w:p w:rsidR="003B266C" w:rsidRDefault="00913BDF" w:rsidP="0004494A">
            <w:pPr>
              <w:spacing w:before="40" w:after="40"/>
              <w:jc w:val="both"/>
            </w:pPr>
            <w:r>
              <w:t>Brian</w:t>
            </w:r>
            <w:r w:rsidR="003B266C">
              <w:t xml:space="preserve"> S</w:t>
            </w:r>
            <w:r>
              <w:t>trattard</w:t>
            </w:r>
          </w:p>
        </w:tc>
        <w:tc>
          <w:tcPr>
            <w:tcW w:w="1332" w:type="dxa"/>
            <w:tcBorders>
              <w:top w:val="nil"/>
            </w:tcBorders>
          </w:tcPr>
          <w:p w:rsidR="003B266C" w:rsidRDefault="00913BDF" w:rsidP="0004494A">
            <w:pPr>
              <w:spacing w:before="40" w:after="40"/>
              <w:jc w:val="both"/>
            </w:pPr>
            <w:r>
              <w:t>February 4, 2014</w:t>
            </w:r>
          </w:p>
        </w:tc>
        <w:tc>
          <w:tcPr>
            <w:tcW w:w="4954" w:type="dxa"/>
            <w:tcBorders>
              <w:top w:val="nil"/>
            </w:tcBorders>
          </w:tcPr>
          <w:p w:rsidR="003B266C" w:rsidRDefault="003B266C" w:rsidP="0004494A">
            <w:pPr>
              <w:spacing w:before="40" w:after="40"/>
              <w:jc w:val="both"/>
            </w:pPr>
            <w:r>
              <w:t>Initial Draft</w:t>
            </w:r>
          </w:p>
        </w:tc>
        <w:tc>
          <w:tcPr>
            <w:tcW w:w="1584" w:type="dxa"/>
            <w:tcBorders>
              <w:top w:val="nil"/>
            </w:tcBorders>
          </w:tcPr>
          <w:p w:rsidR="003B266C" w:rsidRDefault="003B266C" w:rsidP="0004494A">
            <w:pPr>
              <w:spacing w:before="40" w:after="40"/>
              <w:jc w:val="both"/>
            </w:pPr>
            <w:r>
              <w:t>1.0</w:t>
            </w:r>
          </w:p>
        </w:tc>
      </w:tr>
      <w:tr w:rsidR="003B266C">
        <w:tc>
          <w:tcPr>
            <w:tcW w:w="1998" w:type="dxa"/>
          </w:tcPr>
          <w:p w:rsidR="003B266C" w:rsidRDefault="00234440" w:rsidP="0004494A">
            <w:pPr>
              <w:spacing w:before="40" w:after="40"/>
              <w:jc w:val="both"/>
            </w:pPr>
            <w:r>
              <w:t>Andrew Poirier</w:t>
            </w:r>
          </w:p>
        </w:tc>
        <w:tc>
          <w:tcPr>
            <w:tcW w:w="1332" w:type="dxa"/>
          </w:tcPr>
          <w:p w:rsidR="003B266C" w:rsidRDefault="00234440" w:rsidP="0004494A">
            <w:pPr>
              <w:spacing w:before="40" w:after="40"/>
              <w:jc w:val="both"/>
            </w:pPr>
            <w:r>
              <w:t>February 11,2014</w:t>
            </w:r>
          </w:p>
        </w:tc>
        <w:tc>
          <w:tcPr>
            <w:tcW w:w="4954" w:type="dxa"/>
          </w:tcPr>
          <w:p w:rsidR="003B266C" w:rsidRDefault="00234440" w:rsidP="0004494A">
            <w:pPr>
              <w:spacing w:before="40" w:after="40"/>
              <w:jc w:val="both"/>
            </w:pPr>
            <w:r>
              <w:t>Draft Reconstruction</w:t>
            </w:r>
          </w:p>
        </w:tc>
        <w:tc>
          <w:tcPr>
            <w:tcW w:w="1584" w:type="dxa"/>
          </w:tcPr>
          <w:p w:rsidR="003B266C" w:rsidRDefault="00234440" w:rsidP="0004494A">
            <w:pPr>
              <w:spacing w:before="40" w:after="40"/>
              <w:jc w:val="both"/>
            </w:pPr>
            <w:r>
              <w:t>1.1</w:t>
            </w:r>
          </w:p>
        </w:tc>
      </w:tr>
      <w:tr w:rsidR="003B266C" w:rsidTr="00713ADE">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Change w:id="10" w:author="daven" w:date="2014-02-13T12:36:00Z">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Ex>
          </w:tblPrExChange>
        </w:tblPrEx>
        <w:tc>
          <w:tcPr>
            <w:tcW w:w="1998" w:type="dxa"/>
            <w:tcPrChange w:id="11" w:author="daven" w:date="2014-02-13T12:36:00Z">
              <w:tcPr>
                <w:tcW w:w="1998" w:type="dxa"/>
                <w:tcBorders>
                  <w:bottom w:val="single" w:sz="12" w:space="0" w:color="auto"/>
                </w:tcBorders>
              </w:tcPr>
            </w:tcPrChange>
          </w:tcPr>
          <w:p w:rsidR="003B266C" w:rsidRDefault="00D814B1" w:rsidP="0004494A">
            <w:pPr>
              <w:spacing w:before="40" w:after="40"/>
              <w:jc w:val="both"/>
            </w:pPr>
            <w:r>
              <w:t>Omar X Rivera</w:t>
            </w:r>
          </w:p>
        </w:tc>
        <w:tc>
          <w:tcPr>
            <w:tcW w:w="1332" w:type="dxa"/>
            <w:tcPrChange w:id="12" w:author="daven" w:date="2014-02-13T12:36:00Z">
              <w:tcPr>
                <w:tcW w:w="1332" w:type="dxa"/>
                <w:tcBorders>
                  <w:bottom w:val="single" w:sz="12" w:space="0" w:color="auto"/>
                </w:tcBorders>
              </w:tcPr>
            </w:tcPrChange>
          </w:tcPr>
          <w:p w:rsidR="003B266C" w:rsidRDefault="00D814B1" w:rsidP="0004494A">
            <w:pPr>
              <w:spacing w:before="40" w:after="40"/>
              <w:jc w:val="both"/>
            </w:pPr>
            <w:r>
              <w:t>February 12,2014</w:t>
            </w:r>
          </w:p>
        </w:tc>
        <w:tc>
          <w:tcPr>
            <w:tcW w:w="4954" w:type="dxa"/>
            <w:tcPrChange w:id="13" w:author="daven" w:date="2014-02-13T12:36:00Z">
              <w:tcPr>
                <w:tcW w:w="4954" w:type="dxa"/>
                <w:tcBorders>
                  <w:bottom w:val="single" w:sz="12" w:space="0" w:color="auto"/>
                </w:tcBorders>
              </w:tcPr>
            </w:tcPrChange>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PrChange w:id="14" w:author="daven" w:date="2014-02-13T12:36:00Z">
              <w:tcPr>
                <w:tcW w:w="1584" w:type="dxa"/>
                <w:tcBorders>
                  <w:bottom w:val="single" w:sz="12" w:space="0" w:color="auto"/>
                </w:tcBorders>
              </w:tcPr>
            </w:tcPrChange>
          </w:tcPr>
          <w:p w:rsidR="003B266C" w:rsidRDefault="00D814B1" w:rsidP="0004494A">
            <w:pPr>
              <w:spacing w:before="40" w:after="40"/>
              <w:jc w:val="both"/>
            </w:pPr>
            <w:r>
              <w:t>1.2</w:t>
            </w:r>
          </w:p>
        </w:tc>
      </w:tr>
      <w:tr w:rsidR="00713ADE">
        <w:trPr>
          <w:ins w:id="15" w:author="daven" w:date="2014-02-13T12:36:00Z"/>
        </w:trPr>
        <w:tc>
          <w:tcPr>
            <w:tcW w:w="1998" w:type="dxa"/>
            <w:tcBorders>
              <w:bottom w:val="single" w:sz="12" w:space="0" w:color="auto"/>
            </w:tcBorders>
          </w:tcPr>
          <w:p w:rsidR="00713ADE" w:rsidRDefault="00713ADE" w:rsidP="0004494A">
            <w:pPr>
              <w:spacing w:before="40" w:after="40"/>
              <w:jc w:val="both"/>
              <w:rPr>
                <w:ins w:id="16" w:author="daven" w:date="2014-02-13T12:36:00Z"/>
              </w:rPr>
            </w:pPr>
            <w:ins w:id="17" w:author="daven" w:date="2014-02-13T12:36:00Z">
              <w:r>
                <w:t>Daven Amin</w:t>
              </w:r>
            </w:ins>
          </w:p>
        </w:tc>
        <w:tc>
          <w:tcPr>
            <w:tcW w:w="1332" w:type="dxa"/>
            <w:tcBorders>
              <w:bottom w:val="single" w:sz="12" w:space="0" w:color="auto"/>
            </w:tcBorders>
          </w:tcPr>
          <w:p w:rsidR="00713ADE" w:rsidRDefault="00713ADE" w:rsidP="0004494A">
            <w:pPr>
              <w:spacing w:before="40" w:after="40"/>
              <w:jc w:val="both"/>
              <w:rPr>
                <w:ins w:id="18" w:author="daven" w:date="2014-02-13T12:36:00Z"/>
              </w:rPr>
            </w:pPr>
            <w:ins w:id="19" w:author="daven" w:date="2014-02-13T12:36:00Z">
              <w:r>
                <w:t>February 13,2014</w:t>
              </w:r>
            </w:ins>
          </w:p>
        </w:tc>
        <w:tc>
          <w:tcPr>
            <w:tcW w:w="4954" w:type="dxa"/>
            <w:tcBorders>
              <w:bottom w:val="single" w:sz="12" w:space="0" w:color="auto"/>
            </w:tcBorders>
          </w:tcPr>
          <w:p w:rsidR="00713ADE" w:rsidRDefault="00713ADE" w:rsidP="0004494A">
            <w:pPr>
              <w:spacing w:before="40" w:after="40"/>
              <w:jc w:val="both"/>
              <w:rPr>
                <w:ins w:id="20" w:author="daven" w:date="2014-02-13T12:36:00Z"/>
              </w:rPr>
            </w:pPr>
            <w:ins w:id="21" w:author="daven" w:date="2014-02-13T12:36:00Z">
              <w:r>
                <w:t xml:space="preserve">Added missing use case, </w:t>
              </w:r>
            </w:ins>
            <w:ins w:id="22" w:author="daven" w:date="2014-02-13T12:37:00Z">
              <w:r>
                <w:t xml:space="preserve">added additional functional requirements, </w:t>
              </w:r>
            </w:ins>
            <w:ins w:id="23" w:author="daven" w:date="2014-02-13T12:36:00Z">
              <w:r>
                <w:t>edited for i</w:t>
              </w:r>
              <w:r w:rsidR="005716A9">
                <w:t>mproved clarity and consistency, updated definitions.</w:t>
              </w:r>
              <w:bookmarkStart w:id="24" w:name="_GoBack"/>
              <w:bookmarkEnd w:id="24"/>
            </w:ins>
          </w:p>
        </w:tc>
        <w:tc>
          <w:tcPr>
            <w:tcW w:w="1584" w:type="dxa"/>
            <w:tcBorders>
              <w:bottom w:val="single" w:sz="12" w:space="0" w:color="auto"/>
            </w:tcBorders>
          </w:tcPr>
          <w:p w:rsidR="00713ADE" w:rsidRDefault="00713ADE" w:rsidP="0004494A">
            <w:pPr>
              <w:spacing w:before="40" w:after="40"/>
              <w:jc w:val="both"/>
              <w:rPr>
                <w:ins w:id="25" w:author="daven" w:date="2014-02-13T12:36:00Z"/>
              </w:rPr>
            </w:pPr>
            <w:ins w:id="26" w:author="daven" w:date="2014-02-13T12:37:00Z">
              <w:r>
                <w:t>1.3</w:t>
              </w:r>
            </w:ins>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27" w:name="_Toc439994665"/>
      <w:bookmarkStart w:id="28" w:name="_Toc379904573"/>
      <w:r>
        <w:lastRenderedPageBreak/>
        <w:t>Introduction</w:t>
      </w:r>
      <w:bookmarkEnd w:id="27"/>
      <w:bookmarkEnd w:id="28"/>
    </w:p>
    <w:p w:rsidR="003B266C" w:rsidRDefault="003B266C" w:rsidP="0004494A">
      <w:pPr>
        <w:pStyle w:val="Heading2"/>
        <w:jc w:val="both"/>
      </w:pPr>
      <w:bookmarkStart w:id="29" w:name="_Toc439994667"/>
      <w:bookmarkStart w:id="30" w:name="_Toc379904574"/>
      <w:r>
        <w:t>Purpose</w:t>
      </w:r>
      <w:bookmarkEnd w:id="29"/>
      <w:bookmarkEnd w:id="30"/>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Android application</w:t>
      </w:r>
      <w:r w:rsidRPr="001F59A1">
        <w:rPr>
          <w:i w:val="0"/>
        </w:rPr>
        <w:t>.  This document will outline all of the necessary information to start development.</w:t>
      </w:r>
    </w:p>
    <w:p w:rsidR="003B266C" w:rsidRDefault="003B266C" w:rsidP="0004494A">
      <w:pPr>
        <w:pStyle w:val="Heading2"/>
        <w:jc w:val="both"/>
      </w:pPr>
      <w:bookmarkStart w:id="31" w:name="_Toc439994669"/>
      <w:bookmarkStart w:id="32" w:name="_Toc379904575"/>
      <w:r>
        <w:t>Intended Audience and Reading Suggestions</w:t>
      </w:r>
      <w:bookmarkEnd w:id="31"/>
      <w:bookmarkEnd w:id="32"/>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33" w:name="_Toc439994670"/>
      <w:bookmarkStart w:id="34" w:name="_Toc379904576"/>
      <w:r>
        <w:t>Project Scope</w:t>
      </w:r>
      <w:bookmarkEnd w:id="33"/>
      <w:bookmarkEnd w:id="34"/>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1B26ED">
        <w:rPr>
          <w:i w:val="0"/>
        </w:rPr>
        <w:t>create a</w:t>
      </w:r>
      <w:r w:rsidR="003B266C" w:rsidRPr="00D40C73">
        <w:rPr>
          <w:i w:val="0"/>
        </w:rPr>
        <w:t xml:space="preserve"> mobile device</w:t>
      </w:r>
      <w:r w:rsidR="001B26ED">
        <w:rPr>
          <w:i w:val="0"/>
        </w:rPr>
        <w:t xml:space="preserve"> application</w:t>
      </w:r>
      <w:r w:rsidR="003B266C" w:rsidRPr="00D40C73">
        <w:rPr>
          <w:i w:val="0"/>
        </w:rPr>
        <w:t xml:space="preserve"> to make </w:t>
      </w:r>
      <w:r w:rsidR="001B26ED">
        <w:rPr>
          <w:i w:val="0"/>
        </w:rPr>
        <w:t>an end user’s</w:t>
      </w:r>
      <w:r w:rsidR="002253F5">
        <w:rPr>
          <w:i w:val="0"/>
        </w:rPr>
        <w:t xml:space="preserve"> fitness</w:t>
      </w:r>
      <w:r w:rsidR="001B26ED">
        <w:rPr>
          <w:i w:val="0"/>
        </w:rPr>
        <w:t xml:space="preserve"> goals attainable by providing financial motivation</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to engage the penalty for missing scheduled workouts. </w:t>
      </w:r>
    </w:p>
    <w:p w:rsidR="003B266C" w:rsidRPr="00D40C73" w:rsidRDefault="003B266C" w:rsidP="0004494A">
      <w:pPr>
        <w:pStyle w:val="template"/>
        <w:jc w:val="both"/>
        <w:rPr>
          <w:i w:val="0"/>
        </w:rPr>
      </w:pPr>
    </w:p>
    <w:p w:rsidR="003B266C" w:rsidRPr="00D40C73" w:rsidRDefault="001B26ED" w:rsidP="0004494A">
      <w:pPr>
        <w:pStyle w:val="template"/>
        <w:jc w:val="both"/>
        <w:rPr>
          <w:i w:val="0"/>
        </w:rPr>
      </w:pPr>
      <w:r>
        <w:rPr>
          <w:i w:val="0"/>
        </w:rPr>
        <w:t xml:space="preserve">The software </w:t>
      </w:r>
      <w:r w:rsidR="003B266C" w:rsidRPr="000E0041">
        <w:rPr>
          <w:i w:val="0"/>
        </w:rPr>
        <w:t xml:space="preserve">being used for development is </w:t>
      </w:r>
      <w:r w:rsidR="008925D9" w:rsidRPr="000E0041">
        <w:rPr>
          <w:i w:val="0"/>
        </w:rPr>
        <w:t>the</w:t>
      </w:r>
      <w:r w:rsidR="003B266C" w:rsidRPr="000E0041">
        <w:rPr>
          <w:i w:val="0"/>
        </w:rPr>
        <w:t xml:space="preserve"> </w:t>
      </w:r>
      <w:r>
        <w:rPr>
          <w:i w:val="0"/>
        </w:rPr>
        <w:t>Android SDK. Additionally, back end support services are</w:t>
      </w:r>
      <w:r w:rsidR="003B266C" w:rsidRPr="000E0041">
        <w:rPr>
          <w:i w:val="0"/>
        </w:rPr>
        <w:t xml:space="preserve"> managed by a server running </w:t>
      </w:r>
      <w:r w:rsidR="008925D9" w:rsidRPr="000E0041">
        <w:rPr>
          <w:i w:val="0"/>
        </w:rPr>
        <w:t xml:space="preserve">Linux Debian </w:t>
      </w:r>
      <w:r w:rsidR="00C10E7F">
        <w:rPr>
          <w:i w:val="0"/>
        </w:rPr>
        <w:t>7.3</w:t>
      </w:r>
      <w:r>
        <w:rPr>
          <w:i w:val="0"/>
        </w:rPr>
        <w:t xml:space="preserve"> and MySQL</w:t>
      </w:r>
      <w:r w:rsidR="008925D9" w:rsidRPr="000E0041">
        <w:rPr>
          <w:i w:val="0"/>
        </w:rPr>
        <w:t xml:space="preserve"> server 5.5.35</w:t>
      </w:r>
      <w:r w:rsidR="003B266C" w:rsidRPr="000E0041">
        <w:rPr>
          <w:i w:val="0"/>
        </w:rPr>
        <w:t>.</w:t>
      </w:r>
    </w:p>
    <w:p w:rsidR="003629C8" w:rsidRDefault="003629C8" w:rsidP="0004494A">
      <w:pPr>
        <w:pStyle w:val="Heading2"/>
        <w:jc w:val="both"/>
      </w:pPr>
      <w:bookmarkStart w:id="35" w:name="_Toc379904577"/>
      <w:bookmarkStart w:id="36" w:name="_Toc439994673"/>
      <w:r>
        <w:t>Definitions, Acronyms, and Abbreviations</w:t>
      </w:r>
      <w:bookmarkEnd w:id="35"/>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2988"/>
        <w:gridCol w:w="6876"/>
      </w:tblGrid>
      <w:tr w:rsidR="00412EDC" w:rsidTr="001B26ED">
        <w:tc>
          <w:tcPr>
            <w:tcW w:w="2988" w:type="dxa"/>
          </w:tcPr>
          <w:p w:rsidR="00412EDC" w:rsidRPr="00412EDC" w:rsidRDefault="00412EDC" w:rsidP="0004494A">
            <w:pPr>
              <w:jc w:val="both"/>
              <w:rPr>
                <w:b/>
              </w:rPr>
            </w:pPr>
            <w:r w:rsidRPr="00412EDC">
              <w:rPr>
                <w:b/>
              </w:rPr>
              <w:t>Term</w:t>
            </w:r>
          </w:p>
        </w:tc>
        <w:tc>
          <w:tcPr>
            <w:tcW w:w="6876" w:type="dxa"/>
          </w:tcPr>
          <w:p w:rsidR="00412EDC" w:rsidRPr="00412EDC" w:rsidRDefault="00412EDC" w:rsidP="0004494A">
            <w:pPr>
              <w:jc w:val="both"/>
              <w:rPr>
                <w:b/>
              </w:rPr>
            </w:pPr>
            <w:r w:rsidRPr="00412EDC">
              <w:rPr>
                <w:b/>
              </w:rPr>
              <w:t>Definition</w:t>
            </w:r>
          </w:p>
        </w:tc>
      </w:tr>
      <w:tr w:rsidR="00412EDC" w:rsidTr="001B26ED">
        <w:tc>
          <w:tcPr>
            <w:tcW w:w="2988" w:type="dxa"/>
          </w:tcPr>
          <w:p w:rsidR="00412EDC" w:rsidRDefault="002D1D5A" w:rsidP="00D814B1">
            <w:pPr>
              <w:jc w:val="center"/>
            </w:pPr>
            <w:r>
              <w:t>DFD</w:t>
            </w:r>
          </w:p>
        </w:tc>
        <w:tc>
          <w:tcPr>
            <w:tcW w:w="6876" w:type="dxa"/>
          </w:tcPr>
          <w:p w:rsidR="00412EDC" w:rsidRDefault="002D1D5A" w:rsidP="0004494A">
            <w:pPr>
              <w:jc w:val="both"/>
            </w:pPr>
            <w:r>
              <w:t>Data Flow Diagram</w:t>
            </w:r>
          </w:p>
        </w:tc>
      </w:tr>
      <w:tr w:rsidR="00412EDC" w:rsidTr="001B26ED">
        <w:tc>
          <w:tcPr>
            <w:tcW w:w="2988" w:type="dxa"/>
          </w:tcPr>
          <w:p w:rsidR="00412EDC" w:rsidRDefault="00760719" w:rsidP="00D814B1">
            <w:pPr>
              <w:jc w:val="center"/>
            </w:pPr>
            <w:r>
              <w:t>SDK</w:t>
            </w:r>
          </w:p>
        </w:tc>
        <w:tc>
          <w:tcPr>
            <w:tcW w:w="6876" w:type="dxa"/>
          </w:tcPr>
          <w:p w:rsidR="00412EDC" w:rsidRDefault="00760719" w:rsidP="0004494A">
            <w:pPr>
              <w:jc w:val="both"/>
            </w:pPr>
            <w:r>
              <w:t>Software Developer Kit</w:t>
            </w:r>
          </w:p>
        </w:tc>
      </w:tr>
      <w:tr w:rsidR="00412EDC" w:rsidTr="001B26ED">
        <w:tc>
          <w:tcPr>
            <w:tcW w:w="2988" w:type="dxa"/>
          </w:tcPr>
          <w:p w:rsidR="00412EDC" w:rsidRDefault="00D814B1" w:rsidP="00D814B1">
            <w:pPr>
              <w:jc w:val="center"/>
            </w:pPr>
            <w:r>
              <w:t>GUI</w:t>
            </w:r>
          </w:p>
        </w:tc>
        <w:tc>
          <w:tcPr>
            <w:tcW w:w="6876" w:type="dxa"/>
          </w:tcPr>
          <w:p w:rsidR="00412EDC" w:rsidRDefault="001C67F1" w:rsidP="0004494A">
            <w:pPr>
              <w:jc w:val="both"/>
            </w:pPr>
            <w:r>
              <w:t>Graphical User Interface</w:t>
            </w:r>
          </w:p>
        </w:tc>
      </w:tr>
      <w:tr w:rsidR="00412EDC" w:rsidTr="001B26ED">
        <w:tc>
          <w:tcPr>
            <w:tcW w:w="2988" w:type="dxa"/>
          </w:tcPr>
          <w:p w:rsidR="00412EDC" w:rsidRDefault="00D814B1" w:rsidP="00D814B1">
            <w:pPr>
              <w:jc w:val="center"/>
            </w:pPr>
            <w:r>
              <w:t>XML</w:t>
            </w:r>
          </w:p>
        </w:tc>
        <w:tc>
          <w:tcPr>
            <w:tcW w:w="6876" w:type="dxa"/>
          </w:tcPr>
          <w:p w:rsidR="00412EDC" w:rsidRDefault="001C67F1" w:rsidP="0004494A">
            <w:pPr>
              <w:jc w:val="both"/>
            </w:pPr>
            <w:r>
              <w:t>Extensible Markup Language</w:t>
            </w:r>
          </w:p>
        </w:tc>
      </w:tr>
      <w:tr w:rsidR="00412EDC" w:rsidTr="001B26ED">
        <w:tc>
          <w:tcPr>
            <w:tcW w:w="2988" w:type="dxa"/>
          </w:tcPr>
          <w:p w:rsidR="00412EDC" w:rsidRDefault="00D814B1" w:rsidP="00D814B1">
            <w:pPr>
              <w:jc w:val="center"/>
            </w:pPr>
            <w:r>
              <w:t>HTML</w:t>
            </w:r>
          </w:p>
        </w:tc>
        <w:tc>
          <w:tcPr>
            <w:tcW w:w="6876" w:type="dxa"/>
          </w:tcPr>
          <w:p w:rsidR="00412EDC" w:rsidRDefault="001C67F1" w:rsidP="0004494A">
            <w:pPr>
              <w:jc w:val="both"/>
            </w:pPr>
            <w:r>
              <w:t>HyperText Markup Language</w:t>
            </w:r>
          </w:p>
        </w:tc>
      </w:tr>
      <w:tr w:rsidR="00412EDC" w:rsidTr="001B26ED">
        <w:tc>
          <w:tcPr>
            <w:tcW w:w="2988" w:type="dxa"/>
          </w:tcPr>
          <w:p w:rsidR="00412EDC" w:rsidRDefault="00D814B1" w:rsidP="00D814B1">
            <w:pPr>
              <w:jc w:val="center"/>
            </w:pPr>
            <w:r>
              <w:t>SSH</w:t>
            </w:r>
          </w:p>
        </w:tc>
        <w:tc>
          <w:tcPr>
            <w:tcW w:w="6876" w:type="dxa"/>
          </w:tcPr>
          <w:p w:rsidR="00412EDC" w:rsidRDefault="001C67F1" w:rsidP="0004494A">
            <w:pPr>
              <w:jc w:val="both"/>
            </w:pPr>
            <w:r>
              <w:t>Secure Shell – Cryptographic Protocol</w:t>
            </w:r>
          </w:p>
        </w:tc>
      </w:tr>
      <w:tr w:rsidR="00412EDC" w:rsidTr="001B26ED">
        <w:tc>
          <w:tcPr>
            <w:tcW w:w="2988" w:type="dxa"/>
          </w:tcPr>
          <w:p w:rsidR="00412EDC" w:rsidRDefault="00D814B1" w:rsidP="00D814B1">
            <w:pPr>
              <w:jc w:val="center"/>
            </w:pPr>
            <w:r>
              <w:t>UML</w:t>
            </w:r>
          </w:p>
        </w:tc>
        <w:tc>
          <w:tcPr>
            <w:tcW w:w="6876" w:type="dxa"/>
          </w:tcPr>
          <w:p w:rsidR="00412EDC" w:rsidRDefault="001C67F1" w:rsidP="0004494A">
            <w:pPr>
              <w:jc w:val="both"/>
            </w:pPr>
            <w:r>
              <w:t>Unified Modeling Language</w:t>
            </w:r>
          </w:p>
        </w:tc>
      </w:tr>
      <w:tr w:rsidR="00D04F5A" w:rsidTr="001B26ED">
        <w:tc>
          <w:tcPr>
            <w:tcW w:w="2988" w:type="dxa"/>
          </w:tcPr>
          <w:p w:rsidR="00D04F5A" w:rsidRDefault="00D04F5A" w:rsidP="00D814B1">
            <w:pPr>
              <w:jc w:val="center"/>
            </w:pPr>
            <w:r>
              <w:t>SRS</w:t>
            </w:r>
          </w:p>
        </w:tc>
        <w:tc>
          <w:tcPr>
            <w:tcW w:w="6876" w:type="dxa"/>
          </w:tcPr>
          <w:p w:rsidR="00D04F5A" w:rsidRDefault="00D04F5A" w:rsidP="0004494A">
            <w:pPr>
              <w:jc w:val="both"/>
            </w:pPr>
            <w:r>
              <w:t>Software Requirements Specification</w:t>
            </w:r>
          </w:p>
        </w:tc>
      </w:tr>
      <w:tr w:rsidR="00966A53" w:rsidTr="001B26ED">
        <w:tc>
          <w:tcPr>
            <w:tcW w:w="2988" w:type="dxa"/>
          </w:tcPr>
          <w:p w:rsidR="00966A53" w:rsidRDefault="00966A53" w:rsidP="00D814B1">
            <w:pPr>
              <w:jc w:val="center"/>
            </w:pPr>
            <w:r>
              <w:t>FH</w:t>
            </w:r>
          </w:p>
        </w:tc>
        <w:tc>
          <w:tcPr>
            <w:tcW w:w="6876" w:type="dxa"/>
          </w:tcPr>
          <w:p w:rsidR="00966A53" w:rsidRDefault="00966A53" w:rsidP="0004494A">
            <w:pPr>
              <w:jc w:val="both"/>
            </w:pPr>
            <w:r>
              <w:t>Fitness Health Application</w:t>
            </w:r>
          </w:p>
        </w:tc>
      </w:tr>
      <w:tr w:rsidR="00962D1F" w:rsidTr="001B26ED">
        <w:trPr>
          <w:ins w:id="37" w:author="daven" w:date="2014-02-13T13:26:00Z"/>
        </w:trPr>
        <w:tc>
          <w:tcPr>
            <w:tcW w:w="2988" w:type="dxa"/>
          </w:tcPr>
          <w:p w:rsidR="00962D1F" w:rsidRDefault="00962D1F" w:rsidP="00D814B1">
            <w:pPr>
              <w:jc w:val="center"/>
              <w:rPr>
                <w:ins w:id="38" w:author="daven" w:date="2014-02-13T13:26:00Z"/>
              </w:rPr>
            </w:pPr>
            <w:ins w:id="39" w:author="daven" w:date="2014-02-13T13:27:00Z">
              <w:r>
                <w:t>Authenticator</w:t>
              </w:r>
            </w:ins>
          </w:p>
        </w:tc>
        <w:tc>
          <w:tcPr>
            <w:tcW w:w="6876" w:type="dxa"/>
          </w:tcPr>
          <w:p w:rsidR="00962D1F" w:rsidRPr="00000124" w:rsidRDefault="00962D1F" w:rsidP="00FF538B">
            <w:pPr>
              <w:jc w:val="both"/>
              <w:rPr>
                <w:ins w:id="40" w:author="daven" w:date="2014-02-13T13:26:00Z"/>
                <w:rPrChange w:id="41" w:author="daven" w:date="2014-02-13T13:32:00Z">
                  <w:rPr>
                    <w:ins w:id="42" w:author="daven" w:date="2014-02-13T13:26:00Z"/>
                  </w:rPr>
                </w:rPrChange>
              </w:rPr>
              <w:pPrChange w:id="43" w:author="daven" w:date="2014-02-13T13:33:00Z">
                <w:pPr>
                  <w:jc w:val="both"/>
                </w:pPr>
              </w:pPrChange>
            </w:pPr>
            <w:ins w:id="44" w:author="daven" w:date="2014-02-13T13:27:00Z">
              <w:r>
                <w:t xml:space="preserve">A user account granted </w:t>
              </w:r>
              <w:r>
                <w:rPr>
                  <w:i/>
                </w:rPr>
                <w:t>authenticate</w:t>
              </w:r>
              <w:r>
                <w:t xml:space="preserve"> privileges on one or more </w:t>
              </w:r>
              <w:r>
                <w:rPr>
                  <w:i/>
                </w:rPr>
                <w:t>workout schedules</w:t>
              </w:r>
            </w:ins>
            <w:ins w:id="45" w:author="daven" w:date="2014-02-13T13:28:00Z">
              <w:r>
                <w:t xml:space="preserve"> associated with another user account</w:t>
              </w:r>
            </w:ins>
            <w:ins w:id="46" w:author="daven" w:date="2014-02-13T13:32:00Z">
              <w:r w:rsidR="00000124">
                <w:t xml:space="preserve">. Also referred to as a </w:t>
              </w:r>
            </w:ins>
            <w:ins w:id="47" w:author="daven" w:date="2014-02-13T13:33:00Z">
              <w:r w:rsidR="00FF538B">
                <w:rPr>
                  <w:i/>
                </w:rPr>
                <w:t>Trainer</w:t>
              </w:r>
            </w:ins>
            <w:ins w:id="48" w:author="daven" w:date="2014-02-13T13:32:00Z">
              <w:r w:rsidR="00000124">
                <w:t>.</w:t>
              </w:r>
            </w:ins>
          </w:p>
        </w:tc>
      </w:tr>
      <w:tr w:rsidR="00962D1F" w:rsidTr="001B26ED">
        <w:trPr>
          <w:ins w:id="49" w:author="daven" w:date="2014-02-13T13:26:00Z"/>
        </w:trPr>
        <w:tc>
          <w:tcPr>
            <w:tcW w:w="2988" w:type="dxa"/>
          </w:tcPr>
          <w:p w:rsidR="00962D1F" w:rsidRDefault="00962D1F" w:rsidP="00D814B1">
            <w:pPr>
              <w:jc w:val="center"/>
              <w:rPr>
                <w:ins w:id="50" w:author="daven" w:date="2014-02-13T13:26:00Z"/>
              </w:rPr>
            </w:pPr>
            <w:ins w:id="51" w:author="daven" w:date="2014-02-13T13:28:00Z">
              <w:r>
                <w:t>Authenticate</w:t>
              </w:r>
            </w:ins>
          </w:p>
        </w:tc>
        <w:tc>
          <w:tcPr>
            <w:tcW w:w="6876" w:type="dxa"/>
          </w:tcPr>
          <w:p w:rsidR="00962D1F" w:rsidRPr="00962D1F" w:rsidRDefault="00962D1F" w:rsidP="00962D1F">
            <w:pPr>
              <w:jc w:val="both"/>
              <w:rPr>
                <w:ins w:id="52" w:author="daven" w:date="2014-02-13T13:26:00Z"/>
                <w:rPrChange w:id="53" w:author="daven" w:date="2014-02-13T13:28:00Z">
                  <w:rPr>
                    <w:ins w:id="54" w:author="daven" w:date="2014-02-13T13:26:00Z"/>
                  </w:rPr>
                </w:rPrChange>
              </w:rPr>
              <w:pPrChange w:id="55" w:author="daven" w:date="2014-02-13T13:29:00Z">
                <w:pPr>
                  <w:jc w:val="both"/>
                </w:pPr>
              </w:pPrChange>
            </w:pPr>
            <w:ins w:id="56" w:author="daven" w:date="2014-02-13T13:28:00Z">
              <w:r>
                <w:t xml:space="preserve">A user action confirming to the system that another user successfully completed a </w:t>
              </w:r>
              <w:r>
                <w:rPr>
                  <w:i/>
                </w:rPr>
                <w:t>workout metric</w:t>
              </w:r>
              <w:r>
                <w:t xml:space="preserve"> associated with </w:t>
              </w:r>
            </w:ins>
            <w:ins w:id="57" w:author="daven" w:date="2014-02-13T13:29:00Z">
              <w:r>
                <w:t>one of their</w:t>
              </w:r>
            </w:ins>
            <w:ins w:id="58" w:author="daven" w:date="2014-02-13T13:28:00Z">
              <w:r>
                <w:t xml:space="preserve"> </w:t>
              </w:r>
              <w:r>
                <w:rPr>
                  <w:i/>
                </w:rPr>
                <w:t>workout schedule</w:t>
              </w:r>
            </w:ins>
            <w:ins w:id="59" w:author="daven" w:date="2014-02-13T13:29:00Z">
              <w:r>
                <w:rPr>
                  <w:i/>
                </w:rPr>
                <w:t>s</w:t>
              </w:r>
            </w:ins>
            <w:ins w:id="60" w:author="daven" w:date="2014-02-13T13:28:00Z">
              <w:r>
                <w:t>.</w:t>
              </w:r>
            </w:ins>
          </w:p>
        </w:tc>
      </w:tr>
      <w:tr w:rsidR="006E0027" w:rsidTr="001B26ED">
        <w:trPr>
          <w:ins w:id="61" w:author="daven" w:date="2014-02-13T13:39:00Z"/>
        </w:trPr>
        <w:tc>
          <w:tcPr>
            <w:tcW w:w="2988" w:type="dxa"/>
          </w:tcPr>
          <w:p w:rsidR="006E0027" w:rsidRDefault="006E0027" w:rsidP="00D814B1">
            <w:pPr>
              <w:jc w:val="center"/>
              <w:rPr>
                <w:ins w:id="62" w:author="daven" w:date="2014-02-13T13:39:00Z"/>
              </w:rPr>
            </w:pPr>
            <w:ins w:id="63" w:author="daven" w:date="2014-02-13T13:39:00Z">
              <w:r>
                <w:lastRenderedPageBreak/>
                <w:t>Payment Information</w:t>
              </w:r>
            </w:ins>
          </w:p>
        </w:tc>
        <w:tc>
          <w:tcPr>
            <w:tcW w:w="6876" w:type="dxa"/>
          </w:tcPr>
          <w:p w:rsidR="006E0027" w:rsidRDefault="006E0027" w:rsidP="00962D1F">
            <w:pPr>
              <w:jc w:val="both"/>
              <w:rPr>
                <w:ins w:id="64" w:author="daven" w:date="2014-02-13T13:39:00Z"/>
              </w:rPr>
            </w:pPr>
            <w:ins w:id="65" w:author="daven" w:date="2014-02-13T13:39:00Z">
              <w:r>
                <w:t xml:space="preserve">The minimum required information to debit an external financial system. This could be a credit card number (along with cardholder name, </w:t>
              </w:r>
            </w:ins>
            <w:ins w:id="66" w:author="daven" w:date="2014-02-13T13:40:00Z">
              <w:r>
                <w:t>expiration</w:t>
              </w:r>
            </w:ins>
            <w:ins w:id="67" w:author="daven" w:date="2014-02-13T13:39:00Z">
              <w:r>
                <w:t xml:space="preserve"> </w:t>
              </w:r>
            </w:ins>
            <w:ins w:id="68" w:author="daven" w:date="2014-02-13T13:40:00Z">
              <w:r>
                <w:t>date, and security code), or login information to an external system, such as Amazon Payments.</w:t>
              </w:r>
            </w:ins>
          </w:p>
        </w:tc>
      </w:tr>
      <w:tr w:rsidR="00962D1F" w:rsidTr="001B26ED">
        <w:trPr>
          <w:ins w:id="69" w:author="daven" w:date="2014-02-13T13:26:00Z"/>
        </w:trPr>
        <w:tc>
          <w:tcPr>
            <w:tcW w:w="2988" w:type="dxa"/>
          </w:tcPr>
          <w:p w:rsidR="00962D1F" w:rsidRDefault="00962D1F" w:rsidP="00D814B1">
            <w:pPr>
              <w:jc w:val="center"/>
              <w:rPr>
                <w:ins w:id="70" w:author="daven" w:date="2014-02-13T13:26:00Z"/>
              </w:rPr>
            </w:pPr>
            <w:ins w:id="71" w:author="daven" w:date="2014-02-13T13:29:00Z">
              <w:r>
                <w:t>Workout Metric</w:t>
              </w:r>
            </w:ins>
          </w:p>
        </w:tc>
        <w:tc>
          <w:tcPr>
            <w:tcW w:w="6876" w:type="dxa"/>
          </w:tcPr>
          <w:p w:rsidR="00962D1F" w:rsidRDefault="00962D1F" w:rsidP="0004494A">
            <w:pPr>
              <w:jc w:val="both"/>
              <w:rPr>
                <w:ins w:id="72" w:author="daven" w:date="2014-02-13T13:26:00Z"/>
              </w:rPr>
            </w:pPr>
            <w:ins w:id="73" w:author="daven" w:date="2014-02-13T13:29:00Z">
              <w:r>
                <w:t>A numeric value and a textual description, representing a quantified exercise activity</w:t>
              </w:r>
            </w:ins>
            <w:ins w:id="74" w:author="daven" w:date="2014-02-13T13:30:00Z">
              <w:r>
                <w:t xml:space="preserve"> to occur over a week</w:t>
              </w:r>
            </w:ins>
            <w:ins w:id="75" w:author="daven" w:date="2014-02-13T13:29:00Z">
              <w:r>
                <w:t>, i.e. “(30) sit-ups”, “(3.5) walk/run miles</w:t>
              </w:r>
            </w:ins>
            <w:ins w:id="76" w:author="daven" w:date="2014-02-13T13:30:00Z">
              <w:r>
                <w:t>”, “(1) hour of swimming”</w:t>
              </w:r>
            </w:ins>
          </w:p>
        </w:tc>
      </w:tr>
      <w:tr w:rsidR="00962D1F" w:rsidTr="001B26ED">
        <w:trPr>
          <w:ins w:id="77" w:author="daven" w:date="2014-02-13T13:26:00Z"/>
        </w:trPr>
        <w:tc>
          <w:tcPr>
            <w:tcW w:w="2988" w:type="dxa"/>
          </w:tcPr>
          <w:p w:rsidR="00962D1F" w:rsidRDefault="00962D1F" w:rsidP="00D814B1">
            <w:pPr>
              <w:jc w:val="center"/>
              <w:rPr>
                <w:ins w:id="78" w:author="daven" w:date="2014-02-13T13:26:00Z"/>
              </w:rPr>
            </w:pPr>
            <w:ins w:id="79" w:author="daven" w:date="2014-02-13T13:30:00Z">
              <w:r>
                <w:t>Workout Schedule</w:t>
              </w:r>
            </w:ins>
          </w:p>
        </w:tc>
        <w:tc>
          <w:tcPr>
            <w:tcW w:w="6876" w:type="dxa"/>
          </w:tcPr>
          <w:p w:rsidR="00962D1F" w:rsidRPr="00962D1F" w:rsidRDefault="00962D1F" w:rsidP="0004494A">
            <w:pPr>
              <w:jc w:val="both"/>
              <w:rPr>
                <w:ins w:id="80" w:author="daven" w:date="2014-02-13T13:26:00Z"/>
                <w:rPrChange w:id="81" w:author="daven" w:date="2014-02-13T13:31:00Z">
                  <w:rPr>
                    <w:ins w:id="82" w:author="daven" w:date="2014-02-13T13:26:00Z"/>
                  </w:rPr>
                </w:rPrChange>
              </w:rPr>
            </w:pPr>
            <w:ins w:id="83" w:author="daven" w:date="2014-02-13T13:30:00Z">
              <w:r>
                <w:t xml:space="preserve">A start date, a number of weeks specifying duration, and a </w:t>
              </w:r>
            </w:ins>
            <w:ins w:id="84" w:author="daven" w:date="2014-02-13T13:31:00Z">
              <w:r>
                <w:rPr>
                  <w:i/>
                </w:rPr>
                <w:t>workout metric</w:t>
              </w:r>
              <w:r>
                <w:t xml:space="preserve"> which collectively define the total length and quantity of an exercise regimen.</w:t>
              </w:r>
            </w:ins>
          </w:p>
        </w:tc>
      </w:tr>
    </w:tbl>
    <w:p w:rsidR="003629C8" w:rsidRDefault="00E76F9A" w:rsidP="0004494A">
      <w:pPr>
        <w:pStyle w:val="Heading2"/>
        <w:jc w:val="both"/>
      </w:pPr>
      <w:bookmarkStart w:id="85" w:name="_Toc379904578"/>
      <w:r>
        <w:t>Ref</w:t>
      </w:r>
      <w:r w:rsidR="003629C8">
        <w:t>erences</w:t>
      </w:r>
      <w:bookmarkEnd w:id="85"/>
      <w:r w:rsidR="003629C8">
        <w:t xml:space="preserve"> </w:t>
      </w:r>
    </w:p>
    <w:p w:rsidR="003629C8" w:rsidRDefault="003629C8" w:rsidP="0004494A">
      <w:pPr>
        <w:pStyle w:val="Heading2"/>
        <w:jc w:val="both"/>
      </w:pPr>
      <w:bookmarkStart w:id="86" w:name="_Toc379904579"/>
      <w:r>
        <w:t>Overview</w:t>
      </w:r>
      <w:bookmarkEnd w:id="86"/>
    </w:p>
    <w:p w:rsidR="003B266C" w:rsidRDefault="003B266C" w:rsidP="0004494A">
      <w:pPr>
        <w:pStyle w:val="Heading1"/>
        <w:jc w:val="both"/>
      </w:pPr>
      <w:bookmarkStart w:id="87" w:name="_Toc379904580"/>
      <w:r>
        <w:t>Overall Description</w:t>
      </w:r>
      <w:bookmarkEnd w:id="36"/>
      <w:bookmarkEnd w:id="87"/>
    </w:p>
    <w:p w:rsidR="003629C8" w:rsidRDefault="003629C8" w:rsidP="0004494A">
      <w:pPr>
        <w:pStyle w:val="Heading2"/>
        <w:jc w:val="both"/>
      </w:pPr>
      <w:bookmarkStart w:id="88" w:name="_Toc379904581"/>
      <w:bookmarkStart w:id="89" w:name="_Toc439994675"/>
      <w:r>
        <w:t>Product Perspective</w:t>
      </w:r>
      <w:bookmarkEnd w:id="88"/>
    </w:p>
    <w:p w:rsidR="003B266C" w:rsidRDefault="003B266C" w:rsidP="0004494A">
      <w:pPr>
        <w:pStyle w:val="Heading2"/>
        <w:jc w:val="both"/>
      </w:pPr>
      <w:bookmarkStart w:id="90" w:name="_Toc379904582"/>
      <w:r>
        <w:t xml:space="preserve">Product </w:t>
      </w:r>
      <w:bookmarkEnd w:id="89"/>
      <w:r>
        <w:t>F</w:t>
      </w:r>
      <w:r w:rsidR="003629C8">
        <w:t>unctions</w:t>
      </w:r>
      <w:bookmarkEnd w:id="90"/>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w:t>
      </w:r>
      <w:r w:rsidR="00DA67FD">
        <w:rPr>
          <w:i w:val="0"/>
        </w:rPr>
        <w:t xml:space="preserve"> application from their phone</w:t>
      </w:r>
      <w:r w:rsidRPr="00896F6A">
        <w:rPr>
          <w:i w:val="0"/>
        </w:rPr>
        <w:t>.</w:t>
      </w:r>
    </w:p>
    <w:p w:rsidR="003B266C" w:rsidRDefault="003B266C" w:rsidP="0004494A">
      <w:pPr>
        <w:pStyle w:val="Heading2"/>
        <w:jc w:val="both"/>
      </w:pPr>
      <w:bookmarkStart w:id="91" w:name="_Toc439994677"/>
      <w:bookmarkStart w:id="92" w:name="_Toc379904583"/>
      <w:r>
        <w:t>Operating Environment</w:t>
      </w:r>
      <w:bookmarkEnd w:id="91"/>
      <w:bookmarkEnd w:id="92"/>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t>
      </w:r>
      <w:r w:rsidR="00DA67FD">
        <w:rPr>
          <w:i w:val="0"/>
        </w:rPr>
        <w:t xml:space="preserve">and possess an internet connection </w:t>
      </w:r>
      <w:r w:rsidRPr="00CC0431">
        <w:rPr>
          <w:i w:val="0"/>
        </w:rPr>
        <w:t xml:space="preserve">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00DA67FD">
        <w:rPr>
          <w:i w:val="0"/>
        </w:rPr>
        <w:t xml:space="preserve"> respectively. </w:t>
      </w:r>
    </w:p>
    <w:p w:rsidR="003B266C" w:rsidRDefault="003B266C" w:rsidP="0004494A">
      <w:pPr>
        <w:pStyle w:val="Heading2"/>
        <w:jc w:val="both"/>
      </w:pPr>
      <w:bookmarkStart w:id="93" w:name="_Toc439994678"/>
      <w:bookmarkStart w:id="94" w:name="_Toc379904584"/>
      <w:r>
        <w:t>Design and Implementation Constraints</w:t>
      </w:r>
      <w:bookmarkEnd w:id="93"/>
      <w:bookmarkEnd w:id="94"/>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w:t>
      </w:r>
      <w:ins w:id="95" w:author="daven" w:date="2014-02-13T12:05:00Z">
        <w:r w:rsidR="00137848">
          <w:rPr>
            <w:i w:val="0"/>
          </w:rPr>
          <w:t xml:space="preserve">supporting </w:t>
        </w:r>
      </w:ins>
      <w:r>
        <w:rPr>
          <w:i w:val="0"/>
        </w:rPr>
        <w:t xml:space="preserve">database used by the software </w:t>
      </w:r>
      <w:del w:id="96" w:author="daven" w:date="2014-02-13T12:05:00Z">
        <w:r w:rsidDel="00137848">
          <w:rPr>
            <w:i w:val="0"/>
          </w:rPr>
          <w:delText xml:space="preserve">needs to be the same one that is used by the existing </w:delText>
        </w:r>
        <w:r w:rsidR="00F53973" w:rsidDel="00137848">
          <w:rPr>
            <w:i w:val="0"/>
          </w:rPr>
          <w:delText>database</w:delText>
        </w:r>
      </w:del>
      <w:ins w:id="97" w:author="daven" w:date="2014-02-13T12:05:00Z">
        <w:r w:rsidR="00137848">
          <w:rPr>
            <w:i w:val="0"/>
          </w:rPr>
          <w:t>must be implemented using MySQL</w:t>
        </w:r>
      </w:ins>
      <w:r w:rsidR="00F53973">
        <w:rPr>
          <w:i w:val="0"/>
        </w:rPr>
        <w:t>. The software must be develop</w:t>
      </w:r>
      <w:ins w:id="98" w:author="daven" w:date="2014-02-13T12:04:00Z">
        <w:r w:rsidR="00137848">
          <w:rPr>
            <w:i w:val="0"/>
          </w:rPr>
          <w:t>ed</w:t>
        </w:r>
      </w:ins>
      <w:r w:rsidR="00F53973">
        <w:rPr>
          <w:i w:val="0"/>
        </w:rPr>
        <w:t xml:space="preserve"> in a</w:t>
      </w:r>
      <w:del w:id="99" w:author="daven" w:date="2014-02-13T12:04:00Z">
        <w:r w:rsidR="00F53973" w:rsidDel="00137848">
          <w:rPr>
            <w:i w:val="0"/>
          </w:rPr>
          <w:delText xml:space="preserve"> </w:delText>
        </w:r>
      </w:del>
      <w:r>
        <w:rPr>
          <w:i w:val="0"/>
        </w:rPr>
        <w:t xml:space="preserve"> language supported by the </w:t>
      </w:r>
      <w:r w:rsidRPr="00F53973">
        <w:rPr>
          <w:i w:val="0"/>
        </w:rPr>
        <w:t>Android SDK.</w:t>
      </w:r>
      <w:r>
        <w:rPr>
          <w:i w:val="0"/>
        </w:rPr>
        <w:t xml:space="preserve"> </w:t>
      </w:r>
      <w:r w:rsidR="00F53973">
        <w:rPr>
          <w:i w:val="0"/>
        </w:rPr>
        <w:t>(Java,XML)</w:t>
      </w:r>
      <w:r>
        <w:rPr>
          <w:i w:val="0"/>
        </w:rPr>
        <w:t xml:space="preserve"> </w:t>
      </w:r>
    </w:p>
    <w:p w:rsidR="003B266C" w:rsidRDefault="003B266C" w:rsidP="0004494A">
      <w:pPr>
        <w:pStyle w:val="template"/>
        <w:jc w:val="both"/>
        <w:rPr>
          <w:i w:val="0"/>
        </w:rPr>
      </w:pPr>
    </w:p>
    <w:p w:rsidR="003629C8" w:rsidRDefault="003629C8" w:rsidP="0004494A">
      <w:pPr>
        <w:pStyle w:val="Heading2"/>
        <w:jc w:val="both"/>
      </w:pPr>
      <w:bookmarkStart w:id="100" w:name="_Toc379904585"/>
      <w:bookmarkStart w:id="101" w:name="_Toc439994680"/>
      <w:r>
        <w:lastRenderedPageBreak/>
        <w:t>User Characteristics</w:t>
      </w:r>
      <w:bookmarkEnd w:id="100"/>
      <w:r>
        <w:t xml:space="preserve"> </w:t>
      </w:r>
    </w:p>
    <w:p w:rsidR="003629C8" w:rsidRDefault="003629C8" w:rsidP="0004494A">
      <w:pPr>
        <w:pStyle w:val="Heading2"/>
        <w:jc w:val="both"/>
      </w:pPr>
      <w:bookmarkStart w:id="102" w:name="_Toc379904586"/>
      <w:r>
        <w:t>General Constraints</w:t>
      </w:r>
      <w:bookmarkEnd w:id="102"/>
      <w:r>
        <w:t xml:space="preserve"> </w:t>
      </w:r>
    </w:p>
    <w:p w:rsidR="003B266C" w:rsidRDefault="003B266C" w:rsidP="0004494A">
      <w:pPr>
        <w:pStyle w:val="Heading2"/>
        <w:jc w:val="both"/>
      </w:pPr>
      <w:bookmarkStart w:id="103" w:name="_Toc379904587"/>
      <w:r>
        <w:t>Assumptions and Dependencies</w:t>
      </w:r>
      <w:bookmarkEnd w:id="101"/>
      <w:bookmarkEnd w:id="103"/>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ins w:id="104" w:author="daven" w:date="2014-02-13T12:05:00Z">
        <w:r w:rsidR="00137848">
          <w:rPr>
            <w:i w:val="0"/>
          </w:rPr>
          <w:t>i</w:t>
        </w:r>
      </w:ins>
      <w:del w:id="105" w:author="daven" w:date="2014-02-13T12:05:00Z">
        <w:r w:rsidR="00B91F37" w:rsidDel="00137848">
          <w:rPr>
            <w:i w:val="0"/>
          </w:rPr>
          <w:delText>I</w:delText>
        </w:r>
      </w:del>
      <w:r w:rsidR="00B91F37">
        <w:rPr>
          <w:i w:val="0"/>
        </w:rPr>
        <w:t xml:space="preserve">f the application </w:t>
      </w:r>
      <w:ins w:id="106" w:author="daven" w:date="2014-02-13T12:05:00Z">
        <w:r w:rsidR="00137848">
          <w:rPr>
            <w:i w:val="0"/>
          </w:rPr>
          <w:t>is released to the public,</w:t>
        </w:r>
      </w:ins>
      <w:del w:id="107" w:author="daven" w:date="2014-02-13T12:05:00Z">
        <w:r w:rsidR="00B91F37" w:rsidDel="00137848">
          <w:rPr>
            <w:i w:val="0"/>
          </w:rPr>
          <w:delText>reach</w:delText>
        </w:r>
      </w:del>
      <w:del w:id="108" w:author="daven" w:date="2014-02-13T12:06:00Z">
        <w:r w:rsidR="00B91F37" w:rsidDel="00137848">
          <w:rPr>
            <w:i w:val="0"/>
          </w:rPr>
          <w:delText xml:space="preserve"> a customer level application</w:delText>
        </w:r>
      </w:del>
      <w:r w:rsidR="00B91F37">
        <w:rPr>
          <w:i w:val="0"/>
        </w:rPr>
        <w:t xml:space="preserve">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w:t>
      </w:r>
      <w:del w:id="109" w:author="daven" w:date="2014-02-13T12:06:00Z">
        <w:r w:rsidR="00B91F37" w:rsidRPr="00B91F37" w:rsidDel="00137848">
          <w:rPr>
            <w:i w:val="0"/>
          </w:rPr>
          <w:delText>application</w:delText>
        </w:r>
      </w:del>
      <w:ins w:id="110" w:author="daven" w:date="2014-02-13T12:06:00Z">
        <w:r w:rsidR="00137848">
          <w:rPr>
            <w:i w:val="0"/>
          </w:rPr>
          <w:t>Store</w:t>
        </w:r>
      </w:ins>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111" w:name="_Toc379904588"/>
      <w:r>
        <w:t>System Models</w:t>
      </w:r>
      <w:bookmarkEnd w:id="111"/>
      <w:r>
        <w:t xml:space="preserve"> </w:t>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pStyle w:val="Heading3"/>
        <w:jc w:val="both"/>
      </w:pPr>
      <w:bookmarkStart w:id="112" w:name="_Toc379904589"/>
      <w:r>
        <w:t>DFD0</w:t>
      </w:r>
      <w:bookmarkEnd w:id="112"/>
      <w:r>
        <w:t xml:space="preserve"> </w:t>
      </w:r>
    </w:p>
    <w:p w:rsidR="00EB11B5" w:rsidRPr="00EB11B5" w:rsidRDefault="00EB11B5" w:rsidP="0004494A">
      <w:pPr>
        <w:jc w:val="both"/>
      </w:pPr>
    </w:p>
    <w:p w:rsidR="00EB11B5" w:rsidRDefault="00EB11B5" w:rsidP="0004494A">
      <w:pPr>
        <w:jc w:val="both"/>
      </w:pPr>
    </w:p>
    <w:p w:rsidR="00EB11B5" w:rsidRDefault="00EB11B5" w:rsidP="0004494A">
      <w:pPr>
        <w:jc w:val="both"/>
      </w:pPr>
    </w:p>
    <w:p w:rsidR="00EB11B5" w:rsidRDefault="00594E72" w:rsidP="0004494A">
      <w:pPr>
        <w:jc w:val="both"/>
      </w:pPr>
      <w:r>
        <w:rPr>
          <w:noProof/>
        </w:rPr>
        <w:lastRenderedPageBreak/>
        <mc:AlternateContent>
          <mc:Choice Requires="wps">
            <w:drawing>
              <wp:anchor distT="0" distB="0" distL="114300" distR="114300" simplePos="0" relativeHeight="251660288" behindDoc="0" locked="0" layoutInCell="1" allowOverlap="1" wp14:anchorId="351CD453" wp14:editId="2E0A55A3">
                <wp:simplePos x="0" y="0"/>
                <wp:positionH relativeFrom="column">
                  <wp:posOffset>373380</wp:posOffset>
                </wp:positionH>
                <wp:positionV relativeFrom="paragraph">
                  <wp:posOffset>2997200</wp:posOffset>
                </wp:positionV>
                <wp:extent cx="48291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594E72" w:rsidRPr="00384DA6" w:rsidRDefault="00594E72" w:rsidP="00594E72">
                            <w:pPr>
                              <w:pStyle w:val="Caption"/>
                              <w:jc w:val="center"/>
                              <w:rPr>
                                <w:noProof/>
                                <w:sz w:val="24"/>
                                <w:szCs w:val="20"/>
                              </w:rPr>
                            </w:pPr>
                            <w:r>
                              <w:t xml:space="preserve">Figure </w:t>
                            </w:r>
                            <w:r w:rsidR="00362A0C">
                              <w:fldChar w:fldCharType="begin"/>
                            </w:r>
                            <w:r w:rsidR="00362A0C">
                              <w:instrText xml:space="preserve"> SEQ Figure \* ARABIC </w:instrText>
                            </w:r>
                            <w:r w:rsidR="00362A0C">
                              <w:fldChar w:fldCharType="separate"/>
                            </w:r>
                            <w:r>
                              <w:rPr>
                                <w:noProof/>
                              </w:rPr>
                              <w:t>1</w:t>
                            </w:r>
                            <w:r w:rsidR="00362A0C">
                              <w:rPr>
                                <w:noProof/>
                              </w:rPr>
                              <w:fldChar w:fldCharType="end"/>
                            </w:r>
                            <w:r>
                              <w:t>-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9.4pt;margin-top:23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" stroked="f">
                <v:textbox style="mso-fit-shape-to-text:t" inset="0,0,0,0">
                  <w:txbxContent>
                    <w:p w:rsidR="00594E72" w:rsidRPr="00384DA6" w:rsidRDefault="00594E72" w:rsidP="00594E72">
                      <w:pPr>
                        <w:pStyle w:val="Caption"/>
                        <w:jc w:val="center"/>
                        <w:rPr>
                          <w:noProof/>
                          <w:sz w:val="24"/>
                          <w:szCs w:val="20"/>
                        </w:rPr>
                      </w:pPr>
                      <w:r>
                        <w:t xml:space="preserve">Figure </w:t>
                      </w:r>
                      <w:r w:rsidR="00362A0C">
                        <w:fldChar w:fldCharType="begin"/>
                      </w:r>
                      <w:r w:rsidR="00362A0C">
                        <w:instrText xml:space="preserve"> SEQ Figure \* ARABIC </w:instrText>
                      </w:r>
                      <w:r w:rsidR="00362A0C">
                        <w:fldChar w:fldCharType="separate"/>
                      </w:r>
                      <w:r>
                        <w:rPr>
                          <w:noProof/>
                        </w:rPr>
                        <w:t>1</w:t>
                      </w:r>
                      <w:r w:rsidR="00362A0C">
                        <w:rPr>
                          <w:noProof/>
                        </w:rPr>
                        <w:fldChar w:fldCharType="end"/>
                      </w:r>
                      <w:r>
                        <w:t>- Data Flow Diagram</w:t>
                      </w:r>
                    </w:p>
                  </w:txbxContent>
                </v:textbox>
                <w10:wrap type="square"/>
              </v:shape>
            </w:pict>
          </mc:Fallback>
        </mc:AlternateContent>
      </w:r>
      <w:r w:rsidR="00EB11B5">
        <w:rPr>
          <w:noProof/>
        </w:rPr>
        <w:drawing>
          <wp:anchor distT="0" distB="0" distL="114300" distR="114300" simplePos="0" relativeHeight="251658240" behindDoc="0" locked="0" layoutInCell="1" allowOverlap="1" wp14:anchorId="1B228BFA" wp14:editId="1760BBE2">
            <wp:simplePos x="0" y="0"/>
            <wp:positionH relativeFrom="margin">
              <wp:posOffset>373380</wp:posOffset>
            </wp:positionH>
            <wp:positionV relativeFrom="margin">
              <wp:posOffset>798195</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0">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412EDC" w:rsidP="0004494A">
      <w:pPr>
        <w:jc w:val="both"/>
      </w:pPr>
    </w:p>
    <w:p w:rsidR="003B266C" w:rsidRDefault="003B266C" w:rsidP="0004494A">
      <w:pPr>
        <w:pStyle w:val="Heading1"/>
        <w:jc w:val="both"/>
      </w:pPr>
      <w:bookmarkStart w:id="113" w:name="_Toc379904590"/>
      <w:r>
        <w:lastRenderedPageBreak/>
        <w:t>Functional Requirements</w:t>
      </w:r>
      <w:bookmarkEnd w:id="113"/>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114" w:name="_Toc379904591"/>
      <w:r>
        <w:t>Use Cases</w:t>
      </w:r>
      <w:bookmarkEnd w:id="114"/>
      <w:r>
        <w:t xml:space="preserve"> </w:t>
      </w:r>
    </w:p>
    <w:p w:rsidR="00630E95" w:rsidRPr="00630E95" w:rsidRDefault="00FA2267" w:rsidP="0004494A">
      <w:pPr>
        <w:pStyle w:val="Heading3"/>
        <w:jc w:val="both"/>
        <w:rPr>
          <w:i/>
        </w:rPr>
      </w:pPr>
      <w:bookmarkStart w:id="115" w:name="_Toc379904592"/>
      <w:r w:rsidRPr="00630E95">
        <w:rPr>
          <w:i/>
        </w:rPr>
        <w:t>Use Case: User Creates Account</w:t>
      </w:r>
      <w:bookmarkEnd w:id="115"/>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t>The user chooses to accept the terms of service.</w:t>
      </w:r>
    </w:p>
    <w:p w:rsidR="00630E95" w:rsidDel="00311B34" w:rsidRDefault="00630E95" w:rsidP="0004494A">
      <w:pPr>
        <w:pStyle w:val="ListParagraph"/>
        <w:numPr>
          <w:ilvl w:val="0"/>
          <w:numId w:val="15"/>
        </w:numPr>
        <w:jc w:val="both"/>
        <w:rPr>
          <w:del w:id="116" w:author="daven" w:date="2014-02-13T12:08:00Z"/>
        </w:rPr>
      </w:pPr>
      <w:r>
        <w:t>The system creates an account with the provided user information, and informs the user.</w:t>
      </w:r>
    </w:p>
    <w:p w:rsidR="00630E95" w:rsidRPr="00630E95" w:rsidDel="00311B34" w:rsidRDefault="00630E95">
      <w:pPr>
        <w:pStyle w:val="ListParagraph"/>
        <w:numPr>
          <w:ilvl w:val="0"/>
          <w:numId w:val="15"/>
        </w:numPr>
        <w:jc w:val="both"/>
        <w:rPr>
          <w:del w:id="117" w:author="daven" w:date="2014-02-13T12:08:00Z"/>
        </w:rPr>
        <w:pPrChange w:id="118" w:author="daven" w:date="2014-02-13T12:08:00Z">
          <w:pPr>
            <w:jc w:val="both"/>
          </w:pPr>
        </w:pPrChange>
      </w:pPr>
    </w:p>
    <w:p w:rsidR="00630E95" w:rsidRPr="00630E95" w:rsidRDefault="00630E95">
      <w:pPr>
        <w:pStyle w:val="ListParagraph"/>
        <w:numPr>
          <w:ilvl w:val="0"/>
          <w:numId w:val="15"/>
        </w:numPr>
        <w:jc w:val="both"/>
        <w:pPrChange w:id="119" w:author="daven" w:date="2014-02-13T12:08:00Z">
          <w:pPr>
            <w:jc w:val="both"/>
          </w:pPr>
        </w:pPrChange>
      </w:pP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311B34" w:rsidP="0004494A">
      <w:pPr>
        <w:pStyle w:val="ListParagraph"/>
        <w:numPr>
          <w:ilvl w:val="0"/>
          <w:numId w:val="16"/>
        </w:numPr>
        <w:jc w:val="both"/>
      </w:pPr>
      <w:ins w:id="120" w:author="daven" w:date="2014-02-13T12:07:00Z">
        <w:r>
          <w:t xml:space="preserve">2. </w:t>
        </w:r>
      </w:ins>
      <w:r w:rsidR="00630E95">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311B34" w:rsidP="0004494A">
      <w:pPr>
        <w:pStyle w:val="ListParagraph"/>
        <w:numPr>
          <w:ilvl w:val="0"/>
          <w:numId w:val="16"/>
        </w:numPr>
        <w:jc w:val="both"/>
      </w:pPr>
      <w:ins w:id="121" w:author="daven" w:date="2014-02-13T12:07:00Z">
        <w:r>
          <w:t xml:space="preserve">3. </w:t>
        </w:r>
      </w:ins>
      <w:r w:rsidR="00630E95">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Del="00311B34" w:rsidRDefault="0033172C" w:rsidP="0004494A">
      <w:pPr>
        <w:pStyle w:val="Heading3"/>
        <w:jc w:val="both"/>
        <w:rPr>
          <w:del w:id="122" w:author="daven" w:date="2014-02-13T12:07:00Z"/>
          <w:i/>
        </w:rPr>
      </w:pPr>
      <w:bookmarkStart w:id="123" w:name="_Toc379904593"/>
      <w:r w:rsidRPr="0033172C">
        <w:rPr>
          <w:i/>
        </w:rPr>
        <w:t>Use Case: User logs into System</w:t>
      </w:r>
      <w:bookmarkEnd w:id="123"/>
      <w:r w:rsidRPr="0033172C">
        <w:rPr>
          <w:i/>
        </w:rPr>
        <w:t xml:space="preserve"> </w:t>
      </w:r>
    </w:p>
    <w:p w:rsidR="0033172C" w:rsidRPr="0033172C" w:rsidRDefault="0033172C">
      <w:pPr>
        <w:pStyle w:val="Heading3"/>
        <w:jc w:val="both"/>
        <w:pPrChange w:id="124" w:author="daven" w:date="2014-02-13T12:07:00Z">
          <w:pPr>
            <w:jc w:val="both"/>
          </w:pPr>
        </w:pPrChange>
      </w:pP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t>The user inputs their login name and password.</w:t>
      </w:r>
    </w:p>
    <w:p w:rsidR="0033172C" w:rsidDel="00311B34" w:rsidRDefault="0033172C" w:rsidP="0004494A">
      <w:pPr>
        <w:pStyle w:val="ListParagraph"/>
        <w:numPr>
          <w:ilvl w:val="0"/>
          <w:numId w:val="20"/>
        </w:numPr>
        <w:jc w:val="both"/>
        <w:rPr>
          <w:del w:id="125" w:author="daven" w:date="2014-02-13T12:09:00Z"/>
        </w:rPr>
      </w:pPr>
      <w:r>
        <w:t>The system validates the credentials and logs in the user.</w:t>
      </w:r>
    </w:p>
    <w:p w:rsidR="0033172C" w:rsidRPr="0033172C" w:rsidRDefault="0033172C">
      <w:pPr>
        <w:pStyle w:val="ListParagraph"/>
        <w:numPr>
          <w:ilvl w:val="0"/>
          <w:numId w:val="20"/>
        </w:numPr>
        <w:jc w:val="both"/>
        <w:pPrChange w:id="126" w:author="daven" w:date="2014-02-13T12:09:00Z">
          <w:pPr>
            <w:jc w:val="both"/>
          </w:pPr>
        </w:pPrChange>
      </w:pPr>
    </w:p>
    <w:p w:rsidR="0033172C" w:rsidRDefault="0033172C" w:rsidP="0004494A">
      <w:pPr>
        <w:pStyle w:val="Heading4"/>
      </w:pPr>
      <w:r>
        <w:t xml:space="preserve">Exception Scenarios </w:t>
      </w:r>
    </w:p>
    <w:p w:rsidR="0033172C" w:rsidRDefault="00311B34" w:rsidP="0004494A">
      <w:pPr>
        <w:pStyle w:val="ListParagraph"/>
        <w:numPr>
          <w:ilvl w:val="0"/>
          <w:numId w:val="17"/>
        </w:numPr>
        <w:ind w:left="1080"/>
        <w:jc w:val="both"/>
      </w:pPr>
      <w:ins w:id="127" w:author="daven" w:date="2014-02-13T12:09:00Z">
        <w:r>
          <w:t xml:space="preserve">3. </w:t>
        </w:r>
      </w:ins>
      <w:r w:rsidR="0033172C">
        <w:t>The system cannot validate the user’s credentials.</w:t>
      </w:r>
    </w:p>
    <w:p w:rsidR="0033172C" w:rsidRDefault="0033172C" w:rsidP="0004494A">
      <w:pPr>
        <w:pStyle w:val="ListParagraph"/>
        <w:numPr>
          <w:ilvl w:val="1"/>
          <w:numId w:val="17"/>
        </w:numPr>
        <w:ind w:left="1800"/>
        <w:jc w:val="both"/>
      </w:pPr>
      <w:r>
        <w:lastRenderedPageBreak/>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128" w:name="_Toc379904594"/>
      <w:r w:rsidRPr="00FA2267">
        <w:rPr>
          <w:i/>
        </w:rPr>
        <w:t xml:space="preserve">Use Case: User </w:t>
      </w:r>
      <w:r>
        <w:rPr>
          <w:i/>
        </w:rPr>
        <w:t>inputs new Workout Schedule</w:t>
      </w:r>
      <w:bookmarkEnd w:id="128"/>
      <w:r>
        <w:rPr>
          <w:i/>
        </w:rPr>
        <w:t xml:space="preserve"> </w:t>
      </w:r>
    </w:p>
    <w:p w:rsidR="0033172C" w:rsidRPr="00FA2267" w:rsidDel="00311B34" w:rsidRDefault="0033172C" w:rsidP="0004494A">
      <w:pPr>
        <w:jc w:val="both"/>
        <w:rPr>
          <w:del w:id="129" w:author="daven" w:date="2014-02-13T12:10:00Z"/>
        </w:rPr>
      </w:pPr>
      <w:del w:id="130" w:author="daven" w:date="2014-02-13T12:10:00Z">
        <w:r w:rsidDel="00311B34">
          <w:delText>The system informs the user of the error and prompts for valid input</w:delText>
        </w:r>
      </w:del>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11B34" w:rsidRDefault="00311B34">
      <w:pPr>
        <w:pStyle w:val="ListParagraph"/>
        <w:numPr>
          <w:ilvl w:val="0"/>
          <w:numId w:val="17"/>
        </w:numPr>
        <w:ind w:left="1080"/>
        <w:rPr>
          <w:ins w:id="131" w:author="daven" w:date="2014-02-13T12:12:00Z"/>
        </w:rPr>
        <w:pPrChange w:id="132" w:author="daven" w:date="2014-02-13T12:13:00Z">
          <w:pPr>
            <w:pStyle w:val="ListParagraph"/>
            <w:numPr>
              <w:numId w:val="17"/>
            </w:numPr>
            <w:ind w:left="2160" w:hanging="360"/>
          </w:pPr>
        </w:pPrChange>
      </w:pPr>
      <w:ins w:id="133" w:author="daven" w:date="2014-02-13T12:14:00Z">
        <w:r>
          <w:t xml:space="preserve">2. </w:t>
        </w:r>
      </w:ins>
      <w:ins w:id="134" w:author="daven" w:date="2014-02-13T12:12:00Z">
        <w:r>
          <w:t>The user specifies an unacceptable value for the workout metric (negative number, alphabetical character, decimal number for non-decimal metric, etc.)</w:t>
        </w:r>
      </w:ins>
    </w:p>
    <w:p w:rsidR="00311B34" w:rsidRDefault="00311B34">
      <w:pPr>
        <w:pStyle w:val="ListParagraph"/>
        <w:numPr>
          <w:ilvl w:val="1"/>
          <w:numId w:val="17"/>
        </w:numPr>
        <w:ind w:left="1800"/>
        <w:rPr>
          <w:ins w:id="135" w:author="daven" w:date="2014-02-13T12:12:00Z"/>
        </w:rPr>
        <w:pPrChange w:id="136" w:author="daven" w:date="2014-02-13T12:13:00Z">
          <w:pPr>
            <w:pStyle w:val="ListParagraph"/>
            <w:numPr>
              <w:ilvl w:val="1"/>
              <w:numId w:val="17"/>
            </w:numPr>
            <w:ind w:left="2880" w:hanging="360"/>
          </w:pPr>
        </w:pPrChange>
      </w:pPr>
      <w:ins w:id="137" w:author="daven" w:date="2014-02-13T12:12:00Z">
        <w:r>
          <w:t>The system informs the user of the error and prompts for valid input.</w:t>
        </w:r>
      </w:ins>
    </w:p>
    <w:p w:rsidR="00311B34" w:rsidRDefault="00311B34">
      <w:pPr>
        <w:pStyle w:val="ListParagraph"/>
        <w:numPr>
          <w:ilvl w:val="0"/>
          <w:numId w:val="17"/>
        </w:numPr>
        <w:ind w:left="1080"/>
        <w:rPr>
          <w:ins w:id="138" w:author="daven" w:date="2014-02-13T12:12:00Z"/>
        </w:rPr>
        <w:pPrChange w:id="139" w:author="daven" w:date="2014-02-13T12:14:00Z">
          <w:pPr>
            <w:pStyle w:val="ListParagraph"/>
            <w:numPr>
              <w:numId w:val="17"/>
            </w:numPr>
            <w:ind w:left="2160" w:hanging="360"/>
          </w:pPr>
        </w:pPrChange>
      </w:pPr>
      <w:ins w:id="140" w:author="daven" w:date="2014-02-13T12:15:00Z">
        <w:r>
          <w:t xml:space="preserve">3. </w:t>
        </w:r>
      </w:ins>
      <w:ins w:id="141" w:author="daven" w:date="2014-02-13T12:12:00Z">
        <w:r>
          <w:t>The user specifies an unacceptable value for the workout frequency (negative number, alphabetical character, decimal number, etc.)</w:t>
        </w:r>
      </w:ins>
    </w:p>
    <w:p w:rsidR="00311B34" w:rsidRDefault="00311B34">
      <w:pPr>
        <w:pStyle w:val="ListParagraph"/>
        <w:numPr>
          <w:ilvl w:val="1"/>
          <w:numId w:val="17"/>
        </w:numPr>
        <w:ind w:left="1800"/>
        <w:rPr>
          <w:ins w:id="142" w:author="daven" w:date="2014-02-13T12:15:00Z"/>
        </w:rPr>
        <w:pPrChange w:id="143" w:author="daven" w:date="2014-02-13T12:16:00Z">
          <w:pPr>
            <w:pStyle w:val="ListParagraph"/>
            <w:numPr>
              <w:numId w:val="17"/>
            </w:numPr>
            <w:ind w:left="1080" w:hanging="360"/>
          </w:pPr>
        </w:pPrChange>
      </w:pPr>
      <w:ins w:id="144" w:author="daven" w:date="2014-02-13T12:12:00Z">
        <w:r>
          <w:t>The system informs the user of the error and prompts for valid input.</w:t>
        </w:r>
      </w:ins>
      <w:ins w:id="145" w:author="daven" w:date="2014-02-13T12:15:00Z">
        <w:r w:rsidRPr="00311B34">
          <w:t xml:space="preserve"> </w:t>
        </w:r>
      </w:ins>
    </w:p>
    <w:p w:rsidR="00311B34" w:rsidRDefault="00311B34" w:rsidP="00311B34">
      <w:pPr>
        <w:pStyle w:val="ListParagraph"/>
        <w:numPr>
          <w:ilvl w:val="0"/>
          <w:numId w:val="17"/>
        </w:numPr>
        <w:ind w:left="1080"/>
        <w:rPr>
          <w:ins w:id="146" w:author="daven" w:date="2014-02-13T12:15:00Z"/>
        </w:rPr>
      </w:pPr>
      <w:ins w:id="147" w:author="daven" w:date="2014-02-13T12:16:00Z">
        <w:r>
          <w:t>4</w:t>
        </w:r>
      </w:ins>
      <w:ins w:id="148" w:author="daven" w:date="2014-02-13T12:15:00Z">
        <w:r>
          <w:t>. The user specifies an unacceptable value for the number of weeks (negative number, alphabetical character, decimal number, etc.)</w:t>
        </w:r>
      </w:ins>
    </w:p>
    <w:p w:rsidR="00311B34" w:rsidRDefault="00311B34">
      <w:pPr>
        <w:pStyle w:val="ListParagraph"/>
        <w:numPr>
          <w:ilvl w:val="1"/>
          <w:numId w:val="17"/>
        </w:numPr>
        <w:ind w:left="1800"/>
        <w:rPr>
          <w:ins w:id="149" w:author="daven" w:date="2014-02-13T12:12:00Z"/>
        </w:rPr>
        <w:pPrChange w:id="150" w:author="daven" w:date="2014-02-13T12:16:00Z">
          <w:pPr>
            <w:pStyle w:val="ListParagraph"/>
            <w:numPr>
              <w:ilvl w:val="1"/>
              <w:numId w:val="17"/>
            </w:numPr>
            <w:ind w:left="3600" w:hanging="360"/>
          </w:pPr>
        </w:pPrChange>
      </w:pPr>
      <w:ins w:id="151" w:author="daven" w:date="2014-02-13T12:15:00Z">
        <w:r>
          <w:t>The system informs the user of the error and prompts for valid input.</w:t>
        </w:r>
      </w:ins>
    </w:p>
    <w:p w:rsidR="00311B34" w:rsidRDefault="00311B34">
      <w:pPr>
        <w:pStyle w:val="ListParagraph"/>
        <w:numPr>
          <w:ilvl w:val="0"/>
          <w:numId w:val="17"/>
        </w:numPr>
        <w:ind w:left="1080"/>
        <w:rPr>
          <w:ins w:id="152" w:author="daven" w:date="2014-02-13T12:12:00Z"/>
        </w:rPr>
        <w:pPrChange w:id="153" w:author="daven" w:date="2014-02-13T12:14:00Z">
          <w:pPr>
            <w:pStyle w:val="ListParagraph"/>
            <w:numPr>
              <w:numId w:val="17"/>
            </w:numPr>
            <w:ind w:left="2160" w:hanging="360"/>
          </w:pPr>
        </w:pPrChange>
      </w:pPr>
      <w:ins w:id="154" w:author="daven" w:date="2014-02-13T12:15:00Z">
        <w:r>
          <w:t xml:space="preserve">5. </w:t>
        </w:r>
      </w:ins>
      <w:ins w:id="155" w:author="daven" w:date="2014-02-13T12:12:00Z">
        <w:r>
          <w:t>The user does not specify an existing user name of another user to verify workout metrics have been met.</w:t>
        </w:r>
      </w:ins>
    </w:p>
    <w:p w:rsidR="00311B34" w:rsidRDefault="00311B34">
      <w:pPr>
        <w:pStyle w:val="ListParagraph"/>
        <w:numPr>
          <w:ilvl w:val="1"/>
          <w:numId w:val="17"/>
        </w:numPr>
        <w:ind w:left="1800"/>
        <w:rPr>
          <w:ins w:id="156" w:author="daven" w:date="2014-02-13T12:12:00Z"/>
        </w:rPr>
        <w:pPrChange w:id="157" w:author="daven" w:date="2014-02-13T12:14:00Z">
          <w:pPr>
            <w:pStyle w:val="ListParagraph"/>
            <w:numPr>
              <w:ilvl w:val="1"/>
              <w:numId w:val="17"/>
            </w:numPr>
            <w:ind w:left="2880" w:hanging="360"/>
          </w:pPr>
        </w:pPrChange>
      </w:pPr>
      <w:ins w:id="158" w:author="daven" w:date="2014-02-13T12:12:00Z">
        <w:r>
          <w:t>The system informs the user of the error and prompts for a valid user name.</w:t>
        </w:r>
      </w:ins>
    </w:p>
    <w:p w:rsidR="00311B34" w:rsidRDefault="002F2B2C">
      <w:pPr>
        <w:pStyle w:val="ListParagraph"/>
        <w:numPr>
          <w:ilvl w:val="0"/>
          <w:numId w:val="17"/>
        </w:numPr>
        <w:ind w:left="1080"/>
        <w:rPr>
          <w:ins w:id="159" w:author="daven" w:date="2014-02-13T12:12:00Z"/>
        </w:rPr>
        <w:pPrChange w:id="160" w:author="daven" w:date="2014-02-13T12:14:00Z">
          <w:pPr>
            <w:pStyle w:val="ListParagraph"/>
            <w:numPr>
              <w:numId w:val="17"/>
            </w:numPr>
            <w:ind w:left="2160" w:hanging="360"/>
          </w:pPr>
        </w:pPrChange>
      </w:pPr>
      <w:ins w:id="161" w:author="daven" w:date="2014-02-13T12:16:00Z">
        <w:r>
          <w:t xml:space="preserve">6. </w:t>
        </w:r>
      </w:ins>
      <w:ins w:id="162" w:author="daven" w:date="2014-02-13T12:12:00Z">
        <w:r w:rsidR="00311B34">
          <w:t>The user specifies invalid payment information (incorrect number of digits in credit card information, etc.)</w:t>
        </w:r>
      </w:ins>
    </w:p>
    <w:p w:rsidR="00311B34" w:rsidRDefault="00311B34">
      <w:pPr>
        <w:pStyle w:val="ListParagraph"/>
        <w:numPr>
          <w:ilvl w:val="1"/>
          <w:numId w:val="17"/>
        </w:numPr>
        <w:ind w:left="1800"/>
        <w:rPr>
          <w:ins w:id="163" w:author="daven" w:date="2014-02-13T12:12:00Z"/>
        </w:rPr>
        <w:pPrChange w:id="164" w:author="daven" w:date="2014-02-13T12:14:00Z">
          <w:pPr>
            <w:pStyle w:val="ListParagraph"/>
            <w:numPr>
              <w:ilvl w:val="1"/>
              <w:numId w:val="17"/>
            </w:numPr>
            <w:ind w:left="2880" w:hanging="360"/>
          </w:pPr>
        </w:pPrChange>
      </w:pPr>
      <w:ins w:id="165" w:author="daven" w:date="2014-02-13T12:12:00Z">
        <w:r>
          <w:t>The system informs the user of the error and prompts for valid input.</w:t>
        </w:r>
      </w:ins>
    </w:p>
    <w:p w:rsidR="00540558" w:rsidRDefault="00540558" w:rsidP="00540558">
      <w:pPr>
        <w:pStyle w:val="Heading3"/>
        <w:jc w:val="both"/>
        <w:rPr>
          <w:ins w:id="166" w:author="daven" w:date="2014-02-13T12:17:00Z"/>
          <w:i/>
        </w:rPr>
      </w:pPr>
      <w:ins w:id="167" w:author="daven" w:date="2014-02-13T12:17:00Z">
        <w:r w:rsidRPr="00FA2267">
          <w:rPr>
            <w:i/>
          </w:rPr>
          <w:t xml:space="preserve">Use Case: User </w:t>
        </w:r>
        <w:r>
          <w:rPr>
            <w:i/>
          </w:rPr>
          <w:t xml:space="preserve">validates Workout </w:t>
        </w:r>
      </w:ins>
    </w:p>
    <w:p w:rsidR="00540558" w:rsidRDefault="00540558" w:rsidP="00540558">
      <w:pPr>
        <w:pStyle w:val="Heading4"/>
        <w:rPr>
          <w:ins w:id="168" w:author="daven" w:date="2014-02-13T12:17:00Z"/>
        </w:rPr>
      </w:pPr>
      <w:ins w:id="169" w:author="daven" w:date="2014-02-13T12:17:00Z">
        <w:r>
          <w:lastRenderedPageBreak/>
          <w:t>Brief Description</w:t>
        </w:r>
      </w:ins>
    </w:p>
    <w:p w:rsidR="00540558" w:rsidRPr="0033172C" w:rsidRDefault="00540558" w:rsidP="00540558">
      <w:pPr>
        <w:jc w:val="both"/>
        <w:rPr>
          <w:ins w:id="170" w:author="daven" w:date="2014-02-13T12:17:00Z"/>
        </w:rPr>
      </w:pPr>
      <w:ins w:id="171" w:author="daven" w:date="2014-02-13T12:17:00Z">
        <w:r>
          <w:t>The user gives the system acknowledgement that another user has completed one of their workout metrics.</w:t>
        </w:r>
      </w:ins>
    </w:p>
    <w:p w:rsidR="00540558" w:rsidRDefault="00540558" w:rsidP="00540558">
      <w:pPr>
        <w:pStyle w:val="Heading4"/>
        <w:rPr>
          <w:ins w:id="172" w:author="daven" w:date="2014-02-13T12:18:00Z"/>
          <w:b w:val="0"/>
        </w:rPr>
      </w:pPr>
      <w:ins w:id="173" w:author="daven" w:date="2014-02-13T12:17:00Z">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ins>
    </w:p>
    <w:p w:rsidR="00540558" w:rsidRDefault="00540558" w:rsidP="00540558">
      <w:pPr>
        <w:pStyle w:val="ListParagraph"/>
        <w:numPr>
          <w:ilvl w:val="0"/>
          <w:numId w:val="32"/>
        </w:numPr>
        <w:rPr>
          <w:ins w:id="174" w:author="daven" w:date="2014-02-13T12:18:00Z"/>
        </w:rPr>
      </w:pPr>
      <w:ins w:id="175" w:author="daven" w:date="2014-02-13T12:18:00Z">
        <w:r>
          <w:t>The user selects the option to validate another user’s workout.</w:t>
        </w:r>
      </w:ins>
    </w:p>
    <w:p w:rsidR="00540558" w:rsidRDefault="00540558" w:rsidP="00540558">
      <w:pPr>
        <w:pStyle w:val="ListParagraph"/>
        <w:numPr>
          <w:ilvl w:val="0"/>
          <w:numId w:val="32"/>
        </w:numPr>
        <w:rPr>
          <w:ins w:id="176" w:author="daven" w:date="2014-02-13T12:18:00Z"/>
        </w:rPr>
      </w:pPr>
      <w:ins w:id="177" w:author="daven" w:date="2014-02-13T12:18:00Z">
        <w:r>
          <w:t>The user selects the user name of the other user.</w:t>
        </w:r>
      </w:ins>
    </w:p>
    <w:p w:rsidR="00540558" w:rsidRDefault="00540558" w:rsidP="00540558">
      <w:pPr>
        <w:pStyle w:val="ListParagraph"/>
        <w:numPr>
          <w:ilvl w:val="0"/>
          <w:numId w:val="32"/>
        </w:numPr>
        <w:rPr>
          <w:ins w:id="178" w:author="daven" w:date="2014-02-13T12:18:00Z"/>
        </w:rPr>
      </w:pPr>
      <w:ins w:id="179" w:author="daven" w:date="2014-02-13T12:18:00Z">
        <w:r>
          <w:t>The user selects the workouts which the other user has completed.</w:t>
        </w:r>
      </w:ins>
    </w:p>
    <w:p w:rsidR="00540558" w:rsidRPr="008963D0" w:rsidRDefault="00540558">
      <w:pPr>
        <w:pStyle w:val="ListParagraph"/>
        <w:numPr>
          <w:ilvl w:val="0"/>
          <w:numId w:val="32"/>
        </w:numPr>
        <w:rPr>
          <w:ins w:id="180" w:author="daven" w:date="2014-02-13T12:17:00Z"/>
        </w:rPr>
        <w:pPrChange w:id="181" w:author="daven" w:date="2014-02-13T12:18:00Z">
          <w:pPr>
            <w:pStyle w:val="Heading4"/>
          </w:pPr>
        </w:pPrChange>
      </w:pPr>
      <w:ins w:id="182" w:author="daven" w:date="2014-02-13T12:18:00Z">
        <w:r>
          <w:t>The system validates and accepts the selected list of workouts and informs user.</w:t>
        </w:r>
      </w:ins>
    </w:p>
    <w:p w:rsidR="00540558" w:rsidRDefault="00540558" w:rsidP="00540558">
      <w:pPr>
        <w:pStyle w:val="Heading4"/>
        <w:rPr>
          <w:ins w:id="183" w:author="daven" w:date="2014-02-13T12:17:00Z"/>
        </w:rPr>
      </w:pPr>
      <w:ins w:id="184" w:author="daven" w:date="2014-02-13T12:17:00Z">
        <w:r>
          <w:t xml:space="preserve">Exceptions Scenarios </w:t>
        </w:r>
      </w:ins>
    </w:p>
    <w:p w:rsidR="00540558" w:rsidRDefault="00426383">
      <w:pPr>
        <w:pStyle w:val="ListParagraph"/>
        <w:numPr>
          <w:ilvl w:val="0"/>
          <w:numId w:val="17"/>
        </w:numPr>
        <w:ind w:left="1080"/>
        <w:rPr>
          <w:ins w:id="185" w:author="daven" w:date="2014-02-13T12:18:00Z"/>
        </w:rPr>
        <w:pPrChange w:id="186" w:author="daven" w:date="2014-02-13T12:21:00Z">
          <w:pPr>
            <w:pStyle w:val="ListParagraph"/>
            <w:numPr>
              <w:numId w:val="17"/>
            </w:numPr>
            <w:ind w:left="2160" w:hanging="360"/>
          </w:pPr>
        </w:pPrChange>
      </w:pPr>
      <w:ins w:id="187" w:author="daven" w:date="2014-02-13T12:21:00Z">
        <w:r>
          <w:t xml:space="preserve">1. </w:t>
        </w:r>
      </w:ins>
      <w:ins w:id="188" w:author="daven" w:date="2014-02-13T12:18:00Z">
        <w:r w:rsidR="00540558">
          <w:t>The user has not been authorized to validate any other users’ workouts.</w:t>
        </w:r>
      </w:ins>
    </w:p>
    <w:p w:rsidR="00540558" w:rsidRDefault="00540558">
      <w:pPr>
        <w:pStyle w:val="ListParagraph"/>
        <w:numPr>
          <w:ilvl w:val="1"/>
          <w:numId w:val="17"/>
        </w:numPr>
        <w:ind w:left="1800"/>
        <w:rPr>
          <w:ins w:id="189" w:author="daven" w:date="2014-02-13T12:18:00Z"/>
        </w:rPr>
        <w:pPrChange w:id="190" w:author="daven" w:date="2014-02-13T12:21:00Z">
          <w:pPr>
            <w:pStyle w:val="ListParagraph"/>
            <w:numPr>
              <w:ilvl w:val="1"/>
              <w:numId w:val="17"/>
            </w:numPr>
            <w:ind w:left="2880" w:hanging="360"/>
          </w:pPr>
        </w:pPrChange>
      </w:pPr>
      <w:ins w:id="191" w:author="daven" w:date="2014-02-13T12:18:00Z">
        <w:r>
          <w:t>The system does not provide the option to validate another user’s workouts.</w:t>
        </w:r>
      </w:ins>
    </w:p>
    <w:p w:rsidR="00540558" w:rsidRPr="00A717F4" w:rsidRDefault="00540558" w:rsidP="00540558">
      <w:pPr>
        <w:pStyle w:val="ListParagraph"/>
        <w:ind w:left="2880"/>
        <w:rPr>
          <w:ins w:id="192" w:author="daven" w:date="2014-02-13T12:18:00Z"/>
        </w:rPr>
      </w:pPr>
    </w:p>
    <w:p w:rsidR="0033172C" w:rsidDel="00311B34" w:rsidRDefault="0033172C" w:rsidP="0004494A">
      <w:pPr>
        <w:pStyle w:val="ListParagraph"/>
        <w:numPr>
          <w:ilvl w:val="0"/>
          <w:numId w:val="17"/>
        </w:numPr>
        <w:ind w:left="720"/>
        <w:jc w:val="both"/>
        <w:rPr>
          <w:del w:id="193" w:author="daven" w:date="2014-02-13T12:12:00Z"/>
        </w:rPr>
      </w:pPr>
      <w:del w:id="194" w:author="daven" w:date="2014-02-13T12:12:00Z">
        <w:r w:rsidDel="00311B34">
          <w:delText>The user specifies an unacceptable value for the workout metric (negative number, alphabetical character, decimal number for non-decimal metric, etc.)</w:delText>
        </w:r>
      </w:del>
    </w:p>
    <w:p w:rsidR="0033172C" w:rsidDel="00311B34" w:rsidRDefault="0033172C" w:rsidP="0004494A">
      <w:pPr>
        <w:pStyle w:val="ListParagraph"/>
        <w:numPr>
          <w:ilvl w:val="1"/>
          <w:numId w:val="17"/>
        </w:numPr>
        <w:ind w:left="1440"/>
        <w:jc w:val="both"/>
        <w:rPr>
          <w:del w:id="195" w:author="daven" w:date="2014-02-13T12:12:00Z"/>
        </w:rPr>
      </w:pPr>
      <w:del w:id="196" w:author="daven" w:date="2014-02-13T12:12:00Z">
        <w:r w:rsidDel="00311B34">
          <w:delText>The system informs the user of the error and prompts for valid input.</w:delText>
        </w:r>
      </w:del>
    </w:p>
    <w:p w:rsidR="0033172C" w:rsidDel="00311B34" w:rsidRDefault="0033172C" w:rsidP="0004494A">
      <w:pPr>
        <w:pStyle w:val="ListParagraph"/>
        <w:numPr>
          <w:ilvl w:val="0"/>
          <w:numId w:val="17"/>
        </w:numPr>
        <w:ind w:left="720"/>
        <w:jc w:val="both"/>
        <w:rPr>
          <w:del w:id="197" w:author="daven" w:date="2014-02-13T12:12:00Z"/>
        </w:rPr>
      </w:pPr>
      <w:del w:id="198" w:author="daven" w:date="2014-02-13T12:12:00Z">
        <w:r w:rsidDel="00311B34">
          <w:delText>The user specifies an unacceptable value for the workout frequency (negative number, alphabetical character, decimal number, etc.)</w:delText>
        </w:r>
      </w:del>
    </w:p>
    <w:p w:rsidR="0033172C" w:rsidDel="00311B34" w:rsidRDefault="0033172C" w:rsidP="0004494A">
      <w:pPr>
        <w:pStyle w:val="ListParagraph"/>
        <w:numPr>
          <w:ilvl w:val="1"/>
          <w:numId w:val="17"/>
        </w:numPr>
        <w:ind w:left="1440"/>
        <w:jc w:val="both"/>
        <w:rPr>
          <w:del w:id="199" w:author="daven" w:date="2014-02-13T12:12:00Z"/>
        </w:rPr>
      </w:pPr>
      <w:del w:id="200" w:author="daven" w:date="2014-02-13T12:12:00Z">
        <w:r w:rsidDel="00311B34">
          <w:delText>The system informs the user of the error and prompts for valid input.</w:delText>
        </w:r>
      </w:del>
    </w:p>
    <w:p w:rsidR="0033172C" w:rsidDel="00311B34" w:rsidRDefault="0033172C" w:rsidP="0004494A">
      <w:pPr>
        <w:pStyle w:val="ListParagraph"/>
        <w:numPr>
          <w:ilvl w:val="0"/>
          <w:numId w:val="17"/>
        </w:numPr>
        <w:ind w:left="720"/>
        <w:jc w:val="both"/>
        <w:rPr>
          <w:del w:id="201" w:author="daven" w:date="2014-02-13T12:12:00Z"/>
        </w:rPr>
      </w:pPr>
      <w:del w:id="202" w:author="daven" w:date="2014-02-13T12:12:00Z">
        <w:r w:rsidDel="00311B34">
          <w:delText>The user does not specify an existing user name of another user to verify workout metrics have been met.</w:delText>
        </w:r>
      </w:del>
    </w:p>
    <w:p w:rsidR="0033172C" w:rsidDel="00311B34" w:rsidRDefault="0033172C" w:rsidP="0004494A">
      <w:pPr>
        <w:pStyle w:val="ListParagraph"/>
        <w:numPr>
          <w:ilvl w:val="1"/>
          <w:numId w:val="17"/>
        </w:numPr>
        <w:ind w:left="1440"/>
        <w:jc w:val="both"/>
        <w:rPr>
          <w:del w:id="203" w:author="daven" w:date="2014-02-13T12:12:00Z"/>
        </w:rPr>
      </w:pPr>
      <w:del w:id="204" w:author="daven" w:date="2014-02-13T12:12:00Z">
        <w:r w:rsidDel="00311B34">
          <w:delText>The system informs the user of the error and prompts for a valid user name.</w:delText>
        </w:r>
      </w:del>
    </w:p>
    <w:p w:rsidR="0033172C" w:rsidDel="00311B34" w:rsidRDefault="0033172C" w:rsidP="0004494A">
      <w:pPr>
        <w:pStyle w:val="ListParagraph"/>
        <w:numPr>
          <w:ilvl w:val="0"/>
          <w:numId w:val="17"/>
        </w:numPr>
        <w:ind w:left="720"/>
        <w:jc w:val="both"/>
        <w:rPr>
          <w:del w:id="205" w:author="daven" w:date="2014-02-13T12:12:00Z"/>
        </w:rPr>
      </w:pPr>
      <w:del w:id="206" w:author="daven" w:date="2014-02-13T12:12:00Z">
        <w:r w:rsidDel="00311B34">
          <w:delText>The user specifies invalid payment information (incorrect number of digits in credit card information, etc.)</w:delText>
        </w:r>
      </w:del>
    </w:p>
    <w:p w:rsidR="0033172C" w:rsidRPr="0033172C" w:rsidDel="00540558" w:rsidRDefault="0033172C" w:rsidP="0004494A">
      <w:pPr>
        <w:jc w:val="both"/>
        <w:rPr>
          <w:del w:id="207" w:author="daven" w:date="2014-02-13T12:18:00Z"/>
        </w:rPr>
      </w:pPr>
    </w:p>
    <w:p w:rsidR="003B266C" w:rsidRPr="00D678A5" w:rsidRDefault="00810655" w:rsidP="0004494A">
      <w:pPr>
        <w:pStyle w:val="Heading2"/>
        <w:jc w:val="both"/>
        <w:rPr>
          <w:rFonts w:ascii="Times New Roman" w:hAnsi="Times New Roman"/>
          <w:szCs w:val="24"/>
        </w:rPr>
      </w:pPr>
      <w:bookmarkStart w:id="208" w:name="_Toc379904595"/>
      <w:r>
        <w:t>Requirements</w:t>
      </w:r>
      <w:bookmarkEnd w:id="208"/>
      <w:r>
        <w:t xml:space="preserve"> </w:t>
      </w:r>
    </w:p>
    <w:p w:rsidR="00C619D8" w:rsidRDefault="00C619D8" w:rsidP="0004494A">
      <w:pPr>
        <w:pStyle w:val="Heading3"/>
        <w:jc w:val="both"/>
      </w:pPr>
      <w:bookmarkStart w:id="209" w:name="_Toc379904596"/>
      <w:r>
        <w:t xml:space="preserve">User </w:t>
      </w:r>
      <w:r w:rsidR="00810655">
        <w:t>Platform Requirements</w:t>
      </w:r>
      <w:bookmarkEnd w:id="209"/>
      <w:r w:rsidR="00810655">
        <w:t xml:space="preserve"> </w:t>
      </w:r>
      <w:r>
        <w:t xml:space="preserve"> </w:t>
      </w:r>
    </w:p>
    <w:p w:rsidR="00C619D8" w:rsidRDefault="00C619D8" w:rsidP="0004494A">
      <w:pPr>
        <w:pStyle w:val="ListParagraph"/>
        <w:numPr>
          <w:ilvl w:val="0"/>
          <w:numId w:val="21"/>
        </w:numPr>
        <w:suppressAutoHyphens/>
        <w:autoSpaceDN w:val="0"/>
        <w:contextualSpacing w:val="0"/>
        <w:jc w:val="both"/>
        <w:textAlignment w:val="baseline"/>
      </w:pPr>
      <w:r>
        <w:t xml:space="preserve">Run on </w:t>
      </w:r>
      <w:del w:id="210" w:author="daven" w:date="2014-02-13T12:22:00Z">
        <w:r w:rsidDel="00A65CE6">
          <w:delText>a “smart phone”</w:delText>
        </w:r>
      </w:del>
      <w:ins w:id="211" w:author="daven" w:date="2014-02-13T12:22:00Z">
        <w:r w:rsidR="00A65CE6">
          <w:t>the Android 4.3.1</w:t>
        </w:r>
      </w:ins>
      <w:r>
        <w:t xml:space="preserve"> platform</w:t>
      </w:r>
    </w:p>
    <w:p w:rsidR="00C619D8" w:rsidRDefault="00C619D8" w:rsidP="0004494A">
      <w:pPr>
        <w:pStyle w:val="Heading3"/>
        <w:jc w:val="both"/>
      </w:pPr>
      <w:bookmarkStart w:id="212" w:name="_Toc379904597"/>
      <w:r>
        <w:t>Account Requirements</w:t>
      </w:r>
      <w:bookmarkEnd w:id="212"/>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C619D8" w:rsidRDefault="00C619D8" w:rsidP="0004494A">
      <w:pPr>
        <w:pStyle w:val="ListParagraph"/>
        <w:numPr>
          <w:ilvl w:val="0"/>
          <w:numId w:val="22"/>
        </w:numPr>
        <w:suppressAutoHyphens/>
        <w:autoSpaceDN w:val="0"/>
        <w:contextualSpacing w:val="0"/>
        <w:jc w:val="both"/>
        <w:textAlignment w:val="baseline"/>
        <w:rPr>
          <w:ins w:id="213" w:author="daven" w:date="2014-02-13T12:23:00Z"/>
        </w:rPr>
      </w:pPr>
      <w:r>
        <w:t>Allow the user to delete their account in the service.</w:t>
      </w:r>
    </w:p>
    <w:p w:rsidR="00A65CE6" w:rsidRDefault="00A65CE6" w:rsidP="0004494A">
      <w:pPr>
        <w:pStyle w:val="ListParagraph"/>
        <w:numPr>
          <w:ilvl w:val="0"/>
          <w:numId w:val="22"/>
        </w:numPr>
        <w:suppressAutoHyphens/>
        <w:autoSpaceDN w:val="0"/>
        <w:contextualSpacing w:val="0"/>
        <w:jc w:val="both"/>
        <w:textAlignment w:val="baseline"/>
        <w:rPr>
          <w:ins w:id="214" w:author="daven" w:date="2014-02-13T12:25:00Z"/>
        </w:rPr>
      </w:pPr>
      <w:ins w:id="215" w:author="daven" w:date="2014-02-13T12:22:00Z">
        <w:r>
          <w:t>Persist</w:t>
        </w:r>
      </w:ins>
      <w:ins w:id="216" w:author="daven" w:date="2014-02-13T12:23:00Z">
        <w:r>
          <w:t xml:space="preserve"> </w:t>
        </w:r>
      </w:ins>
      <w:ins w:id="217" w:author="daven" w:date="2014-02-13T12:24:00Z">
        <w:r>
          <w:t>user account information</w:t>
        </w:r>
      </w:ins>
      <w:ins w:id="218" w:author="daven" w:date="2014-02-13T12:25:00Z">
        <w:r>
          <w:t xml:space="preserve"> when user is not logged into service</w:t>
        </w:r>
      </w:ins>
      <w:ins w:id="219" w:author="daven" w:date="2014-02-13T12:24:00Z">
        <w:r>
          <w:t>.</w:t>
        </w:r>
      </w:ins>
    </w:p>
    <w:p w:rsidR="00A65CE6" w:rsidRDefault="00A65CE6" w:rsidP="0004494A">
      <w:pPr>
        <w:pStyle w:val="ListParagraph"/>
        <w:numPr>
          <w:ilvl w:val="0"/>
          <w:numId w:val="22"/>
        </w:numPr>
        <w:suppressAutoHyphens/>
        <w:autoSpaceDN w:val="0"/>
        <w:contextualSpacing w:val="0"/>
        <w:jc w:val="both"/>
        <w:textAlignment w:val="baseline"/>
      </w:pPr>
      <w:ins w:id="220" w:author="daven" w:date="2014-02-13T12:25:00Z">
        <w:r>
          <w:t>Update user account information when user is logged into service.</w:t>
        </w:r>
      </w:ins>
    </w:p>
    <w:p w:rsidR="00C619D8" w:rsidRDefault="00C619D8" w:rsidP="0004494A">
      <w:pPr>
        <w:pStyle w:val="Heading3"/>
        <w:jc w:val="both"/>
      </w:pPr>
      <w:bookmarkStart w:id="221" w:name="_Toc379904598"/>
      <w:r>
        <w:t>Workout Schedule Requirements</w:t>
      </w:r>
      <w:bookmarkEnd w:id="221"/>
    </w:p>
    <w:p w:rsidR="00C619D8" w:rsidRPr="006F1460" w:rsidRDefault="00C619D8" w:rsidP="00F12ABB">
      <w:pPr>
        <w:pStyle w:val="ListParagraph"/>
        <w:numPr>
          <w:ilvl w:val="0"/>
          <w:numId w:val="35"/>
        </w:numPr>
        <w:ind w:left="720"/>
        <w:jc w:val="both"/>
        <w:pPrChange w:id="222" w:author="daven" w:date="2014-02-13T13:36:00Z">
          <w:pPr>
            <w:pStyle w:val="ListParagraph"/>
            <w:numPr>
              <w:numId w:val="23"/>
            </w:numPr>
            <w:suppressAutoHyphens/>
            <w:autoSpaceDN w:val="0"/>
            <w:ind w:hanging="360"/>
            <w:contextualSpacing w:val="0"/>
            <w:jc w:val="both"/>
            <w:textAlignment w:val="baseline"/>
          </w:pPr>
        </w:pPrChange>
      </w:pPr>
      <w:r>
        <w:t xml:space="preserve">Allow the user to create </w:t>
      </w:r>
      <w:ins w:id="223" w:author="daven" w:date="2014-02-13T13:38:00Z">
        <w:r w:rsidR="00F12ABB">
          <w:t>one or more</w:t>
        </w:r>
      </w:ins>
      <w:del w:id="224" w:author="daven" w:date="2014-02-13T13:38:00Z">
        <w:r w:rsidDel="00F12ABB">
          <w:delText>a</w:delText>
        </w:r>
      </w:del>
      <w:r>
        <w:t xml:space="preserve"> </w:t>
      </w:r>
      <w:del w:id="225" w:author="daven" w:date="2014-02-13T13:23:00Z">
        <w:r w:rsidRPr="00F12ABB" w:rsidDel="007D2C65">
          <w:rPr>
            <w:i/>
            <w:rPrChange w:id="226" w:author="daven" w:date="2014-02-13T13:35:00Z">
              <w:rPr/>
            </w:rPrChange>
          </w:rPr>
          <w:delText>“</w:delText>
        </w:r>
      </w:del>
      <w:r w:rsidRPr="00F12ABB">
        <w:rPr>
          <w:i/>
          <w:rPrChange w:id="227" w:author="daven" w:date="2014-02-13T13:35:00Z">
            <w:rPr/>
          </w:rPrChange>
        </w:rPr>
        <w:t>workout schedule</w:t>
      </w:r>
      <w:ins w:id="228" w:author="daven" w:date="2014-02-13T13:38:00Z">
        <w:r w:rsidR="00F12ABB">
          <w:rPr>
            <w:i/>
          </w:rPr>
          <w:t>s</w:t>
        </w:r>
      </w:ins>
      <w:del w:id="229" w:author="daven" w:date="2014-02-13T13:23:00Z">
        <w:r w:rsidDel="007D2C65">
          <w:delText>”</w:delText>
        </w:r>
      </w:del>
      <w:r>
        <w:t xml:space="preserve"> composed of a </w:t>
      </w:r>
      <w:del w:id="230" w:author="daven" w:date="2014-02-13T13:23:00Z">
        <w:r w:rsidDel="007D2C65">
          <w:delText>“</w:delText>
        </w:r>
      </w:del>
      <w:r w:rsidRPr="00F12ABB">
        <w:rPr>
          <w:i/>
          <w:rPrChange w:id="231" w:author="daven" w:date="2014-02-13T13:35:00Z">
            <w:rPr/>
          </w:rPrChange>
        </w:rPr>
        <w:t>workout metric</w:t>
      </w:r>
      <w:del w:id="232" w:author="daven" w:date="2014-02-13T13:23:00Z">
        <w:r w:rsidDel="007D2C65">
          <w:delText>”</w:delText>
        </w:r>
      </w:del>
      <w:r>
        <w:t>, a frequency per week, and a total number of weeks.</w:t>
      </w:r>
    </w:p>
    <w:p w:rsidR="00C619D8" w:rsidRDefault="00C619D8" w:rsidP="00F12ABB">
      <w:pPr>
        <w:pStyle w:val="ListParagraph"/>
        <w:numPr>
          <w:ilvl w:val="0"/>
          <w:numId w:val="35"/>
        </w:numPr>
        <w:ind w:left="720"/>
        <w:jc w:val="both"/>
        <w:pPrChange w:id="233" w:author="daven" w:date="2014-02-13T13:36:00Z">
          <w:pPr>
            <w:pStyle w:val="ListParagraph"/>
            <w:numPr>
              <w:numId w:val="23"/>
            </w:numPr>
            <w:suppressAutoHyphens/>
            <w:autoSpaceDN w:val="0"/>
            <w:ind w:hanging="360"/>
            <w:contextualSpacing w:val="0"/>
            <w:jc w:val="both"/>
            <w:textAlignment w:val="baseline"/>
          </w:pPr>
        </w:pPrChange>
      </w:pPr>
      <w:del w:id="234" w:author="daven" w:date="2014-02-13T13:35:00Z">
        <w:r w:rsidDel="00F12ABB">
          <w:delText xml:space="preserve"> </w:delText>
        </w:r>
      </w:del>
      <w:r>
        <w:t xml:space="preserve">Allow the user to specify a </w:t>
      </w:r>
      <w:del w:id="235" w:author="daven" w:date="2014-02-13T13:23:00Z">
        <w:r w:rsidDel="007D2C65">
          <w:delText>“</w:delText>
        </w:r>
      </w:del>
      <w:r w:rsidRPr="00F12ABB">
        <w:rPr>
          <w:i/>
          <w:rPrChange w:id="236" w:author="daven" w:date="2014-02-13T13:35:00Z">
            <w:rPr/>
          </w:rPrChange>
        </w:rPr>
        <w:t>workout metric</w:t>
      </w:r>
      <w:del w:id="237" w:author="daven" w:date="2014-02-13T13:23:00Z">
        <w:r w:rsidDel="007D2C65">
          <w:delText>”</w:delText>
        </w:r>
      </w:del>
      <w:r>
        <w:t xml:space="preserve"> as a number (an amount of time, a distance, or a number of repetitions) and a textual description.</w:t>
      </w:r>
    </w:p>
    <w:p w:rsidR="00C619D8" w:rsidRDefault="00C619D8" w:rsidP="00F12ABB">
      <w:pPr>
        <w:pStyle w:val="ListParagraph"/>
        <w:numPr>
          <w:ilvl w:val="0"/>
          <w:numId w:val="35"/>
        </w:numPr>
        <w:ind w:left="720"/>
        <w:jc w:val="both"/>
        <w:rPr>
          <w:ins w:id="238" w:author="daven" w:date="2014-02-13T13:35:00Z"/>
        </w:rPr>
        <w:pPrChange w:id="239" w:author="daven" w:date="2014-02-13T13:36:00Z">
          <w:pPr>
            <w:pStyle w:val="ListParagraph"/>
            <w:numPr>
              <w:numId w:val="23"/>
            </w:numPr>
            <w:suppressAutoHyphens/>
            <w:autoSpaceDN w:val="0"/>
            <w:ind w:hanging="360"/>
            <w:contextualSpacing w:val="0"/>
            <w:jc w:val="both"/>
            <w:textAlignment w:val="baseline"/>
          </w:pPr>
        </w:pPrChange>
      </w:pPr>
      <w:r>
        <w:t xml:space="preserve">Allow the user to associate a </w:t>
      </w:r>
      <w:r w:rsidRPr="00F12ABB">
        <w:rPr>
          <w:i/>
          <w:rPrChange w:id="240" w:author="daven" w:date="2014-02-13T13:37:00Z">
            <w:rPr/>
          </w:rPrChange>
        </w:rPr>
        <w:t>payment method</w:t>
      </w:r>
      <w:r>
        <w:t xml:space="preserve"> with a </w:t>
      </w:r>
      <w:del w:id="241" w:author="daven" w:date="2014-02-13T13:23:00Z">
        <w:r w:rsidDel="007D2C65">
          <w:delText>“</w:delText>
        </w:r>
      </w:del>
      <w:r w:rsidRPr="00F12ABB">
        <w:rPr>
          <w:i/>
          <w:rPrChange w:id="242" w:author="daven" w:date="2014-02-13T13:35:00Z">
            <w:rPr/>
          </w:rPrChange>
        </w:rPr>
        <w:t>workout schedule</w:t>
      </w:r>
      <w:del w:id="243" w:author="daven" w:date="2014-02-13T13:23:00Z">
        <w:r w:rsidDel="007D2C65">
          <w:delText>”</w:delText>
        </w:r>
      </w:del>
      <w:r>
        <w:t>.</w:t>
      </w:r>
    </w:p>
    <w:p w:rsidR="00F12ABB" w:rsidDel="00F12ABB" w:rsidRDefault="00F12ABB" w:rsidP="00F12ABB">
      <w:pPr>
        <w:pStyle w:val="ListParagraph"/>
        <w:jc w:val="both"/>
        <w:rPr>
          <w:del w:id="244" w:author="daven" w:date="2014-02-13T13:35:00Z"/>
        </w:rPr>
        <w:pPrChange w:id="245" w:author="daven" w:date="2014-02-13T13:36:00Z">
          <w:pPr>
            <w:pStyle w:val="ListParagraph"/>
            <w:numPr>
              <w:numId w:val="23"/>
            </w:numPr>
            <w:suppressAutoHyphens/>
            <w:autoSpaceDN w:val="0"/>
            <w:ind w:hanging="360"/>
            <w:contextualSpacing w:val="0"/>
            <w:jc w:val="both"/>
            <w:textAlignment w:val="baseline"/>
          </w:pPr>
        </w:pPrChange>
      </w:pPr>
    </w:p>
    <w:p w:rsidR="00F12ABB" w:rsidRDefault="00C619D8" w:rsidP="00F12ABB">
      <w:pPr>
        <w:pStyle w:val="ListParagraph"/>
        <w:numPr>
          <w:ilvl w:val="0"/>
          <w:numId w:val="35"/>
        </w:numPr>
        <w:ind w:left="720"/>
        <w:jc w:val="both"/>
        <w:rPr>
          <w:ins w:id="246" w:author="daven" w:date="2014-02-13T13:34:00Z"/>
        </w:rPr>
        <w:pPrChange w:id="247" w:author="daven" w:date="2014-02-13T13:36:00Z">
          <w:pPr>
            <w:pStyle w:val="ListParagraph"/>
            <w:numPr>
              <w:numId w:val="27"/>
            </w:numPr>
            <w:suppressAutoHyphens/>
            <w:autoSpaceDN w:val="0"/>
            <w:ind w:hanging="360"/>
            <w:contextualSpacing w:val="0"/>
            <w:jc w:val="both"/>
            <w:textAlignment w:val="baseline"/>
          </w:pPr>
        </w:pPrChange>
      </w:pPr>
      <w:r>
        <w:t xml:space="preserve">Allow the user to provide a user name to </w:t>
      </w:r>
      <w:del w:id="248" w:author="daven" w:date="2014-02-13T13:24:00Z">
        <w:r w:rsidDel="007D2C65">
          <w:delText>“</w:delText>
        </w:r>
      </w:del>
      <w:r w:rsidRPr="00F12ABB">
        <w:rPr>
          <w:i/>
          <w:rPrChange w:id="249" w:author="daven" w:date="2014-02-13T13:35:00Z">
            <w:rPr/>
          </w:rPrChange>
        </w:rPr>
        <w:t>authenticate</w:t>
      </w:r>
      <w:del w:id="250" w:author="daven" w:date="2014-02-13T13:24:00Z">
        <w:r w:rsidDel="007D2C65">
          <w:delText>”</w:delText>
        </w:r>
      </w:del>
      <w:r>
        <w:t xml:space="preserve"> that </w:t>
      </w:r>
      <w:del w:id="251" w:author="daven" w:date="2014-02-13T13:24:00Z">
        <w:r w:rsidDel="007D2C65">
          <w:delText>“</w:delText>
        </w:r>
      </w:del>
      <w:r w:rsidRPr="00F12ABB">
        <w:rPr>
          <w:i/>
          <w:rPrChange w:id="252" w:author="daven" w:date="2014-02-13T13:35:00Z">
            <w:rPr/>
          </w:rPrChange>
        </w:rPr>
        <w:t>workout metrics</w:t>
      </w:r>
      <w:del w:id="253" w:author="daven" w:date="2014-02-13T13:24:00Z">
        <w:r w:rsidDel="007D2C65">
          <w:delText>”</w:delText>
        </w:r>
      </w:del>
      <w:r>
        <w:t xml:space="preserve"> have been met for a particular </w:t>
      </w:r>
      <w:del w:id="254" w:author="daven" w:date="2014-02-13T13:24:00Z">
        <w:r w:rsidDel="007D2C65">
          <w:delText>“</w:delText>
        </w:r>
      </w:del>
      <w:r w:rsidRPr="00F12ABB">
        <w:rPr>
          <w:i/>
          <w:rPrChange w:id="255" w:author="daven" w:date="2014-02-13T13:35:00Z">
            <w:rPr/>
          </w:rPrChange>
        </w:rPr>
        <w:t>workout schedule</w:t>
      </w:r>
      <w:del w:id="256" w:author="daven" w:date="2014-02-13T13:24:00Z">
        <w:r w:rsidDel="007D2C65">
          <w:delText>”</w:delText>
        </w:r>
      </w:del>
      <w:r>
        <w:t>.</w:t>
      </w:r>
    </w:p>
    <w:p w:rsidR="00F12ABB" w:rsidRDefault="00F12ABB" w:rsidP="00F12ABB">
      <w:pPr>
        <w:pStyle w:val="ListParagraph"/>
        <w:numPr>
          <w:ilvl w:val="0"/>
          <w:numId w:val="35"/>
        </w:numPr>
        <w:ind w:left="720"/>
        <w:jc w:val="both"/>
        <w:rPr>
          <w:ins w:id="257" w:author="daven" w:date="2014-02-13T13:34:00Z"/>
        </w:rPr>
        <w:pPrChange w:id="258" w:author="daven" w:date="2014-02-13T13:36:00Z">
          <w:pPr>
            <w:pStyle w:val="ListParagraph"/>
            <w:numPr>
              <w:numId w:val="27"/>
            </w:numPr>
            <w:suppressAutoHyphens/>
            <w:autoSpaceDN w:val="0"/>
            <w:ind w:hanging="360"/>
            <w:contextualSpacing w:val="0"/>
            <w:jc w:val="both"/>
            <w:textAlignment w:val="baseline"/>
          </w:pPr>
        </w:pPrChange>
      </w:pPr>
      <w:ins w:id="259" w:author="daven" w:date="2014-02-13T13:34:00Z">
        <w:r>
          <w:t xml:space="preserve">Workout Schedule information shall include a </w:t>
        </w:r>
        <w:r w:rsidRPr="00F12ABB">
          <w:rPr>
            <w:i/>
            <w:rPrChange w:id="260" w:author="daven" w:date="2014-02-13T13:35:00Z">
              <w:rPr>
                <w:i/>
              </w:rPr>
            </w:rPrChange>
          </w:rPr>
          <w:t>workout metric</w:t>
        </w:r>
        <w:r>
          <w:t>.</w:t>
        </w:r>
      </w:ins>
    </w:p>
    <w:p w:rsidR="00F12ABB" w:rsidRDefault="00F12ABB" w:rsidP="00F12ABB">
      <w:pPr>
        <w:pStyle w:val="ListParagraph"/>
        <w:numPr>
          <w:ilvl w:val="0"/>
          <w:numId w:val="35"/>
        </w:numPr>
        <w:ind w:left="720"/>
        <w:jc w:val="both"/>
        <w:pPrChange w:id="261" w:author="daven" w:date="2014-02-13T13:36:00Z">
          <w:pPr>
            <w:pStyle w:val="ListParagraph"/>
            <w:numPr>
              <w:numId w:val="23"/>
            </w:numPr>
            <w:suppressAutoHyphens/>
            <w:autoSpaceDN w:val="0"/>
            <w:ind w:hanging="360"/>
            <w:contextualSpacing w:val="0"/>
            <w:jc w:val="both"/>
            <w:textAlignment w:val="baseline"/>
          </w:pPr>
        </w:pPrChange>
      </w:pPr>
      <w:ins w:id="262" w:author="daven" w:date="2014-02-13T13:34:00Z">
        <w:r>
          <w:t>Workout Schedule information shall include a start date and a duration in number of weeks.</w:t>
        </w:r>
      </w:ins>
    </w:p>
    <w:p w:rsidR="00C619D8" w:rsidRDefault="00C619D8" w:rsidP="00F12ABB">
      <w:pPr>
        <w:pStyle w:val="Heading3"/>
        <w:spacing w:line="360" w:lineRule="auto"/>
        <w:jc w:val="both"/>
        <w:pPrChange w:id="263" w:author="daven" w:date="2014-02-13T13:36:00Z">
          <w:pPr>
            <w:pStyle w:val="Heading3"/>
            <w:jc w:val="both"/>
          </w:pPr>
        </w:pPrChange>
      </w:pPr>
      <w:bookmarkStart w:id="264" w:name="_Toc379904599"/>
      <w:r>
        <w:lastRenderedPageBreak/>
        <w:t>Validation Requirements</w:t>
      </w:r>
      <w:bookmarkEnd w:id="264"/>
      <w:r>
        <w:t xml:space="preserve"> </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del w:id="265" w:author="daven" w:date="2014-02-13T13:24:00Z">
        <w:r w:rsidDel="007D2C65">
          <w:delText>“</w:delText>
        </w:r>
      </w:del>
      <w:r w:rsidRPr="007D2C65">
        <w:rPr>
          <w:i/>
          <w:rPrChange w:id="266" w:author="daven" w:date="2014-02-13T13:24:00Z">
            <w:rPr/>
          </w:rPrChange>
        </w:rPr>
        <w:t>authenticator</w:t>
      </w:r>
      <w:del w:id="267" w:author="daven" w:date="2014-02-13T13:24:00Z">
        <w:r w:rsidDel="007D2C65">
          <w:delText>”</w:delText>
        </w:r>
      </w:del>
      <w:r>
        <w:t xml:space="preserve"> privileges to view </w:t>
      </w:r>
      <w:del w:id="268" w:author="daven" w:date="2014-02-13T13:24:00Z">
        <w:r w:rsidDel="007D2C65">
          <w:delText>“</w:delText>
        </w:r>
      </w:del>
      <w:r w:rsidRPr="007D2C65">
        <w:rPr>
          <w:i/>
          <w:rPrChange w:id="269" w:author="daven" w:date="2014-02-13T13:24:00Z">
            <w:rPr/>
          </w:rPrChange>
        </w:rPr>
        <w:t>workout schedules</w:t>
      </w:r>
      <w:del w:id="270" w:author="daven" w:date="2014-02-13T13:24:00Z">
        <w:r w:rsidDel="007D2C65">
          <w:delText>”</w:delText>
        </w:r>
      </w:del>
      <w:r>
        <w:t xml:space="preserve"> which they have been authorized to </w:t>
      </w:r>
      <w:del w:id="271" w:author="daven" w:date="2014-02-13T13:24:00Z">
        <w:r w:rsidDel="007D2C65">
          <w:delText>“</w:delText>
        </w:r>
      </w:del>
      <w:r w:rsidRPr="007D2C65">
        <w:rPr>
          <w:i/>
          <w:rPrChange w:id="272" w:author="daven" w:date="2014-02-13T13:24:00Z">
            <w:rPr/>
          </w:rPrChange>
        </w:rPr>
        <w:t>authenticate</w:t>
      </w:r>
      <w:del w:id="273" w:author="daven" w:date="2014-02-13T13:24:00Z">
        <w:r w:rsidDel="007D2C65">
          <w:delText>”</w:delText>
        </w:r>
      </w:del>
      <w:r>
        <w:t xml:space="preserve"> that </w:t>
      </w:r>
      <w:del w:id="274" w:author="daven" w:date="2014-02-13T13:24:00Z">
        <w:r w:rsidDel="007D2C65">
          <w:delText>“</w:delText>
        </w:r>
      </w:del>
      <w:r w:rsidRPr="007D2C65">
        <w:rPr>
          <w:i/>
          <w:rPrChange w:id="275" w:author="daven" w:date="2014-02-13T13:24:00Z">
            <w:rPr/>
          </w:rPrChange>
        </w:rPr>
        <w:t>workout metrics</w:t>
      </w:r>
      <w:del w:id="276" w:author="daven" w:date="2014-02-13T13:24:00Z">
        <w:r w:rsidDel="007D2C65">
          <w:delText>”</w:delText>
        </w:r>
      </w:del>
      <w:r>
        <w:t xml:space="preserve"> have been met.</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del w:id="277" w:author="daven" w:date="2014-02-13T13:24:00Z">
        <w:r w:rsidDel="007D2C65">
          <w:delText>“</w:delText>
        </w:r>
      </w:del>
      <w:r w:rsidRPr="007D2C65">
        <w:rPr>
          <w:i/>
          <w:rPrChange w:id="278" w:author="daven" w:date="2014-02-13T13:24:00Z">
            <w:rPr/>
          </w:rPrChange>
        </w:rPr>
        <w:t>authenticator</w:t>
      </w:r>
      <w:del w:id="279" w:author="daven" w:date="2014-02-13T13:24:00Z">
        <w:r w:rsidDel="007D2C65">
          <w:delText>”</w:delText>
        </w:r>
      </w:del>
      <w:r>
        <w:t xml:space="preserve"> privileges to mark </w:t>
      </w:r>
      <w:del w:id="280" w:author="daven" w:date="2014-02-13T13:25:00Z">
        <w:r w:rsidDel="007D2C65">
          <w:delText>“</w:delText>
        </w:r>
      </w:del>
      <w:r w:rsidRPr="007D2C65">
        <w:rPr>
          <w:i/>
          <w:rPrChange w:id="281" w:author="daven" w:date="2014-02-13T13:25:00Z">
            <w:rPr/>
          </w:rPrChange>
        </w:rPr>
        <w:t>workout metrics</w:t>
      </w:r>
      <w:del w:id="282" w:author="daven" w:date="2014-02-13T13:25:00Z">
        <w:r w:rsidDel="007D2C65">
          <w:delText>”</w:delText>
        </w:r>
      </w:del>
      <w:r>
        <w:t xml:space="preserve"> in authorized </w:t>
      </w:r>
      <w:del w:id="283" w:author="daven" w:date="2014-02-13T13:25:00Z">
        <w:r w:rsidDel="007D2C65">
          <w:delText>“</w:delText>
        </w:r>
      </w:del>
      <w:r w:rsidRPr="007D2C65">
        <w:rPr>
          <w:i/>
          <w:rPrChange w:id="284" w:author="daven" w:date="2014-02-13T13:25:00Z">
            <w:rPr/>
          </w:rPrChange>
        </w:rPr>
        <w:t>workout schedules</w:t>
      </w:r>
      <w:del w:id="285" w:author="daven" w:date="2014-02-13T13:25:00Z">
        <w:r w:rsidDel="007D2C65">
          <w:delText>”</w:delText>
        </w:r>
      </w:del>
      <w:r>
        <w:t xml:space="preserve"> as </w:t>
      </w:r>
      <w:del w:id="286" w:author="daven" w:date="2014-02-13T13:25:00Z">
        <w:r w:rsidDel="007D2C65">
          <w:delText>“</w:delText>
        </w:r>
      </w:del>
      <w:r w:rsidRPr="007D2C65">
        <w:rPr>
          <w:i/>
          <w:rPrChange w:id="287" w:author="daven" w:date="2014-02-13T13:25:00Z">
            <w:rPr/>
          </w:rPrChange>
        </w:rPr>
        <w:t>accomplished</w:t>
      </w:r>
      <w:del w:id="288" w:author="daven" w:date="2014-02-13T13:25:00Z">
        <w:r w:rsidDel="007D2C65">
          <w:delText>”</w:delText>
        </w:r>
      </w:del>
      <w:r>
        <w:t xml:space="preserve">.  </w:t>
      </w:r>
    </w:p>
    <w:p w:rsidR="00C619D8" w:rsidRDefault="00C619D8" w:rsidP="0004494A">
      <w:pPr>
        <w:pStyle w:val="Heading3"/>
        <w:jc w:val="both"/>
      </w:pPr>
      <w:bookmarkStart w:id="289" w:name="_Toc379904600"/>
      <w:r>
        <w:t>Server Platform Requirements</w:t>
      </w:r>
      <w:bookmarkEnd w:id="289"/>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290" w:name="_Toc379904601"/>
      <w:r>
        <w:t>Server Requirements</w:t>
      </w:r>
      <w:bookmarkEnd w:id="290"/>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del w:id="291" w:author="daven" w:date="2014-02-13T13:25:00Z">
        <w:r w:rsidDel="00517F98">
          <w:delText>“</w:delText>
        </w:r>
      </w:del>
      <w:r w:rsidRPr="00517F98">
        <w:rPr>
          <w:i/>
          <w:rPrChange w:id="292" w:author="daven" w:date="2014-02-13T13:25:00Z">
            <w:rPr/>
          </w:rPrChange>
        </w:rPr>
        <w:t>workout schedule</w:t>
      </w:r>
      <w:del w:id="293" w:author="daven" w:date="2014-02-13T13:25:00Z">
        <w:r w:rsidDel="00517F98">
          <w:delText>”</w:delText>
        </w:r>
      </w:del>
      <w:r>
        <w:t xml:space="preserv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del w:id="294" w:author="daven" w:date="2014-02-13T13:25:00Z">
        <w:r w:rsidDel="00517F98">
          <w:delText>“</w:delText>
        </w:r>
      </w:del>
      <w:r w:rsidRPr="00517F98">
        <w:rPr>
          <w:i/>
          <w:rPrChange w:id="295" w:author="daven" w:date="2014-02-13T13:25:00Z">
            <w:rPr/>
          </w:rPrChange>
        </w:rPr>
        <w:t>workout metric</w:t>
      </w:r>
      <w:del w:id="296" w:author="daven" w:date="2014-02-13T13:25:00Z">
        <w:r w:rsidDel="00517F98">
          <w:delText>”</w:delText>
        </w:r>
      </w:del>
      <w:r>
        <w:t xml:space="preserve"> information associated with a specific user account and </w:t>
      </w:r>
      <w:del w:id="297" w:author="daven" w:date="2014-02-13T13:25:00Z">
        <w:r w:rsidDel="00517F98">
          <w:delText>“</w:delText>
        </w:r>
      </w:del>
      <w:r w:rsidRPr="00517F98">
        <w:rPr>
          <w:i/>
          <w:rPrChange w:id="298" w:author="daven" w:date="2014-02-13T13:25:00Z">
            <w:rPr/>
          </w:rPrChange>
        </w:rPr>
        <w:t>workout schedule</w:t>
      </w:r>
      <w:del w:id="299" w:author="daven" w:date="2014-02-13T13:25:00Z">
        <w:r w:rsidDel="00517F98">
          <w:delText>”</w:delText>
        </w:r>
      </w:del>
      <w:r>
        <w: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many-to-one </w:t>
      </w:r>
      <w:del w:id="300" w:author="daven" w:date="2014-02-13T13:25:00Z">
        <w:r w:rsidDel="00FB201C">
          <w:delText>“</w:delText>
        </w:r>
      </w:del>
      <w:r w:rsidRPr="00FB201C">
        <w:rPr>
          <w:i/>
          <w:rPrChange w:id="301" w:author="daven" w:date="2014-02-13T13:25:00Z">
            <w:rPr/>
          </w:rPrChange>
        </w:rPr>
        <w:t>authenticator</w:t>
      </w:r>
      <w:del w:id="302" w:author="daven" w:date="2014-02-13T13:25:00Z">
        <w:r w:rsidDel="00FB201C">
          <w:delText>”</w:delText>
        </w:r>
      </w:del>
      <w:r>
        <w:t xml:space="preserve"> associations of one or more user accounts with a single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debiting a financial account using </w:t>
      </w:r>
      <w:del w:id="303" w:author="daven" w:date="2014-02-13T13:26:00Z">
        <w:r w:rsidDel="00FB201C">
          <w:delText>“</w:delText>
        </w:r>
      </w:del>
      <w:r w:rsidRPr="00FB201C">
        <w:rPr>
          <w:i/>
          <w:rPrChange w:id="304" w:author="daven" w:date="2014-02-13T13:26:00Z">
            <w:rPr/>
          </w:rPrChange>
        </w:rPr>
        <w:t>workout schedule</w:t>
      </w:r>
      <w:del w:id="305" w:author="daven" w:date="2014-02-13T13:26:00Z">
        <w:r w:rsidDel="00FB201C">
          <w:delText>”</w:delText>
        </w:r>
      </w:del>
      <w:r>
        <w:t xml:space="preserve"> associated </w:t>
      </w:r>
      <w:r w:rsidRPr="00F12ABB">
        <w:rPr>
          <w:i/>
          <w:rPrChange w:id="306" w:author="daven" w:date="2014-02-13T13:37:00Z">
            <w:rPr/>
          </w:rPrChange>
        </w:rPr>
        <w:t>payment information</w:t>
      </w:r>
      <w:r>
        <w:t>.</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307" w:name="_Toc379904602"/>
      <w:r>
        <w:t>User Account Requirements</w:t>
      </w:r>
      <w:bookmarkEnd w:id="307"/>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account balance information.</w:t>
      </w:r>
    </w:p>
    <w:p w:rsidR="00C619D8" w:rsidDel="00F12ABB" w:rsidRDefault="00C619D8" w:rsidP="00F12ABB">
      <w:pPr>
        <w:pStyle w:val="Heading3"/>
        <w:jc w:val="both"/>
        <w:rPr>
          <w:del w:id="308" w:author="daven" w:date="2014-02-13T13:34:00Z"/>
        </w:rPr>
        <w:pPrChange w:id="309" w:author="daven" w:date="2014-02-13T13:34:00Z">
          <w:pPr>
            <w:pStyle w:val="Heading3"/>
            <w:jc w:val="both"/>
          </w:pPr>
        </w:pPrChange>
      </w:pPr>
      <w:bookmarkStart w:id="310" w:name="_Toc379904603"/>
      <w:del w:id="311" w:author="daven" w:date="2014-02-13T13:34:00Z">
        <w:r w:rsidDel="00F12ABB">
          <w:lastRenderedPageBreak/>
          <w:delText>Workout Schedule Requirements</w:delText>
        </w:r>
        <w:bookmarkEnd w:id="310"/>
        <w:r w:rsidDel="00F12ABB">
          <w:delText xml:space="preserve"> </w:delText>
        </w:r>
      </w:del>
    </w:p>
    <w:p w:rsidR="00A65CE6" w:rsidDel="00F12ABB" w:rsidRDefault="00C619D8" w:rsidP="00F12ABB">
      <w:pPr>
        <w:pStyle w:val="Heading3"/>
        <w:jc w:val="both"/>
        <w:rPr>
          <w:del w:id="312" w:author="daven" w:date="2014-02-13T13:34:00Z"/>
        </w:rPr>
        <w:pPrChange w:id="313" w:author="daven" w:date="2014-02-13T13:34:00Z">
          <w:pPr>
            <w:pStyle w:val="ListParagraph"/>
            <w:numPr>
              <w:numId w:val="27"/>
            </w:numPr>
            <w:suppressAutoHyphens/>
            <w:autoSpaceDN w:val="0"/>
            <w:ind w:hanging="360"/>
            <w:contextualSpacing w:val="0"/>
            <w:jc w:val="both"/>
            <w:textAlignment w:val="baseline"/>
          </w:pPr>
        </w:pPrChange>
      </w:pPr>
      <w:del w:id="314" w:author="daven" w:date="2014-02-13T13:34:00Z">
        <w:r w:rsidDel="00F12ABB">
          <w:delText xml:space="preserve">Workout Schedule information shall include a </w:delText>
        </w:r>
      </w:del>
      <w:del w:id="315" w:author="daven" w:date="2014-02-13T13:26:00Z">
        <w:r w:rsidDel="0086261E">
          <w:delText>“</w:delText>
        </w:r>
      </w:del>
      <w:del w:id="316" w:author="daven" w:date="2014-02-13T13:34:00Z">
        <w:r w:rsidRPr="0086261E" w:rsidDel="00F12ABB">
          <w:rPr>
            <w:i/>
            <w:rPrChange w:id="317" w:author="daven" w:date="2014-02-13T13:26:00Z">
              <w:rPr/>
            </w:rPrChange>
          </w:rPr>
          <w:delText>workout metric</w:delText>
        </w:r>
      </w:del>
      <w:del w:id="318" w:author="daven" w:date="2014-02-13T13:26:00Z">
        <w:r w:rsidDel="0086261E">
          <w:delText>”</w:delText>
        </w:r>
      </w:del>
      <w:del w:id="319" w:author="daven" w:date="2014-02-13T13:34:00Z">
        <w:r w:rsidDel="00F12ABB">
          <w:delText>.</w:delText>
        </w:r>
      </w:del>
    </w:p>
    <w:p w:rsidR="00C619D8" w:rsidRPr="00C619D8" w:rsidDel="00F12ABB" w:rsidRDefault="00673910" w:rsidP="00F12ABB">
      <w:pPr>
        <w:pStyle w:val="Heading3"/>
        <w:jc w:val="both"/>
        <w:rPr>
          <w:del w:id="320" w:author="daven" w:date="2014-02-13T13:34:00Z"/>
        </w:rPr>
        <w:pPrChange w:id="321" w:author="daven" w:date="2014-02-13T13:34:00Z">
          <w:pPr>
            <w:spacing w:line="240" w:lineRule="auto"/>
          </w:pPr>
        </w:pPrChange>
      </w:pPr>
      <w:del w:id="322" w:author="daven" w:date="2014-02-13T13:34:00Z">
        <w:r w:rsidDel="00F12ABB">
          <w:br w:type="page"/>
        </w:r>
      </w:del>
    </w:p>
    <w:p w:rsidR="003B266C" w:rsidRDefault="003B266C" w:rsidP="0004494A">
      <w:pPr>
        <w:pStyle w:val="Heading1"/>
        <w:jc w:val="both"/>
      </w:pPr>
      <w:bookmarkStart w:id="323" w:name="_Toc379904604"/>
      <w:r>
        <w:t>External Interface Requirements</w:t>
      </w:r>
      <w:bookmarkEnd w:id="323"/>
    </w:p>
    <w:p w:rsidR="003B266C" w:rsidRDefault="003B266C" w:rsidP="0004494A">
      <w:pPr>
        <w:pStyle w:val="Heading2"/>
        <w:jc w:val="both"/>
      </w:pPr>
      <w:bookmarkStart w:id="324" w:name="_Toc379904605"/>
      <w:r>
        <w:t>User Interface</w:t>
      </w:r>
      <w:bookmarkEnd w:id="324"/>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 xml:space="preserve">access the </w:t>
      </w:r>
      <w:del w:id="325" w:author="daven" w:date="2014-02-13T12:26:00Z">
        <w:r w:rsidR="004F50C9" w:rsidDel="00104F22">
          <w:rPr>
            <w:i w:val="0"/>
            <w:iCs/>
          </w:rPr>
          <w:delText xml:space="preserve">website or </w:delText>
        </w:r>
      </w:del>
      <w:r w:rsidR="004F50C9">
        <w:rPr>
          <w:i w:val="0"/>
          <w:iCs/>
        </w:rPr>
        <w:t>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326" w:name="_Toc439994684"/>
      <w:bookmarkStart w:id="327" w:name="_Toc379904606"/>
      <w:r>
        <w:t>Hardware Interfaces</w:t>
      </w:r>
      <w:bookmarkEnd w:id="326"/>
      <w:bookmarkEnd w:id="327"/>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The Android Operating System</w:t>
      </w:r>
      <w:r w:rsidR="003B266C">
        <w:rPr>
          <w:i w:val="0"/>
          <w:iCs/>
        </w:rPr>
        <w:t>.  In theory</w:t>
      </w:r>
      <w:r w:rsidR="0004494A">
        <w:rPr>
          <w:i w:val="0"/>
          <w:iCs/>
        </w:rPr>
        <w:t>,</w:t>
      </w:r>
      <w:r w:rsidR="003B266C">
        <w:rPr>
          <w:i w:val="0"/>
          <w:iCs/>
        </w:rPr>
        <w:t xml:space="preserve"> the application will be able to run by other devices that can emulate </w:t>
      </w:r>
      <w:del w:id="328" w:author="daven" w:date="2014-02-13T12:33:00Z">
        <w:r w:rsidR="003B266C" w:rsidDel="003F2728">
          <w:rPr>
            <w:i w:val="0"/>
            <w:iCs/>
          </w:rPr>
          <w:delText xml:space="preserve">the </w:delText>
        </w:r>
      </w:del>
      <w:r w:rsidR="003B266C">
        <w:rPr>
          <w:i w:val="0"/>
          <w:iCs/>
        </w:rPr>
        <w:t xml:space="preserve">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w:t>
      </w:r>
      <w:del w:id="329" w:author="daven" w:date="2014-02-13T12:33:00Z">
        <w:r w:rsidDel="00731C1A">
          <w:rPr>
            <w:i w:val="0"/>
            <w:iCs/>
          </w:rPr>
          <w:delText xml:space="preserve">the </w:delText>
        </w:r>
      </w:del>
      <w:ins w:id="330" w:author="daven" w:date="2014-02-13T12:33:00Z">
        <w:r w:rsidR="00731C1A">
          <w:rPr>
            <w:i w:val="0"/>
            <w:iCs/>
          </w:rPr>
          <w:t xml:space="preserve">a </w:t>
        </w:r>
      </w:ins>
      <w:r>
        <w:rPr>
          <w:i w:val="0"/>
          <w:iCs/>
        </w:rPr>
        <w:t xml:space="preserve">cellular network or WiFi to connect to the Internet, which will allow it to communicate with the database servers.  This means that it will be using the infrastructure, </w:t>
      </w:r>
      <w:del w:id="331" w:author="daven" w:date="2014-02-13T12:34:00Z">
        <w:r w:rsidDel="00D95CBD">
          <w:rPr>
            <w:i w:val="0"/>
            <w:iCs/>
          </w:rPr>
          <w:delText>be it</w:delText>
        </w:r>
      </w:del>
      <w:ins w:id="332" w:author="daven" w:date="2014-02-13T12:34:00Z">
        <w:r w:rsidR="00D95CBD">
          <w:rPr>
            <w:i w:val="0"/>
            <w:iCs/>
          </w:rPr>
          <w:t>whether</w:t>
        </w:r>
      </w:ins>
      <w:r>
        <w:rPr>
          <w:i w:val="0"/>
          <w:iCs/>
        </w:rPr>
        <w:t xml:space="preserve"> wireless communication points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333" w:name="_Toc439994685"/>
      <w:bookmarkStart w:id="334" w:name="_Toc379904607"/>
      <w:r>
        <w:t>Software Interfaces</w:t>
      </w:r>
      <w:bookmarkEnd w:id="333"/>
      <w:bookmarkEnd w:id="334"/>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 xml:space="preserve">s </w:t>
      </w:r>
      <w:del w:id="335" w:author="daven" w:date="2014-02-13T12:34:00Z">
        <w:r w:rsidR="00A37AEE" w:rsidDel="00D30C27">
          <w:rPr>
            <w:i w:val="0"/>
            <w:iCs/>
          </w:rPr>
          <w:delText>the same one that the</w:delText>
        </w:r>
        <w:r w:rsidDel="00D30C27">
          <w:rPr>
            <w:i w:val="0"/>
            <w:iCs/>
          </w:rPr>
          <w:delText xml:space="preserve"> website connects to</w:delText>
        </w:r>
      </w:del>
      <w:ins w:id="336" w:author="daven" w:date="2014-02-13T12:34:00Z">
        <w:r w:rsidR="00D30C27">
          <w:rPr>
            <w:i w:val="0"/>
            <w:iCs/>
          </w:rPr>
          <w:t>internet-connected</w:t>
        </w:r>
      </w:ins>
      <w:r>
        <w:rPr>
          <w:i w:val="0"/>
          <w:iCs/>
        </w:rPr>
        <w:t>. The operating system</w:t>
      </w:r>
      <w:r w:rsidR="0004494A">
        <w:rPr>
          <w:i w:val="0"/>
          <w:iCs/>
        </w:rPr>
        <w:t xml:space="preserve"> where </w:t>
      </w:r>
      <w:r>
        <w:rPr>
          <w:i w:val="0"/>
          <w:iCs/>
        </w:rPr>
        <w:t xml:space="preserve">the software </w:t>
      </w:r>
      <w:r w:rsidR="0004494A">
        <w:rPr>
          <w:i w:val="0"/>
          <w:iCs/>
        </w:rPr>
        <w:t>will run i</w:t>
      </w:r>
      <w:del w:id="337" w:author="daven" w:date="2014-02-13T12:27:00Z">
        <w:r w:rsidR="0004494A" w:rsidDel="00104F22">
          <w:rPr>
            <w:i w:val="0"/>
            <w:iCs/>
          </w:rPr>
          <w:delText>t’</w:delText>
        </w:r>
      </w:del>
      <w:r w:rsidR="0004494A">
        <w:rPr>
          <w:i w:val="0"/>
          <w:iCs/>
        </w:rPr>
        <w:t xml:space="preserve">s the </w:t>
      </w:r>
      <w:r w:rsidR="007A3A40">
        <w:rPr>
          <w:i w:val="0"/>
          <w:iCs/>
        </w:rPr>
        <w:t xml:space="preserve">Android </w:t>
      </w:r>
      <w:r w:rsidR="0004494A">
        <w:rPr>
          <w:i w:val="0"/>
          <w:iCs/>
        </w:rPr>
        <w:t>OS</w:t>
      </w:r>
      <w:r>
        <w:rPr>
          <w:i w:val="0"/>
          <w:iCs/>
        </w:rPr>
        <w:t xml:space="preserve">, which comes with a software framework that will be utilized, including many prepackaged components to do things like create menus, hookup buttons, and other common functions expected of a mobile device.  </w:t>
      </w:r>
      <w:del w:id="338" w:author="daven" w:date="2014-02-13T12:35:00Z">
        <w:r w:rsidDel="00D30C27">
          <w:rPr>
            <w:i w:val="0"/>
            <w:iCs/>
          </w:rPr>
          <w:delText>The only c</w:delText>
        </w:r>
      </w:del>
      <w:ins w:id="339" w:author="daven" w:date="2014-02-13T12:35:00Z">
        <w:r w:rsidR="00D30C27">
          <w:rPr>
            <w:i w:val="0"/>
            <w:iCs/>
          </w:rPr>
          <w:t>C</w:t>
        </w:r>
      </w:ins>
      <w:r>
        <w:rPr>
          <w:i w:val="0"/>
          <w:iCs/>
        </w:rPr>
        <w:t>ommunication will be between the phone and the server housing the database, which will be sending queries or updates and receiving the information back</w:t>
      </w:r>
      <w:r w:rsidR="00710A92">
        <w:rPr>
          <w:i w:val="0"/>
          <w:iCs/>
        </w:rPr>
        <w:t xml:space="preserve"> to the application</w:t>
      </w:r>
      <w:r>
        <w:rPr>
          <w:i w:val="0"/>
          <w:iCs/>
        </w:rPr>
        <w:t xml:space="preserve">.  </w:t>
      </w:r>
      <w:del w:id="340" w:author="daven" w:date="2014-02-13T12:35:00Z">
        <w:r w:rsidDel="00D30C27">
          <w:rPr>
            <w:i w:val="0"/>
            <w:iCs/>
          </w:rPr>
          <w:delText xml:space="preserve">The logic associated with </w:delText>
        </w:r>
      </w:del>
      <w:del w:id="341" w:author="daven" w:date="2014-02-13T12:34:00Z">
        <w:r w:rsidDel="00D30C27">
          <w:rPr>
            <w:i w:val="0"/>
            <w:iCs/>
          </w:rPr>
          <w:delText>the website will be duplicated</w:delText>
        </w:r>
      </w:del>
      <w:del w:id="342" w:author="daven" w:date="2014-02-13T12:35:00Z">
        <w:r w:rsidDel="00D30C27">
          <w:rPr>
            <w:i w:val="0"/>
            <w:iCs/>
          </w:rPr>
          <w:delText xml:space="preserve"> on the phone, so there will be little in the way of a server side component performing logic.</w:delText>
        </w:r>
      </w:del>
    </w:p>
    <w:p w:rsidR="003B266C" w:rsidRDefault="003B266C" w:rsidP="0004494A">
      <w:pPr>
        <w:pStyle w:val="Heading2"/>
        <w:jc w:val="both"/>
      </w:pPr>
      <w:bookmarkStart w:id="343" w:name="_Toc439994686"/>
      <w:bookmarkStart w:id="344" w:name="_Toc379904608"/>
      <w:r>
        <w:t>Communications Interfaces</w:t>
      </w:r>
      <w:bookmarkEnd w:id="343"/>
      <w:bookmarkEnd w:id="344"/>
    </w:p>
    <w:p w:rsidR="003B266C" w:rsidRDefault="007A3A40" w:rsidP="0004494A">
      <w:pPr>
        <w:pStyle w:val="template"/>
        <w:jc w:val="both"/>
        <w:rPr>
          <w:i w:val="0"/>
          <w:iCs/>
        </w:rPr>
      </w:pPr>
      <w:r>
        <w:rPr>
          <w:i w:val="0"/>
          <w:iCs/>
        </w:rPr>
        <w:t xml:space="preserve">This will be an </w:t>
      </w:r>
      <w:r w:rsidR="003B266C">
        <w:rPr>
          <w:i w:val="0"/>
          <w:iCs/>
        </w:rPr>
        <w:t xml:space="preserve">Android application, </w:t>
      </w:r>
      <w:del w:id="345" w:author="daven" w:date="2014-02-13T12:35:00Z">
        <w:r w:rsidR="003B266C" w:rsidDel="00750696">
          <w:rPr>
            <w:i w:val="0"/>
            <w:iCs/>
          </w:rPr>
          <w:delText xml:space="preserve">but may still link to web pages that are not necessary to duplicate.  </w:delText>
        </w:r>
      </w:del>
      <w:ins w:id="346" w:author="daven" w:date="2014-02-13T12:35:00Z">
        <w:r w:rsidR="00750696">
          <w:rPr>
            <w:i w:val="0"/>
            <w:iCs/>
          </w:rPr>
          <w:t xml:space="preserve">and </w:t>
        </w:r>
      </w:ins>
      <w:del w:id="347" w:author="daven" w:date="2014-02-13T12:35:00Z">
        <w:r w:rsidR="003B266C" w:rsidDel="00750696">
          <w:rPr>
            <w:i w:val="0"/>
            <w:iCs/>
          </w:rPr>
          <w:delText>A</w:delText>
        </w:r>
      </w:del>
      <w:ins w:id="348" w:author="daven" w:date="2014-02-13T12:35:00Z">
        <w:r w:rsidR="00750696">
          <w:rPr>
            <w:i w:val="0"/>
            <w:iCs/>
          </w:rPr>
          <w:t>a</w:t>
        </w:r>
      </w:ins>
      <w:r w:rsidR="003B266C">
        <w:rPr>
          <w:i w:val="0"/>
          <w:iCs/>
        </w:rPr>
        <w:t>s described above, this will be communicating with a database server, and so will be making use of the Android network and HTTPS in order to communicate.  There is no email or messaging currently, but this may change.  The primary form</w:t>
      </w:r>
      <w:del w:id="349" w:author="daven" w:date="2014-02-13T12:35:00Z">
        <w:r w:rsidR="003B266C" w:rsidDel="00833ACB">
          <w:rPr>
            <w:i w:val="0"/>
            <w:iCs/>
          </w:rPr>
          <w:delText>s</w:delText>
        </w:r>
      </w:del>
      <w:r w:rsidR="003B266C">
        <w:rPr>
          <w:i w:val="0"/>
          <w:iCs/>
        </w:rPr>
        <w:t xml:space="preserve">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E30265" w:rsidRDefault="00E30265" w:rsidP="0004494A">
      <w:pPr>
        <w:pStyle w:val="Heading2"/>
        <w:jc w:val="both"/>
      </w:pPr>
      <w:r>
        <w:t>Database</w:t>
      </w:r>
      <w:r w:rsidR="00710A92">
        <w:t xml:space="preserve"> Requirements</w:t>
      </w:r>
    </w:p>
    <w:p w:rsidR="00E30265" w:rsidRDefault="00E30265" w:rsidP="0004494A">
      <w:pPr>
        <w:pStyle w:val="Heading3"/>
        <w:jc w:val="both"/>
      </w:pPr>
      <w:r>
        <w:t>Database Interface</w:t>
      </w:r>
      <w:r w:rsidR="002111A5">
        <w:t xml:space="preserve"> </w:t>
      </w:r>
    </w:p>
    <w:p w:rsidR="00E30265" w:rsidRDefault="00E30265" w:rsidP="0004494A">
      <w:pPr>
        <w:pStyle w:val="ListParagraph"/>
        <w:numPr>
          <w:ilvl w:val="0"/>
          <w:numId w:val="28"/>
        </w:numPr>
        <w:jc w:val="both"/>
      </w:pPr>
      <w:r>
        <w:lastRenderedPageBreak/>
        <w:t xml:space="preserve">Users </w:t>
      </w:r>
      <w:r w:rsidR="002111A5">
        <w:t xml:space="preserve">shall </w:t>
      </w:r>
      <w:r>
        <w:t>have access to input information into Use profile information fields</w:t>
      </w:r>
    </w:p>
    <w:p w:rsidR="00E30265" w:rsidRDefault="00E30265" w:rsidP="0004494A">
      <w:pPr>
        <w:pStyle w:val="ListParagraph"/>
        <w:numPr>
          <w:ilvl w:val="0"/>
          <w:numId w:val="28"/>
        </w:numPr>
        <w:jc w:val="both"/>
      </w:pPr>
      <w:r>
        <w:t xml:space="preserve">Trainers </w:t>
      </w:r>
      <w:r w:rsidR="002111A5">
        <w:t xml:space="preserve">shall </w:t>
      </w:r>
      <w:r>
        <w:t>have access to input information into Trainer profile information fields.</w:t>
      </w:r>
    </w:p>
    <w:p w:rsidR="00E30265" w:rsidRPr="00E30265" w:rsidRDefault="00E30265" w:rsidP="0004494A">
      <w:pPr>
        <w:pStyle w:val="ListParagraph"/>
        <w:numPr>
          <w:ilvl w:val="0"/>
          <w:numId w:val="28"/>
        </w:numPr>
        <w:jc w:val="both"/>
      </w:pPr>
      <w:r>
        <w:t xml:space="preserve">Trainers </w:t>
      </w:r>
      <w:r w:rsidR="002111A5">
        <w:t xml:space="preserve">shall </w:t>
      </w:r>
      <w:r>
        <w:t>have access to Penalty, Credit and Goals options.</w:t>
      </w:r>
    </w:p>
    <w:p w:rsidR="00E30265" w:rsidRDefault="002111A5" w:rsidP="0004494A">
      <w:pPr>
        <w:pStyle w:val="Heading3"/>
        <w:jc w:val="both"/>
      </w:pPr>
      <w:r>
        <w:t xml:space="preserve">Credit/Debit </w:t>
      </w:r>
      <w:r w:rsidR="00E30265">
        <w:t>Requirements</w:t>
      </w:r>
    </w:p>
    <w:p w:rsidR="00E30265" w:rsidRDefault="00E30265" w:rsidP="0004494A">
      <w:pPr>
        <w:pStyle w:val="ListParagraph"/>
        <w:numPr>
          <w:ilvl w:val="0"/>
          <w:numId w:val="28"/>
        </w:numPr>
        <w:jc w:val="both"/>
      </w:pPr>
      <w:r>
        <w:t>Data must be entered before a credit or penalty can be assessed.</w:t>
      </w:r>
    </w:p>
    <w:p w:rsidR="00E30265" w:rsidRDefault="00E30265" w:rsidP="0004494A">
      <w:pPr>
        <w:pStyle w:val="ListParagraph"/>
        <w:numPr>
          <w:ilvl w:val="0"/>
          <w:numId w:val="28"/>
        </w:numPr>
        <w:jc w:val="both"/>
      </w:pPr>
      <w:r>
        <w:t>Users can select a Trainer to associate with their account.</w:t>
      </w:r>
    </w:p>
    <w:p w:rsidR="00E30265" w:rsidRDefault="00E30265" w:rsidP="0004494A">
      <w:pPr>
        <w:pStyle w:val="ListParagraph"/>
        <w:numPr>
          <w:ilvl w:val="0"/>
          <w:numId w:val="28"/>
        </w:numPr>
        <w:jc w:val="both"/>
      </w:pPr>
      <w:r>
        <w:t>Selecting Penalty option engages withdrawal workflow.</w:t>
      </w:r>
    </w:p>
    <w:p w:rsidR="00E30265" w:rsidRDefault="00E30265" w:rsidP="0004494A">
      <w:pPr>
        <w:pStyle w:val="ListParagraph"/>
        <w:numPr>
          <w:ilvl w:val="0"/>
          <w:numId w:val="28"/>
        </w:numPr>
        <w:jc w:val="both"/>
      </w:pPr>
      <w:r>
        <w:t xml:space="preserve">Selecting Credit option engages credit workflow. </w:t>
      </w:r>
    </w:p>
    <w:p w:rsidR="00E30265" w:rsidRDefault="00E30265" w:rsidP="0004494A">
      <w:pPr>
        <w:pStyle w:val="ListParagraph"/>
        <w:numPr>
          <w:ilvl w:val="0"/>
          <w:numId w:val="28"/>
        </w:numPr>
        <w:jc w:val="both"/>
      </w:pPr>
      <w:r>
        <w:t>Selecting Goals option engages return of penalties to user account.</w:t>
      </w:r>
    </w:p>
    <w:p w:rsidR="00E30265" w:rsidRDefault="00E30265" w:rsidP="0004494A">
      <w:pPr>
        <w:pStyle w:val="Heading3"/>
        <w:jc w:val="both"/>
      </w:pPr>
      <w:r>
        <w:t xml:space="preserve">Compliance Requirements </w:t>
      </w:r>
    </w:p>
    <w:p w:rsidR="00E30265" w:rsidRDefault="00E30265" w:rsidP="0004494A">
      <w:pPr>
        <w:pStyle w:val="ListParagraph"/>
        <w:numPr>
          <w:ilvl w:val="0"/>
          <w:numId w:val="28"/>
        </w:numPr>
        <w:jc w:val="both"/>
      </w:pPr>
      <w:r w:rsidRPr="00E30265">
        <w:t>The database will have a functional audit trail.</w:t>
      </w:r>
    </w:p>
    <w:p w:rsidR="00E30265" w:rsidRDefault="00E30265" w:rsidP="0004494A">
      <w:pPr>
        <w:pStyle w:val="ListParagraph"/>
        <w:numPr>
          <w:ilvl w:val="0"/>
          <w:numId w:val="28"/>
        </w:numPr>
        <w:jc w:val="both"/>
      </w:pPr>
      <w:r w:rsidRPr="00E30265">
        <w:t>The system will limit access to authorized users.</w:t>
      </w:r>
    </w:p>
    <w:p w:rsidR="00E30265" w:rsidRPr="00E30265" w:rsidRDefault="00E30265" w:rsidP="0004494A">
      <w:pPr>
        <w:pStyle w:val="ListParagraph"/>
        <w:numPr>
          <w:ilvl w:val="0"/>
          <w:numId w:val="28"/>
        </w:numPr>
        <w:jc w:val="both"/>
      </w:pPr>
      <w:r>
        <w:t>Selecting Credit option engages credit workflow.</w:t>
      </w:r>
    </w:p>
    <w:p w:rsidR="00E30265" w:rsidRPr="00E30265" w:rsidRDefault="00E30265" w:rsidP="0004494A">
      <w:pPr>
        <w:jc w:val="both"/>
      </w:pPr>
    </w:p>
    <w:p w:rsidR="00E30265" w:rsidRDefault="00E30265" w:rsidP="0004494A">
      <w:pPr>
        <w:pStyle w:val="Heading3"/>
        <w:jc w:val="both"/>
      </w:pPr>
      <w:r>
        <w:t>Security Requirements</w:t>
      </w:r>
    </w:p>
    <w:p w:rsidR="00E30265" w:rsidRDefault="00E30265" w:rsidP="0004494A">
      <w:pPr>
        <w:pStyle w:val="ListParagraph"/>
        <w:numPr>
          <w:ilvl w:val="0"/>
          <w:numId w:val="28"/>
        </w:numPr>
        <w:jc w:val="both"/>
      </w:pPr>
      <w:r>
        <w:t>Users can enter their user profile, schedule, goals, and financial information; however, cannot control when penalties or credits are accessed.</w:t>
      </w:r>
    </w:p>
    <w:p w:rsidR="00E30265" w:rsidRDefault="00E30265" w:rsidP="0004494A">
      <w:pPr>
        <w:pStyle w:val="ListParagraph"/>
        <w:numPr>
          <w:ilvl w:val="0"/>
          <w:numId w:val="28"/>
        </w:numPr>
        <w:jc w:val="both"/>
      </w:pPr>
      <w:r>
        <w:t>Trainers can enter their trainer profile, but can only see the users’ schedule.</w:t>
      </w:r>
    </w:p>
    <w:p w:rsidR="00E30265" w:rsidRDefault="00E30265" w:rsidP="0004494A">
      <w:pPr>
        <w:pStyle w:val="ListParagraph"/>
        <w:numPr>
          <w:ilvl w:val="0"/>
          <w:numId w:val="28"/>
        </w:numPr>
        <w:jc w:val="both"/>
      </w:pPr>
      <w:r>
        <w:t>Trainers can control how penalties and credits are assessed to the user’s account.</w:t>
      </w:r>
    </w:p>
    <w:p w:rsidR="00673910" w:rsidRDefault="00E30265" w:rsidP="0004494A">
      <w:pPr>
        <w:pStyle w:val="ListParagraph"/>
        <w:numPr>
          <w:ilvl w:val="0"/>
          <w:numId w:val="28"/>
        </w:numPr>
        <w:jc w:val="both"/>
      </w:pPr>
      <w: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350" w:name="_Toc379904609"/>
      <w:bookmarkStart w:id="351" w:name="_Toc439994690"/>
      <w:r>
        <w:lastRenderedPageBreak/>
        <w:t>Other Nonfunctional Requirements</w:t>
      </w:r>
      <w:bookmarkEnd w:id="350"/>
    </w:p>
    <w:p w:rsidR="003B266C" w:rsidRDefault="003B266C" w:rsidP="0004494A">
      <w:pPr>
        <w:pStyle w:val="Heading2"/>
        <w:jc w:val="both"/>
      </w:pPr>
      <w:bookmarkStart w:id="352" w:name="_Toc379904610"/>
      <w:r>
        <w:t>Performance Requirements</w:t>
      </w:r>
      <w:bookmarkEnd w:id="351"/>
      <w:bookmarkEnd w:id="352"/>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Users shall be able to log in to the application less than 5 seconds</w:t>
      </w:r>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Trainer shall be able to upload workout results in less than 5 seconds</w:t>
      </w:r>
    </w:p>
    <w:p w:rsidR="00CE4831" w:rsidRDefault="00CE4831" w:rsidP="0004494A">
      <w:pPr>
        <w:pStyle w:val="template"/>
        <w:jc w:val="both"/>
        <w:rPr>
          <w:i w:val="0"/>
          <w:iCs/>
        </w:rPr>
      </w:pPr>
      <w:r>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w:t>
      </w:r>
      <w:del w:id="353" w:author="daven" w:date="2014-02-13T12:28:00Z">
        <w:r w:rsidDel="00104F22">
          <w:rPr>
            <w:iCs/>
          </w:rPr>
          <w:delText xml:space="preserve"> s</w:delText>
        </w:r>
      </w:del>
      <w:r>
        <w:rPr>
          <w:iCs/>
        </w:rPr>
        <w:t xml:space="preserve"> updated in the database in less than 5 seconds</w:t>
      </w:r>
    </w:p>
    <w:p w:rsidR="009E4BDE" w:rsidRDefault="009E4BDE" w:rsidP="009E4BDE">
      <w:pPr>
        <w:pStyle w:val="template"/>
        <w:jc w:val="both"/>
        <w:rPr>
          <w:i w:val="0"/>
          <w:iCs/>
        </w:rPr>
      </w:pPr>
      <w:r>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w:t>
      </w:r>
      <w:ins w:id="354" w:author="daven" w:date="2014-02-13T12:28:00Z">
        <w:r w:rsidR="00104F22">
          <w:rPr>
            <w:iCs/>
          </w:rPr>
          <w:t xml:space="preserve"> service</w:t>
        </w:r>
      </w:ins>
      <w:r>
        <w:rPr>
          <w:iCs/>
        </w:rPr>
        <w:t xml:space="preserve"> 100 multiple users at the same time without any issues</w:t>
      </w:r>
    </w:p>
    <w:p w:rsidR="009E4BDE" w:rsidRDefault="009E4BDE" w:rsidP="0004494A">
      <w:pPr>
        <w:pStyle w:val="ListParagraph"/>
        <w:numPr>
          <w:ilvl w:val="0"/>
          <w:numId w:val="28"/>
        </w:numPr>
        <w:jc w:val="both"/>
        <w:rPr>
          <w:iCs/>
        </w:rPr>
      </w:pPr>
      <w:r>
        <w:rPr>
          <w:iCs/>
        </w:rPr>
        <w:t>The database shall be able to handle multiple transactions at the same time</w:t>
      </w:r>
    </w:p>
    <w:p w:rsidR="003F530C" w:rsidRPr="003F530C" w:rsidRDefault="003F530C" w:rsidP="003F530C">
      <w:pPr>
        <w:pStyle w:val="ListParagraph"/>
        <w:ind w:left="1440"/>
        <w:jc w:val="both"/>
        <w:rPr>
          <w:iCs/>
        </w:rPr>
      </w:pPr>
    </w:p>
    <w:p w:rsidR="003B266C" w:rsidRDefault="003B266C" w:rsidP="0004494A">
      <w:pPr>
        <w:pStyle w:val="Heading2"/>
        <w:jc w:val="both"/>
      </w:pPr>
      <w:bookmarkStart w:id="355" w:name="_Toc439994691"/>
      <w:bookmarkStart w:id="356" w:name="_Toc379904611"/>
      <w:r>
        <w:t>Safety Requirements</w:t>
      </w:r>
      <w:bookmarkEnd w:id="355"/>
      <w:bookmarkEnd w:id="356"/>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357" w:name="_Toc439994692"/>
      <w:bookmarkStart w:id="358" w:name="_Toc379904612"/>
      <w:r>
        <w:t>Security Requirements</w:t>
      </w:r>
      <w:bookmarkEnd w:id="357"/>
      <w:bookmarkEnd w:id="358"/>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359" w:name="_Toc439994693"/>
      <w:bookmarkStart w:id="360" w:name="_Toc379904613"/>
      <w:r>
        <w:t>Software Quality Attributes</w:t>
      </w:r>
      <w:bookmarkEnd w:id="359"/>
      <w:bookmarkEnd w:id="360"/>
    </w:p>
    <w:p w:rsidR="003B266C" w:rsidRPr="00A843A5" w:rsidRDefault="003B266C">
      <w:pPr>
        <w:pStyle w:val="NoSpacing"/>
        <w:rPr>
          <w:rPrChange w:id="361" w:author="daven" w:date="2014-02-13T12:30:00Z">
            <w:rPr/>
          </w:rPrChange>
        </w:rPr>
        <w:pPrChange w:id="362" w:author="daven" w:date="2014-02-13T12:30:00Z">
          <w:pPr>
            <w:pStyle w:val="template"/>
            <w:jc w:val="both"/>
          </w:pPr>
        </w:pPrChange>
      </w:pPr>
      <w:r w:rsidRPr="008963D0">
        <w:t>The primary attribute of this application will be usability given the large amount</w:t>
      </w:r>
      <w:r w:rsidRPr="007D2C65">
        <w:t xml:space="preserve">s of data and information that will be presented on such a small screen, as well as the user’s ability to input data into the device in a reasonable manner that should not be that much more difficult than if they were at an actual computer.  </w:t>
      </w:r>
    </w:p>
    <w:p w:rsidR="003B266C" w:rsidRPr="00A843A5" w:rsidRDefault="003B266C">
      <w:pPr>
        <w:pStyle w:val="NoSpacing"/>
        <w:rPr>
          <w:rPrChange w:id="363" w:author="daven" w:date="2014-02-13T12:30:00Z">
            <w:rPr/>
          </w:rPrChange>
        </w:rPr>
        <w:pPrChange w:id="364" w:author="daven" w:date="2014-02-13T12:30:00Z">
          <w:pPr>
            <w:pStyle w:val="template"/>
            <w:jc w:val="both"/>
          </w:pPr>
        </w:pPrChange>
      </w:pPr>
    </w:p>
    <w:p w:rsidR="003B266C" w:rsidRPr="00A843A5" w:rsidRDefault="003B266C">
      <w:pPr>
        <w:pStyle w:val="NoSpacing"/>
        <w:rPr>
          <w:rPrChange w:id="365" w:author="daven" w:date="2014-02-13T12:30:00Z">
            <w:rPr/>
          </w:rPrChange>
        </w:rPr>
        <w:pPrChange w:id="366" w:author="daven" w:date="2014-02-13T12:30:00Z">
          <w:pPr>
            <w:pStyle w:val="template"/>
            <w:jc w:val="both"/>
          </w:pPr>
        </w:pPrChange>
      </w:pPr>
      <w:r w:rsidRPr="00A843A5">
        <w:rPr>
          <w:rPrChange w:id="367" w:author="daven" w:date="2014-02-13T12:30:00Z">
            <w:rPr/>
          </w:rPrChange>
        </w:rPr>
        <w:t xml:space="preserve">As usability is hard to quantify, substantial user testing will be needed and feedback gathered in order to determine if the application can generally be considered usable. Because this application </w:t>
      </w:r>
      <w:r w:rsidRPr="00A843A5">
        <w:rPr>
          <w:rPrChange w:id="368" w:author="daven" w:date="2014-02-13T12:30:00Z">
            <w:rPr/>
          </w:rPrChange>
        </w:rPr>
        <w:lastRenderedPageBreak/>
        <w:t>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369" w:name="_Toc439994695"/>
      <w:bookmarkStart w:id="370" w:name="_Toc379904614"/>
      <w:r>
        <w:t>Other Requirements</w:t>
      </w:r>
      <w:bookmarkEnd w:id="369"/>
      <w:bookmarkEnd w:id="370"/>
    </w:p>
    <w:p w:rsidR="00417958" w:rsidRDefault="00417958" w:rsidP="00417958">
      <w:pPr>
        <w:pStyle w:val="Heading2"/>
      </w:pPr>
      <w:r w:rsidRPr="00417958">
        <w:t xml:space="preserve"> System Evolution Requirements </w:t>
      </w:r>
    </w:p>
    <w:p w:rsidR="00236DFD" w:rsidRDefault="00417958">
      <w:pPr>
        <w:pStyle w:val="NoSpacing"/>
        <w:pPrChange w:id="371" w:author="daven" w:date="2014-02-13T12:30:00Z">
          <w:pPr>
            <w:jc w:val="both"/>
          </w:pPr>
        </w:pPrChange>
      </w:pPr>
      <w:r>
        <w:t xml:space="preserve">Adaptability to hardware/software evolution will be accomplished recompiling the source code with the same or a newer version of the Android SDK framework. The main approach will </w:t>
      </w:r>
      <w:r w:rsidR="00236DFD">
        <w:t>be changing</w:t>
      </w:r>
      <w:r>
        <w:t xml:space="preserve"> the project configuration parameters to be compatible with newer version of the operating system or software APIs</w:t>
      </w:r>
      <w:r w:rsidR="00236DFD">
        <w:t xml:space="preserve"> available in the future</w:t>
      </w:r>
      <w:r>
        <w:t>.</w:t>
      </w:r>
    </w:p>
    <w:p w:rsidR="00417958" w:rsidRDefault="00417958">
      <w:pPr>
        <w:pStyle w:val="NoSpacing"/>
        <w:pPrChange w:id="372" w:author="daven" w:date="2014-02-13T12:30:00Z">
          <w:pPr/>
        </w:pPrChange>
      </w:pPr>
    </w:p>
    <w:p w:rsidR="00417958" w:rsidRDefault="00417958">
      <w:pPr>
        <w:pStyle w:val="NoSpacing"/>
        <w:pPrChange w:id="373" w:author="daven" w:date="2014-02-13T12:30:00Z">
          <w:pPr>
            <w:jc w:val="both"/>
          </w:pPr>
        </w:pPrChange>
      </w:pPr>
      <w:r>
        <w:t xml:space="preserve">In terms of future user’s needs, we will add </w:t>
      </w:r>
      <w:del w:id="374" w:author="daven" w:date="2014-02-13T12:30:00Z">
        <w:r w:rsidDel="00A843A5">
          <w:delText xml:space="preserve">email </w:delText>
        </w:r>
      </w:del>
      <w:ins w:id="375" w:author="daven" w:date="2014-02-13T12:30:00Z">
        <w:r w:rsidR="00A843A5">
          <w:t xml:space="preserve">a </w:t>
        </w:r>
      </w:ins>
      <w:r>
        <w:t>notification system feature. In this add-on feature the user will be notify via email or text message if they miss a workout routine and how many points are being deducted.</w:t>
      </w:r>
      <w:r w:rsidR="00236DFD">
        <w:t xml:space="preserve"> This feature will also be used to reminder to inform to the user they have a pending routine that week or within the following days.</w:t>
      </w:r>
    </w:p>
    <w:p w:rsidR="00236DFD" w:rsidRDefault="00236DFD">
      <w:pPr>
        <w:pStyle w:val="NoSpacing"/>
        <w:pPrChange w:id="376" w:author="daven" w:date="2014-02-13T12:30:00Z">
          <w:pPr>
            <w:jc w:val="both"/>
          </w:pPr>
        </w:pPrChange>
      </w:pPr>
    </w:p>
    <w:p w:rsidR="00236DFD" w:rsidRDefault="00236DFD">
      <w:pPr>
        <w:pStyle w:val="NoSpacing"/>
        <w:pPrChange w:id="377" w:author="daven" w:date="2014-02-13T12:30:00Z">
          <w:pPr>
            <w:jc w:val="both"/>
          </w:pPr>
        </w:pPrChange>
      </w:pPr>
      <w: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w:t>
      </w:r>
      <w:del w:id="378" w:author="daven" w:date="2014-02-13T12:30:00Z">
        <w:r w:rsidDel="00A843A5">
          <w:delText xml:space="preserve">remainder </w:delText>
        </w:r>
      </w:del>
      <w:ins w:id="379" w:author="daven" w:date="2014-02-13T12:30:00Z">
        <w:r w:rsidR="00A843A5">
          <w:t xml:space="preserve">reminder </w:t>
        </w:r>
      </w:ins>
      <w:r>
        <w:t xml:space="preserve">features.  </w:t>
      </w:r>
    </w:p>
    <w:p w:rsidR="00417958" w:rsidRDefault="00417958">
      <w:pPr>
        <w:pStyle w:val="NoSpacing"/>
        <w:pPrChange w:id="380" w:author="daven" w:date="2014-02-13T12:30:00Z">
          <w:pPr/>
        </w:pPrChange>
      </w:pPr>
    </w:p>
    <w:p w:rsidR="00417958" w:rsidRPr="00236DFD" w:rsidRDefault="00417958">
      <w:pPr>
        <w:pStyle w:val="NoSpacing"/>
        <w:pPrChange w:id="381" w:author="daven" w:date="2014-02-13T12:30:00Z">
          <w:pPr/>
        </w:pPrChange>
      </w:pPr>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D27E06" w:rsidDel="00A843A5" w:rsidRDefault="00D27E06" w:rsidP="0004494A">
      <w:pPr>
        <w:pStyle w:val="Heading1"/>
        <w:jc w:val="both"/>
        <w:rPr>
          <w:del w:id="382" w:author="daven" w:date="2014-02-13T12:30:00Z"/>
        </w:rPr>
      </w:pPr>
      <w:bookmarkStart w:id="383" w:name="_Toc379904616"/>
      <w:r>
        <w:t>Management Issues</w:t>
      </w:r>
      <w:bookmarkEnd w:id="383"/>
      <w:r>
        <w:t xml:space="preserve"> </w:t>
      </w:r>
    </w:p>
    <w:p w:rsidR="001F4FB5" w:rsidRDefault="001F4FB5">
      <w:pPr>
        <w:pStyle w:val="Heading1"/>
        <w:jc w:val="both"/>
        <w:pPrChange w:id="384" w:author="daven" w:date="2014-02-13T12:30:00Z">
          <w:pPr>
            <w:jc w:val="both"/>
          </w:pPr>
        </w:pPrChange>
      </w:pPr>
    </w:p>
    <w:p w:rsidR="001F4FB5" w:rsidRDefault="001F4FB5" w:rsidP="0004494A">
      <w:pPr>
        <w:pStyle w:val="Heading2"/>
        <w:jc w:val="both"/>
      </w:pPr>
      <w:bookmarkStart w:id="385" w:name="_Toc379904617"/>
      <w:r>
        <w:t>Milestone and Schedule</w:t>
      </w:r>
      <w:bookmarkEnd w:id="385"/>
      <w:r>
        <w:t xml:space="preserve"> </w:t>
      </w:r>
    </w:p>
    <w:p w:rsidR="00CF34B9" w:rsidRDefault="00CF34B9" w:rsidP="00CF34B9">
      <w:r>
        <w:t xml:space="preserve">Project Milestones – </w:t>
      </w:r>
    </w:p>
    <w:p w:rsidR="00CF34B9" w:rsidRDefault="00CF34B9" w:rsidP="00CF34B9">
      <w:pPr>
        <w:pStyle w:val="ListParagraph"/>
        <w:numPr>
          <w:ilvl w:val="0"/>
          <w:numId w:val="31"/>
        </w:numPr>
      </w:pPr>
      <w:r>
        <w:t>Project organization – identify project requirements , deadline and team members</w:t>
      </w:r>
    </w:p>
    <w:p w:rsidR="00CF34B9" w:rsidRDefault="00CF34B9" w:rsidP="00CF34B9">
      <w:pPr>
        <w:pStyle w:val="ListParagraph"/>
        <w:numPr>
          <w:ilvl w:val="0"/>
          <w:numId w:val="31"/>
        </w:numPr>
      </w:pPr>
      <w:r>
        <w:t>Requirements Analysis – SRS development</w:t>
      </w:r>
    </w:p>
    <w:p w:rsidR="00CF34B9" w:rsidRDefault="00CF34B9" w:rsidP="00CF34B9">
      <w:pPr>
        <w:pStyle w:val="ListParagraph"/>
        <w:numPr>
          <w:ilvl w:val="0"/>
          <w:numId w:val="31"/>
        </w:numPr>
      </w:pPr>
      <w:r>
        <w:t>Develop Architecture Diagrams and Models</w:t>
      </w:r>
    </w:p>
    <w:p w:rsidR="00CF34B9" w:rsidRDefault="00CF34B9" w:rsidP="00CF34B9">
      <w:pPr>
        <w:pStyle w:val="ListParagraph"/>
        <w:numPr>
          <w:ilvl w:val="0"/>
          <w:numId w:val="31"/>
        </w:numPr>
      </w:pPr>
      <w:r>
        <w:t>Develop Class Models</w:t>
      </w:r>
    </w:p>
    <w:p w:rsidR="00CF34B9" w:rsidRDefault="00CF34B9" w:rsidP="00CF34B9">
      <w:pPr>
        <w:pStyle w:val="ListParagraph"/>
        <w:numPr>
          <w:ilvl w:val="0"/>
          <w:numId w:val="31"/>
        </w:numPr>
      </w:pPr>
      <w:r>
        <w:t>System Integration and Testing</w:t>
      </w:r>
    </w:p>
    <w:p w:rsidR="00CF34B9" w:rsidRDefault="00CF34B9" w:rsidP="00CF34B9">
      <w:pPr>
        <w:pStyle w:val="ListParagraph"/>
        <w:numPr>
          <w:ilvl w:val="0"/>
          <w:numId w:val="31"/>
        </w:numPr>
      </w:pPr>
      <w:r>
        <w:t>Complete project documentation – user manual , software manuals, sample test cases</w:t>
      </w:r>
    </w:p>
    <w:p w:rsidR="00CF34B9" w:rsidRDefault="00CF34B9" w:rsidP="00CF34B9">
      <w:pPr>
        <w:pStyle w:val="ListParagraph"/>
        <w:numPr>
          <w:ilvl w:val="0"/>
          <w:numId w:val="31"/>
        </w:numPr>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43F1AA5A" wp14:editId="29210641">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791" cy="3611098"/>
                    </a:xfrm>
                    <a:prstGeom prst="rect">
                      <a:avLst/>
                    </a:prstGeom>
                    <a:noFill/>
                    <a:ln>
                      <a:noFill/>
                    </a:ln>
                  </pic:spPr>
                </pic:pic>
              </a:graphicData>
            </a:graphic>
          </wp:inline>
        </w:drawing>
      </w:r>
    </w:p>
    <w:p w:rsidR="00FD542A" w:rsidRDefault="00FD542A" w:rsidP="00FD542A">
      <w:pPr>
        <w:pStyle w:val="Caption"/>
        <w:jc w:val="center"/>
      </w:pPr>
      <w:r>
        <w:t xml:space="preserve">Figure </w:t>
      </w:r>
      <w:r w:rsidR="00362A0C">
        <w:fldChar w:fldCharType="begin"/>
      </w:r>
      <w:r w:rsidR="00362A0C">
        <w:instrText xml:space="preserve"> SEQ Figure \* ARABIC </w:instrText>
      </w:r>
      <w:r w:rsidR="00362A0C">
        <w:fldChar w:fldCharType="separate"/>
      </w:r>
      <w:r w:rsidR="00594E72">
        <w:rPr>
          <w:noProof/>
        </w:rPr>
        <w:t>2</w:t>
      </w:r>
      <w:r w:rsidR="00362A0C">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D27E06" w:rsidDel="00A843A5" w:rsidRDefault="004C72F9" w:rsidP="0004494A">
      <w:pPr>
        <w:pStyle w:val="Heading2"/>
        <w:jc w:val="both"/>
        <w:rPr>
          <w:del w:id="386" w:author="daven" w:date="2014-02-13T12:31:00Z"/>
        </w:rPr>
      </w:pPr>
      <w:bookmarkStart w:id="387" w:name="_Toc379904618"/>
      <w:r>
        <w:lastRenderedPageBreak/>
        <w:t>Resources</w:t>
      </w:r>
      <w:r w:rsidR="00D27E06">
        <w:t xml:space="preserve"> Inventory</w:t>
      </w:r>
      <w:bookmarkEnd w:id="387"/>
      <w:r w:rsidR="00D27E06">
        <w:t xml:space="preserve"> </w:t>
      </w:r>
    </w:p>
    <w:p w:rsidR="00FD542A" w:rsidDel="00A843A5" w:rsidRDefault="00FD542A">
      <w:pPr>
        <w:pStyle w:val="Heading2"/>
        <w:jc w:val="both"/>
        <w:rPr>
          <w:del w:id="388" w:author="daven" w:date="2014-02-13T12:31:00Z"/>
        </w:rPr>
        <w:pPrChange w:id="389" w:author="daven" w:date="2014-02-13T12:31:00Z">
          <w:pPr/>
        </w:pPrChange>
      </w:pPr>
    </w:p>
    <w:p w:rsidR="00FD542A" w:rsidRPr="00A843A5" w:rsidRDefault="00FD542A">
      <w:pPr>
        <w:pStyle w:val="Heading2"/>
        <w:jc w:val="both"/>
        <w:rPr>
          <w:rFonts w:asciiTheme="minorHAnsi" w:hAnsiTheme="minorHAnsi"/>
          <w:rPrChange w:id="390" w:author="daven" w:date="2014-02-13T12:31:00Z">
            <w:rPr/>
          </w:rPrChange>
        </w:rPr>
        <w:pPrChange w:id="391" w:author="daven" w:date="2014-02-13T12:31:00Z">
          <w:pPr/>
        </w:pPrChange>
      </w:pPr>
    </w:p>
    <w:p w:rsidR="00FD542A" w:rsidRPr="00A843A5" w:rsidRDefault="00FD542A" w:rsidP="00FD542A">
      <w:pPr>
        <w:rPr>
          <w:rFonts w:asciiTheme="minorHAnsi" w:hAnsiTheme="minorHAnsi"/>
          <w:rPrChange w:id="392" w:author="daven" w:date="2014-02-13T12:31:00Z">
            <w:rPr/>
          </w:rPrChange>
        </w:rPr>
      </w:pPr>
      <w:r w:rsidRPr="00A843A5">
        <w:rPr>
          <w:rFonts w:asciiTheme="minorHAnsi" w:hAnsiTheme="minorHAnsi"/>
          <w:rPrChange w:id="393" w:author="daven" w:date="2014-02-13T12:31:00Z">
            <w:rPr/>
          </w:rPrChange>
        </w:rPr>
        <w:t>Inventory List</w:t>
      </w:r>
      <w:del w:id="394" w:author="daven" w:date="2014-02-13T12:31:00Z">
        <w:r w:rsidRPr="00A843A5" w:rsidDel="00A843A5">
          <w:rPr>
            <w:rFonts w:asciiTheme="minorHAnsi" w:hAnsiTheme="minorHAnsi"/>
            <w:rPrChange w:id="395" w:author="daven" w:date="2014-02-13T12:31:00Z">
              <w:rPr/>
            </w:rPrChange>
          </w:rPr>
          <w:delText>_-</w:delText>
        </w:r>
      </w:del>
    </w:p>
    <w:p w:rsidR="00D81879" w:rsidRPr="00A843A5" w:rsidRDefault="00D81879" w:rsidP="00FD542A">
      <w:pPr>
        <w:rPr>
          <w:rFonts w:asciiTheme="minorHAnsi" w:hAnsiTheme="minorHAnsi"/>
          <w:rPrChange w:id="396" w:author="daven" w:date="2014-02-13T12:31:00Z">
            <w:rPr/>
          </w:rPrChange>
        </w:rPr>
      </w:pPr>
    </w:p>
    <w:p w:rsidR="00D81879" w:rsidRPr="00A843A5" w:rsidRDefault="00D81879" w:rsidP="000B6B2A">
      <w:pPr>
        <w:pStyle w:val="ListParagraph"/>
        <w:numPr>
          <w:ilvl w:val="0"/>
          <w:numId w:val="29"/>
        </w:numPr>
        <w:rPr>
          <w:rFonts w:asciiTheme="minorHAnsi" w:hAnsiTheme="minorHAnsi"/>
          <w:rPrChange w:id="397" w:author="daven" w:date="2014-02-13T12:31:00Z">
            <w:rPr>
              <w:rFonts w:ascii="Times New Roman" w:hAnsi="Times New Roman"/>
            </w:rPr>
          </w:rPrChange>
        </w:rPr>
      </w:pPr>
      <w:r w:rsidRPr="00A843A5">
        <w:rPr>
          <w:rFonts w:asciiTheme="minorHAnsi" w:hAnsiTheme="minorHAnsi"/>
          <w:rPrChange w:id="398" w:author="daven" w:date="2014-02-13T12:31:00Z">
            <w:rPr>
              <w:rFonts w:ascii="Times New Roman" w:hAnsi="Times New Roman"/>
            </w:rPr>
          </w:rPrChange>
        </w:rPr>
        <w:t xml:space="preserve">Android Phones </w:t>
      </w:r>
      <w:r w:rsidR="00CF34B9" w:rsidRPr="00A843A5">
        <w:rPr>
          <w:rFonts w:asciiTheme="minorHAnsi" w:hAnsiTheme="minorHAnsi"/>
          <w:rPrChange w:id="399" w:author="daven" w:date="2014-02-13T12:31:00Z">
            <w:rPr>
              <w:rFonts w:ascii="Times New Roman" w:hAnsi="Times New Roman"/>
            </w:rPr>
          </w:rPrChange>
        </w:rPr>
        <w:t>/ Testing platforms</w:t>
      </w:r>
      <w:r w:rsidRPr="00A843A5">
        <w:rPr>
          <w:rFonts w:asciiTheme="minorHAnsi" w:hAnsiTheme="minorHAnsi"/>
          <w:rPrChange w:id="400" w:author="daven" w:date="2014-02-13T12:31:00Z">
            <w:rPr>
              <w:rFonts w:ascii="Times New Roman" w:hAnsi="Times New Roman"/>
            </w:rPr>
          </w:rPrChange>
        </w:rPr>
        <w:t xml:space="preserve">- 2 Android Phones (Galaxy 3 and </w:t>
      </w:r>
      <w:ins w:id="401" w:author="daven" w:date="2014-02-13T12:32:00Z">
        <w:r w:rsidR="00CA1D36">
          <w:rPr>
            <w:rFonts w:asciiTheme="minorHAnsi" w:hAnsiTheme="minorHAnsi"/>
          </w:rPr>
          <w:t xml:space="preserve">Galaxy </w:t>
        </w:r>
      </w:ins>
      <w:r w:rsidRPr="00A843A5">
        <w:rPr>
          <w:rFonts w:asciiTheme="minorHAnsi" w:hAnsiTheme="minorHAnsi"/>
          <w:rPrChange w:id="402" w:author="daven" w:date="2014-02-13T12:31:00Z">
            <w:rPr>
              <w:rFonts w:ascii="Times New Roman" w:hAnsi="Times New Roman"/>
            </w:rPr>
          </w:rPrChange>
        </w:rPr>
        <w:t>Nexus) to test application in a real platform environment.</w:t>
      </w:r>
    </w:p>
    <w:p w:rsidR="00D81879" w:rsidRPr="00A843A5" w:rsidRDefault="00D81879" w:rsidP="00FD542A">
      <w:pPr>
        <w:rPr>
          <w:rFonts w:asciiTheme="minorHAnsi" w:hAnsiTheme="minorHAnsi"/>
          <w:rPrChange w:id="403" w:author="daven" w:date="2014-02-13T12:31:00Z">
            <w:rPr>
              <w:rFonts w:ascii="Times New Roman" w:hAnsi="Times New Roman"/>
            </w:rPr>
          </w:rPrChange>
        </w:rPr>
      </w:pPr>
    </w:p>
    <w:p w:rsidR="00D81879" w:rsidRPr="00A843A5" w:rsidRDefault="00D81879" w:rsidP="000B6B2A">
      <w:pPr>
        <w:pStyle w:val="ListParagraph"/>
        <w:numPr>
          <w:ilvl w:val="0"/>
          <w:numId w:val="29"/>
        </w:numPr>
        <w:rPr>
          <w:rFonts w:asciiTheme="minorHAnsi" w:hAnsiTheme="minorHAnsi"/>
          <w:rPrChange w:id="404" w:author="daven" w:date="2014-02-13T12:31:00Z">
            <w:rPr>
              <w:rFonts w:ascii="Times New Roman" w:hAnsi="Times New Roman"/>
            </w:rPr>
          </w:rPrChange>
        </w:rPr>
      </w:pPr>
      <w:r w:rsidRPr="00A843A5">
        <w:rPr>
          <w:rFonts w:asciiTheme="minorHAnsi" w:hAnsiTheme="minorHAnsi"/>
          <w:rPrChange w:id="405" w:author="daven" w:date="2014-02-13T12:31:00Z">
            <w:rPr>
              <w:rFonts w:ascii="Times New Roman" w:hAnsi="Times New Roman"/>
            </w:rPr>
          </w:rPrChange>
        </w:rPr>
        <w:t>Developers Laptops – 3 Developer Laptop with Eclipse IDE and Android SDK for development</w:t>
      </w:r>
    </w:p>
    <w:p w:rsidR="00D81879" w:rsidRPr="00A843A5" w:rsidRDefault="00D81879" w:rsidP="00FD542A">
      <w:pPr>
        <w:rPr>
          <w:rFonts w:asciiTheme="minorHAnsi" w:hAnsiTheme="minorHAnsi"/>
          <w:rPrChange w:id="406" w:author="daven" w:date="2014-02-13T12:31:00Z">
            <w:rPr>
              <w:rFonts w:ascii="Times New Roman" w:hAnsi="Times New Roman"/>
            </w:rPr>
          </w:rPrChange>
        </w:rPr>
      </w:pPr>
    </w:p>
    <w:p w:rsidR="00D81879" w:rsidRPr="00A843A5" w:rsidRDefault="00D81879" w:rsidP="000B6B2A">
      <w:pPr>
        <w:pStyle w:val="ListParagraph"/>
        <w:numPr>
          <w:ilvl w:val="0"/>
          <w:numId w:val="29"/>
        </w:numPr>
        <w:rPr>
          <w:rFonts w:asciiTheme="minorHAnsi" w:hAnsiTheme="minorHAnsi"/>
          <w:rPrChange w:id="407" w:author="daven" w:date="2014-02-13T12:31:00Z">
            <w:rPr>
              <w:rFonts w:ascii="Times New Roman" w:hAnsi="Times New Roman"/>
            </w:rPr>
          </w:rPrChange>
        </w:rPr>
      </w:pPr>
      <w:r w:rsidRPr="00A843A5">
        <w:rPr>
          <w:rFonts w:asciiTheme="minorHAnsi" w:hAnsiTheme="minorHAnsi"/>
          <w:rPrChange w:id="408" w:author="daven" w:date="2014-02-13T12:31:00Z">
            <w:rPr>
              <w:rFonts w:ascii="Times New Roman" w:hAnsi="Times New Roman"/>
            </w:rPr>
          </w:rPrChange>
        </w:rPr>
        <w:t>Server /Admin Laptops- 2 Laptops with tools (Putty-SSH and XMING) to connect to the server and manage files and Data base administration</w:t>
      </w:r>
    </w:p>
    <w:p w:rsidR="00D81879" w:rsidRPr="00A843A5" w:rsidRDefault="00D81879" w:rsidP="00FD542A">
      <w:pPr>
        <w:rPr>
          <w:rFonts w:asciiTheme="minorHAnsi" w:hAnsiTheme="minorHAnsi"/>
          <w:rPrChange w:id="409" w:author="daven" w:date="2014-02-13T12:31:00Z">
            <w:rPr>
              <w:rFonts w:ascii="Times New Roman" w:hAnsi="Times New Roman"/>
            </w:rPr>
          </w:rPrChange>
        </w:rPr>
      </w:pPr>
    </w:p>
    <w:p w:rsidR="00D81879" w:rsidRPr="00A843A5" w:rsidRDefault="00D81879" w:rsidP="000B6B2A">
      <w:pPr>
        <w:pStyle w:val="ListParagraph"/>
        <w:numPr>
          <w:ilvl w:val="0"/>
          <w:numId w:val="29"/>
        </w:numPr>
        <w:rPr>
          <w:rFonts w:asciiTheme="minorHAnsi" w:hAnsiTheme="minorHAnsi"/>
          <w:rPrChange w:id="410" w:author="daven" w:date="2014-02-13T12:31:00Z">
            <w:rPr>
              <w:rFonts w:ascii="Times New Roman" w:hAnsi="Times New Roman"/>
            </w:rPr>
          </w:rPrChange>
        </w:rPr>
      </w:pPr>
      <w:r w:rsidRPr="00A843A5">
        <w:rPr>
          <w:rFonts w:asciiTheme="minorHAnsi" w:hAnsiTheme="minorHAnsi"/>
          <w:rPrChange w:id="411" w:author="daven" w:date="2014-02-13T12:31:00Z">
            <w:rPr>
              <w:rFonts w:ascii="Times New Roman" w:hAnsi="Times New Roman"/>
            </w:rPr>
          </w:rPrChange>
        </w:rPr>
        <w:t>Server / Database - Remote server running Debian 7.3/3.2.51-1 x86_64 GNU/Linux with</w:t>
      </w:r>
    </w:p>
    <w:p w:rsidR="00D81879" w:rsidRPr="00A843A5" w:rsidRDefault="00D81879" w:rsidP="000B6B2A">
      <w:pPr>
        <w:pStyle w:val="ListParagraph"/>
        <w:rPr>
          <w:rFonts w:asciiTheme="minorHAnsi" w:hAnsiTheme="minorHAnsi"/>
          <w:rPrChange w:id="412" w:author="daven" w:date="2014-02-13T12:31:00Z">
            <w:rPr>
              <w:rFonts w:ascii="Times New Roman" w:hAnsi="Times New Roman"/>
            </w:rPr>
          </w:rPrChange>
        </w:rPr>
      </w:pPr>
      <w:r w:rsidRPr="00A843A5">
        <w:rPr>
          <w:rFonts w:asciiTheme="minorHAnsi" w:hAnsiTheme="minorHAnsi"/>
          <w:rPrChange w:id="413" w:author="daven" w:date="2014-02-13T12:31:00Z">
            <w:rPr>
              <w:rFonts w:ascii="Times New Roman" w:hAnsi="Times New Roman"/>
            </w:rPr>
          </w:rPrChange>
        </w:rPr>
        <w:t xml:space="preserve">MySQL Server version 5.5.35 </w:t>
      </w:r>
    </w:p>
    <w:p w:rsidR="00D81879" w:rsidRPr="00A843A5" w:rsidRDefault="00D81879" w:rsidP="00FD542A">
      <w:pPr>
        <w:rPr>
          <w:rFonts w:asciiTheme="minorHAnsi" w:hAnsiTheme="minorHAnsi"/>
          <w:rPrChange w:id="414" w:author="daven" w:date="2014-02-13T12:31:00Z">
            <w:rPr>
              <w:rFonts w:ascii="Times New Roman" w:hAnsi="Times New Roman"/>
            </w:rPr>
          </w:rPrChange>
        </w:rPr>
      </w:pPr>
    </w:p>
    <w:p w:rsidR="00D81879" w:rsidRPr="00A843A5" w:rsidRDefault="00D81879" w:rsidP="00FD542A">
      <w:pPr>
        <w:rPr>
          <w:rFonts w:asciiTheme="minorHAnsi" w:hAnsiTheme="minorHAnsi"/>
          <w:rPrChange w:id="415" w:author="daven" w:date="2014-02-13T12:31:00Z">
            <w:rPr/>
          </w:rPrChange>
        </w:rPr>
      </w:pPr>
    </w:p>
    <w:p w:rsidR="000C1F3D" w:rsidRPr="00A843A5" w:rsidRDefault="000C1F3D" w:rsidP="00FD542A">
      <w:pPr>
        <w:rPr>
          <w:rFonts w:asciiTheme="minorHAnsi" w:hAnsiTheme="minorHAnsi"/>
          <w:rPrChange w:id="416" w:author="daven" w:date="2014-02-13T12:31:00Z">
            <w:rPr/>
          </w:rPrChange>
        </w:rPr>
      </w:pPr>
    </w:p>
    <w:p w:rsidR="000C1F3D" w:rsidRPr="00A843A5" w:rsidRDefault="000C1F3D" w:rsidP="00FD542A">
      <w:pPr>
        <w:rPr>
          <w:rFonts w:asciiTheme="minorHAnsi" w:hAnsiTheme="minorHAnsi"/>
          <w:rPrChange w:id="417" w:author="daven" w:date="2014-02-13T12:31:00Z">
            <w:rPr/>
          </w:rPrChange>
        </w:rPr>
      </w:pPr>
    </w:p>
    <w:p w:rsidR="00FD542A" w:rsidRPr="00A843A5" w:rsidRDefault="00FD542A" w:rsidP="00FD542A">
      <w:pPr>
        <w:rPr>
          <w:rFonts w:asciiTheme="minorHAnsi" w:hAnsiTheme="minorHAnsi"/>
          <w:rPrChange w:id="418" w:author="daven" w:date="2014-02-13T12:31:00Z">
            <w:rPr/>
          </w:rPrChange>
        </w:rPr>
      </w:pPr>
    </w:p>
    <w:p w:rsidR="00FD542A" w:rsidRPr="00A843A5" w:rsidRDefault="003C2221" w:rsidP="00FD542A">
      <w:pPr>
        <w:rPr>
          <w:rFonts w:asciiTheme="minorHAnsi" w:hAnsiTheme="minorHAnsi"/>
          <w:rPrChange w:id="419" w:author="daven" w:date="2014-02-13T12:31:00Z">
            <w:rPr>
              <w:rFonts w:ascii="Times New Roman" w:hAnsi="Times New Roman"/>
            </w:rPr>
          </w:rPrChange>
        </w:rPr>
      </w:pPr>
      <w:r w:rsidRPr="00A843A5">
        <w:rPr>
          <w:rFonts w:asciiTheme="minorHAnsi" w:hAnsiTheme="minorHAnsi"/>
          <w:rPrChange w:id="420" w:author="daven" w:date="2014-02-13T12:31:00Z">
            <w:rPr>
              <w:rFonts w:ascii="Times New Roman" w:hAnsi="Times New Roman"/>
            </w:rPr>
          </w:rPrChange>
        </w:rPr>
        <w:t xml:space="preserve">Team </w:t>
      </w:r>
      <w:r w:rsidR="000C1F3D" w:rsidRPr="00A843A5">
        <w:rPr>
          <w:rFonts w:asciiTheme="minorHAnsi" w:hAnsiTheme="minorHAnsi"/>
          <w:rPrChange w:id="421" w:author="daven" w:date="2014-02-13T12:31:00Z">
            <w:rPr>
              <w:rFonts w:ascii="Times New Roman" w:hAnsi="Times New Roman"/>
            </w:rPr>
          </w:rPrChange>
        </w:rPr>
        <w:t>Members Background –</w:t>
      </w:r>
      <w:r w:rsidR="00FD542A" w:rsidRPr="00A843A5">
        <w:rPr>
          <w:rFonts w:asciiTheme="minorHAnsi" w:hAnsiTheme="minorHAnsi"/>
          <w:rPrChange w:id="422" w:author="daven" w:date="2014-02-13T12:31:00Z">
            <w:rPr>
              <w:rFonts w:ascii="Times New Roman" w:hAnsi="Times New Roman"/>
            </w:rPr>
          </w:rPrChange>
        </w:rPr>
        <w:t xml:space="preserve"> </w:t>
      </w:r>
    </w:p>
    <w:p w:rsidR="000C1F3D" w:rsidRPr="00A843A5" w:rsidRDefault="000C1F3D" w:rsidP="00FD542A">
      <w:pPr>
        <w:rPr>
          <w:rFonts w:asciiTheme="minorHAnsi" w:hAnsiTheme="minorHAnsi"/>
          <w:rPrChange w:id="423"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i/>
          <w:rPrChange w:id="424" w:author="daven" w:date="2014-02-13T12:31:00Z">
            <w:rPr>
              <w:rFonts w:ascii="Times New Roman" w:hAnsi="Times New Roman"/>
              <w:i/>
            </w:rPr>
          </w:rPrChange>
        </w:rPr>
      </w:pPr>
      <w:r w:rsidRPr="00A843A5">
        <w:rPr>
          <w:rFonts w:asciiTheme="minorHAnsi" w:hAnsiTheme="minorHAnsi"/>
          <w:rPrChange w:id="425" w:author="daven" w:date="2014-02-13T12:31:00Z">
            <w:rPr>
              <w:rFonts w:ascii="Times New Roman" w:hAnsi="Times New Roman"/>
            </w:rPr>
          </w:rPrChange>
        </w:rPr>
        <w:t xml:space="preserve">Andrew – </w:t>
      </w:r>
      <w:r w:rsidRPr="00A843A5">
        <w:rPr>
          <w:rFonts w:asciiTheme="minorHAnsi" w:hAnsiTheme="minorHAnsi"/>
          <w:i/>
          <w:rPrChange w:id="426" w:author="daven" w:date="2014-02-13T12:31:00Z">
            <w:rPr>
              <w:rFonts w:ascii="Times New Roman" w:hAnsi="Times New Roman"/>
              <w:i/>
            </w:rPr>
          </w:rPrChange>
        </w:rPr>
        <w:t>Objects/classes, UML, MySQL, C++, Java, GUI, Web applications experience</w:t>
      </w:r>
    </w:p>
    <w:p w:rsidR="000C1F3D" w:rsidRPr="00A843A5" w:rsidRDefault="000C1F3D" w:rsidP="000C1F3D">
      <w:pPr>
        <w:pStyle w:val="Body1"/>
        <w:rPr>
          <w:rFonts w:asciiTheme="minorHAnsi" w:hAnsiTheme="minorHAnsi"/>
          <w:rPrChange w:id="427"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428" w:author="daven" w:date="2014-02-13T12:31:00Z">
            <w:rPr>
              <w:rFonts w:ascii="Times New Roman" w:hAnsi="Times New Roman"/>
            </w:rPr>
          </w:rPrChange>
        </w:rPr>
      </w:pPr>
      <w:r w:rsidRPr="00A843A5">
        <w:rPr>
          <w:rFonts w:asciiTheme="minorHAnsi" w:hAnsiTheme="minorHAnsi"/>
          <w:rPrChange w:id="429" w:author="daven" w:date="2014-02-13T12:31:00Z">
            <w:rPr>
              <w:rFonts w:ascii="Times New Roman" w:hAnsi="Times New Roman"/>
            </w:rPr>
          </w:rPrChange>
        </w:rPr>
        <w:t xml:space="preserve">Omar – </w:t>
      </w:r>
      <w:r w:rsidRPr="00A843A5">
        <w:rPr>
          <w:rFonts w:asciiTheme="minorHAnsi" w:hAnsiTheme="minorHAnsi"/>
          <w:i/>
          <w:rPrChange w:id="430" w:author="daven" w:date="2014-02-13T12:31:00Z">
            <w:rPr>
              <w:rFonts w:ascii="Times New Roman" w:hAnsi="Times New Roman"/>
              <w:i/>
            </w:rPr>
          </w:rPrChange>
        </w:rPr>
        <w:t>Schedules, Project management, integration and testing, C++, XML, Client/Server applications, Linux</w:t>
      </w:r>
    </w:p>
    <w:p w:rsidR="000C1F3D" w:rsidRPr="00A843A5" w:rsidRDefault="000C1F3D" w:rsidP="000C1F3D">
      <w:pPr>
        <w:pStyle w:val="Body1"/>
        <w:rPr>
          <w:rFonts w:asciiTheme="minorHAnsi" w:hAnsiTheme="minorHAnsi"/>
          <w:rPrChange w:id="431"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i/>
          <w:rPrChange w:id="432" w:author="daven" w:date="2014-02-13T12:31:00Z">
            <w:rPr>
              <w:rFonts w:ascii="Times New Roman" w:hAnsi="Times New Roman"/>
              <w:i/>
            </w:rPr>
          </w:rPrChange>
        </w:rPr>
      </w:pPr>
      <w:r w:rsidRPr="00A843A5">
        <w:rPr>
          <w:rFonts w:asciiTheme="minorHAnsi" w:hAnsiTheme="minorHAnsi"/>
          <w:rPrChange w:id="433" w:author="daven" w:date="2014-02-13T12:31:00Z">
            <w:rPr>
              <w:rFonts w:ascii="Times New Roman" w:hAnsi="Times New Roman"/>
            </w:rPr>
          </w:rPrChange>
        </w:rPr>
        <w:t xml:space="preserve">Rick - </w:t>
      </w:r>
      <w:r w:rsidRPr="00A843A5">
        <w:rPr>
          <w:rFonts w:asciiTheme="minorHAnsi" w:hAnsiTheme="minorHAnsi"/>
          <w:i/>
          <w:rPrChange w:id="434" w:author="daven" w:date="2014-02-13T12:31:00Z">
            <w:rPr>
              <w:rFonts w:ascii="Times New Roman" w:hAnsi="Times New Roman"/>
              <w:i/>
            </w:rPr>
          </w:rPrChange>
        </w:rPr>
        <w:t>Class Models, PHP Python, server side programming, Android Emulator, XML</w:t>
      </w:r>
    </w:p>
    <w:p w:rsidR="000C1F3D" w:rsidRPr="00A843A5" w:rsidRDefault="000C1F3D" w:rsidP="000C1F3D">
      <w:pPr>
        <w:pStyle w:val="Body1"/>
        <w:rPr>
          <w:rFonts w:asciiTheme="minorHAnsi" w:hAnsiTheme="minorHAnsi"/>
          <w:rPrChange w:id="435"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436" w:author="daven" w:date="2014-02-13T12:31:00Z">
            <w:rPr>
              <w:rFonts w:ascii="Times New Roman" w:hAnsi="Times New Roman"/>
            </w:rPr>
          </w:rPrChange>
        </w:rPr>
      </w:pPr>
      <w:r w:rsidRPr="00A843A5">
        <w:rPr>
          <w:rFonts w:asciiTheme="minorHAnsi" w:hAnsiTheme="minorHAnsi"/>
          <w:rPrChange w:id="437" w:author="daven" w:date="2014-02-13T12:31:00Z">
            <w:rPr>
              <w:rFonts w:ascii="Times New Roman" w:hAnsi="Times New Roman"/>
            </w:rPr>
          </w:rPrChange>
        </w:rPr>
        <w:t xml:space="preserve">Daven – </w:t>
      </w:r>
      <w:r w:rsidRPr="00A843A5">
        <w:rPr>
          <w:rFonts w:asciiTheme="minorHAnsi" w:hAnsiTheme="minorHAnsi"/>
          <w:i/>
          <w:rPrChange w:id="438" w:author="daven" w:date="2014-02-13T12:31:00Z">
            <w:rPr>
              <w:rFonts w:ascii="Times New Roman" w:hAnsi="Times New Roman"/>
              <w:i/>
            </w:rPr>
          </w:rPrChange>
        </w:rPr>
        <w:t xml:space="preserve">Java, Python, </w:t>
      </w:r>
      <w:del w:id="439" w:author="daven" w:date="2014-02-13T12:32:00Z">
        <w:r w:rsidRPr="00A843A5" w:rsidDel="00C34C1D">
          <w:rPr>
            <w:rFonts w:asciiTheme="minorHAnsi" w:hAnsiTheme="minorHAnsi"/>
            <w:i/>
            <w:rPrChange w:id="440" w:author="daven" w:date="2014-02-13T12:31:00Z">
              <w:rPr>
                <w:rFonts w:ascii="Times New Roman" w:hAnsi="Times New Roman"/>
                <w:i/>
              </w:rPr>
            </w:rPrChange>
          </w:rPr>
          <w:delText>JavaScript</w:delText>
        </w:r>
      </w:del>
      <w:ins w:id="441" w:author="daven" w:date="2014-02-13T12:32:00Z">
        <w:r w:rsidR="00C34C1D">
          <w:rPr>
            <w:rFonts w:asciiTheme="minorHAnsi" w:hAnsiTheme="minorHAnsi"/>
            <w:i/>
          </w:rPr>
          <w:t>Linux</w:t>
        </w:r>
      </w:ins>
      <w:r w:rsidRPr="00A843A5">
        <w:rPr>
          <w:rFonts w:asciiTheme="minorHAnsi" w:hAnsiTheme="minorHAnsi"/>
          <w:i/>
          <w:rPrChange w:id="442" w:author="daven" w:date="2014-02-13T12:31:00Z">
            <w:rPr>
              <w:rFonts w:ascii="Times New Roman" w:hAnsi="Times New Roman"/>
              <w:i/>
            </w:rPr>
          </w:rPrChange>
        </w:rPr>
        <w:t xml:space="preserve">, programming experience  </w:t>
      </w:r>
      <w:r w:rsidRPr="00A843A5">
        <w:rPr>
          <w:rFonts w:asciiTheme="minorHAnsi" w:hAnsiTheme="minorHAnsi"/>
          <w:rPrChange w:id="443" w:author="daven" w:date="2014-02-13T12:31:00Z">
            <w:rPr>
              <w:rFonts w:ascii="Times New Roman" w:hAnsi="Times New Roman"/>
            </w:rPr>
          </w:rPrChange>
        </w:rPr>
        <w:t xml:space="preserve"> </w:t>
      </w:r>
    </w:p>
    <w:p w:rsidR="000C1F3D" w:rsidRPr="00A843A5" w:rsidRDefault="000C1F3D" w:rsidP="000C1F3D">
      <w:pPr>
        <w:pStyle w:val="Body1"/>
        <w:rPr>
          <w:rFonts w:asciiTheme="minorHAnsi" w:hAnsiTheme="minorHAnsi"/>
          <w:rPrChange w:id="444" w:author="daven" w:date="2014-02-13T12:31:00Z">
            <w:rPr>
              <w:rFonts w:ascii="Times New Roman" w:hAnsi="Times New Roman"/>
            </w:rPr>
          </w:rPrChange>
        </w:rPr>
      </w:pPr>
    </w:p>
    <w:p w:rsidR="000C1F3D" w:rsidRPr="00A843A5" w:rsidRDefault="000C1F3D" w:rsidP="000B6B2A">
      <w:pPr>
        <w:pStyle w:val="Body1"/>
        <w:numPr>
          <w:ilvl w:val="0"/>
          <w:numId w:val="30"/>
        </w:numPr>
        <w:rPr>
          <w:rFonts w:asciiTheme="minorHAnsi" w:hAnsiTheme="minorHAnsi"/>
          <w:rPrChange w:id="445" w:author="daven" w:date="2014-02-13T12:31:00Z">
            <w:rPr>
              <w:rFonts w:ascii="Times New Roman" w:hAnsi="Times New Roman"/>
            </w:rPr>
          </w:rPrChange>
        </w:rPr>
      </w:pPr>
      <w:r w:rsidRPr="00A843A5">
        <w:rPr>
          <w:rFonts w:asciiTheme="minorHAnsi" w:hAnsiTheme="minorHAnsi"/>
          <w:rPrChange w:id="446" w:author="daven" w:date="2014-02-13T12:31:00Z">
            <w:rPr>
              <w:rFonts w:ascii="Times New Roman" w:hAnsi="Times New Roman"/>
            </w:rPr>
          </w:rPrChange>
        </w:rPr>
        <w:t xml:space="preserve">Brian – </w:t>
      </w:r>
      <w:r w:rsidRPr="00A843A5">
        <w:rPr>
          <w:rFonts w:asciiTheme="minorHAnsi" w:hAnsiTheme="minorHAnsi"/>
          <w:i/>
          <w:rPrChange w:id="447" w:author="daven" w:date="2014-02-13T12:31:00Z">
            <w:rPr>
              <w:rFonts w:ascii="Times New Roman" w:hAnsi="Times New Roman"/>
              <w:i/>
            </w:rPr>
          </w:rPrChange>
        </w:rPr>
        <w:t xml:space="preserve">XML, C++, MySQL, Databases experience </w:t>
      </w:r>
    </w:p>
    <w:p w:rsidR="000C1F3D" w:rsidRDefault="003F530C" w:rsidP="000B6B2A">
      <w:pPr>
        <w:pStyle w:val="ListParagraph"/>
        <w:numPr>
          <w:ilvl w:val="0"/>
          <w:numId w:val="30"/>
        </w:numPr>
        <w:spacing w:line="240" w:lineRule="auto"/>
      </w:pPr>
      <w:r>
        <w:br w:type="page"/>
      </w:r>
    </w:p>
    <w:p w:rsidR="00D27E06" w:rsidRDefault="00D27E06" w:rsidP="0004494A">
      <w:pPr>
        <w:pStyle w:val="Heading1"/>
        <w:jc w:val="both"/>
      </w:pPr>
      <w:bookmarkStart w:id="448" w:name="_Toc379904619"/>
      <w:r>
        <w:lastRenderedPageBreak/>
        <w:t>Disaster Issues</w:t>
      </w:r>
      <w:bookmarkEnd w:id="448"/>
      <w:r>
        <w:t xml:space="preserve"> </w:t>
      </w:r>
    </w:p>
    <w:p w:rsidR="00D27E06" w:rsidRDefault="00D27E06" w:rsidP="0004494A">
      <w:pPr>
        <w:pStyle w:val="Heading2"/>
        <w:jc w:val="both"/>
      </w:pPr>
      <w:bookmarkStart w:id="449" w:name="_Toc379904620"/>
      <w:r>
        <w:t>Software Backup</w:t>
      </w:r>
      <w:bookmarkEnd w:id="449"/>
    </w:p>
    <w:p w:rsidR="000C1F3D" w:rsidRPr="000C1F3D" w:rsidRDefault="000C1F3D" w:rsidP="002D1D5A">
      <w:pPr>
        <w:jc w:val="both"/>
      </w:pPr>
      <w: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Default="00D27E06" w:rsidP="0004494A">
      <w:pPr>
        <w:pStyle w:val="Heading2"/>
        <w:jc w:val="both"/>
      </w:pPr>
      <w:bookmarkStart w:id="450" w:name="_Toc379904621"/>
      <w:r>
        <w:t>Other Platform or Website</w:t>
      </w:r>
      <w:bookmarkEnd w:id="450"/>
      <w:r>
        <w:t xml:space="preserve"> </w:t>
      </w:r>
    </w:p>
    <w:p w:rsidR="002D1D5A" w:rsidRPr="000C1F3D" w:rsidRDefault="002D1D5A" w:rsidP="000C1F3D">
      <w:r>
        <w:t xml:space="preserve">In case of losing one or more of the team member we may need to re architecture the </w:t>
      </w:r>
      <w:ins w:id="451" w:author="daven" w:date="2014-02-13T12:32:00Z">
        <w:r w:rsidR="00C966FA">
          <w:t xml:space="preserve">mobile </w:t>
        </w:r>
      </w:ins>
      <w:del w:id="452" w:author="daven" w:date="2014-02-13T12:32:00Z">
        <w:r w:rsidDel="00C966FA">
          <w:delText xml:space="preserve">whole </w:delText>
        </w:r>
      </w:del>
      <w:r>
        <w:t>app to run as a mobile</w:t>
      </w:r>
      <w:ins w:id="453" w:author="daven" w:date="2014-02-13T12:33:00Z">
        <w:r w:rsidR="00C966FA">
          <w:t>-accessible</w:t>
        </w:r>
      </w:ins>
      <w:r>
        <w:t xml:space="preserve"> website. This backup plan doesn’t require the </w:t>
      </w:r>
      <w:del w:id="454" w:author="daven" w:date="2014-02-13T12:33:00Z">
        <w:r w:rsidDel="003429FE">
          <w:delText xml:space="preserve">android </w:delText>
        </w:r>
      </w:del>
      <w:ins w:id="455" w:author="daven" w:date="2014-02-13T12:33:00Z">
        <w:r w:rsidR="003429FE">
          <w:t xml:space="preserve">Android </w:t>
        </w:r>
      </w:ins>
      <w:r>
        <w:t>OS framework to runs and in theory will work independently as a website in a regular browser.  This wi</w:t>
      </w:r>
      <w:r w:rsidR="00932B59">
        <w:t>ll give us more flexibility in case of an emergency</w:t>
      </w:r>
      <w:r>
        <w:t>.</w:t>
      </w:r>
    </w:p>
    <w:p w:rsidR="000C1F3D" w:rsidRPr="000C1F3D" w:rsidRDefault="000C1F3D" w:rsidP="000C1F3D"/>
    <w:p w:rsidR="000C1F3D" w:rsidRDefault="00D27E06" w:rsidP="000C1F3D">
      <w:pPr>
        <w:pStyle w:val="Heading2"/>
        <w:jc w:val="both"/>
      </w:pPr>
      <w:bookmarkStart w:id="456" w:name="_Toc379904622"/>
      <w:r>
        <w:t>Demo Video</w:t>
      </w:r>
      <w:bookmarkEnd w:id="456"/>
      <w:r>
        <w:t xml:space="preserve"> </w:t>
      </w:r>
    </w:p>
    <w:p w:rsidR="000C1F3D" w:rsidRDefault="000C1F3D" w:rsidP="000C1F3D">
      <w:r>
        <w:t>In case of Andr</w:t>
      </w:r>
      <w:r w:rsidR="002D1D5A">
        <w:t>oid emulator failure or not able to display the Android phone for the Demo day, the team shall have a  Demo video that shows the multiple features of the application running in the  emulator  or the phone.</w:t>
      </w:r>
    </w:p>
    <w:p w:rsidR="00417958" w:rsidRDefault="00417958" w:rsidP="000C1F3D"/>
    <w:p w:rsidR="00417958" w:rsidRDefault="00417958">
      <w:pPr>
        <w:spacing w:line="240" w:lineRule="auto"/>
      </w:pPr>
      <w:r>
        <w:br w:type="page"/>
      </w:r>
    </w:p>
    <w:p w:rsidR="00417958" w:rsidRDefault="00417958" w:rsidP="000C1F3D"/>
    <w:p w:rsidR="00417958" w:rsidRDefault="00417958" w:rsidP="00417958">
      <w:pPr>
        <w:pStyle w:val="TOCEntry"/>
        <w:jc w:val="both"/>
      </w:pPr>
      <w:bookmarkStart w:id="457" w:name="_Toc439994698"/>
      <w:bookmarkStart w:id="458" w:name="_Toc379904615"/>
      <w:r>
        <w:t>Appendix A: Issues List</w:t>
      </w:r>
      <w:bookmarkEnd w:id="457"/>
      <w:bookmarkEnd w:id="458"/>
    </w:p>
    <w:p w:rsidR="00417958" w:rsidRPr="000C1F3D" w:rsidRDefault="00417958" w:rsidP="00417958">
      <w:r>
        <w:t>Bug_Tracker.xls – This will be a list of the outstanding bugs that are left at the end of the project.</w:t>
      </w:r>
    </w:p>
    <w:sectPr w:rsidR="00417958" w:rsidRPr="000C1F3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0C" w:rsidRDefault="00362A0C">
      <w:pPr>
        <w:spacing w:line="240" w:lineRule="auto"/>
      </w:pPr>
      <w:r>
        <w:separator/>
      </w:r>
    </w:p>
    <w:p w:rsidR="00362A0C" w:rsidRDefault="00362A0C"/>
  </w:endnote>
  <w:endnote w:type="continuationSeparator" w:id="0">
    <w:p w:rsidR="00362A0C" w:rsidRDefault="00362A0C">
      <w:pPr>
        <w:spacing w:line="240" w:lineRule="auto"/>
      </w:pPr>
      <w:r>
        <w:continuationSeparator/>
      </w:r>
    </w:p>
    <w:p w:rsidR="00362A0C" w:rsidRDefault="00362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0C" w:rsidRDefault="00362A0C">
      <w:pPr>
        <w:spacing w:line="240" w:lineRule="auto"/>
      </w:pPr>
      <w:r>
        <w:separator/>
      </w:r>
    </w:p>
    <w:p w:rsidR="00362A0C" w:rsidRDefault="00362A0C"/>
  </w:footnote>
  <w:footnote w:type="continuationSeparator" w:id="0">
    <w:p w:rsidR="00362A0C" w:rsidRDefault="00362A0C">
      <w:pPr>
        <w:spacing w:line="240" w:lineRule="auto"/>
      </w:pPr>
      <w:r>
        <w:continuationSeparator/>
      </w:r>
    </w:p>
    <w:p w:rsidR="00362A0C" w:rsidRDefault="00362A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3D" w:rsidRDefault="000C1F3D">
    <w:pPr>
      <w:pStyle w:val="Header"/>
    </w:pPr>
    <w:r>
      <w:tab/>
    </w:r>
    <w:r>
      <w:tab/>
      <w:t xml:space="preserve">Page </w:t>
    </w:r>
    <w:r>
      <w:fldChar w:fldCharType="begin"/>
    </w:r>
    <w:r>
      <w:instrText xml:space="preserve"> PAGE  \* MERGEFORMAT </w:instrText>
    </w:r>
    <w:r>
      <w:fldChar w:fldCharType="separate"/>
    </w:r>
    <w:r w:rsidR="005716A9">
      <w:rPr>
        <w:noProof/>
      </w:rPr>
      <w:t>iv</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3D" w:rsidRDefault="000C1F3D">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5716A9">
      <w:rPr>
        <w:noProof/>
      </w:rPr>
      <w:t>1</w:t>
    </w:r>
    <w:r>
      <w:fldChar w:fldCharType="end"/>
    </w:r>
  </w:p>
  <w:p w:rsidR="000C1F3D" w:rsidRDefault="000C1F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74270B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b w:val="0"/>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0BAA38D1"/>
    <w:multiLevelType w:val="hybridMultilevel"/>
    <w:tmpl w:val="D11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75859"/>
    <w:multiLevelType w:val="hybridMultilevel"/>
    <w:tmpl w:val="144E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2D203D8"/>
    <w:multiLevelType w:val="hybridMultilevel"/>
    <w:tmpl w:val="3F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3F4FDC"/>
    <w:multiLevelType w:val="hybridMultilevel"/>
    <w:tmpl w:val="D182E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81BB6"/>
    <w:multiLevelType w:val="hybridMultilevel"/>
    <w:tmpl w:val="95C0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55183A"/>
    <w:multiLevelType w:val="hybridMultilevel"/>
    <w:tmpl w:val="5AB67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94DF8"/>
    <w:multiLevelType w:val="hybridMultilevel"/>
    <w:tmpl w:val="B336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F6557C9"/>
    <w:multiLevelType w:val="hybridMultilevel"/>
    <w:tmpl w:val="186C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28"/>
  </w:num>
  <w:num w:numId="3">
    <w:abstractNumId w:val="24"/>
  </w:num>
  <w:num w:numId="4">
    <w:abstractNumId w:val="30"/>
  </w:num>
  <w:num w:numId="5">
    <w:abstractNumId w:val="3"/>
  </w:num>
  <w:num w:numId="6">
    <w:abstractNumId w:val="16"/>
  </w:num>
  <w:num w:numId="7">
    <w:abstractNumId w:val="1"/>
    <w:lvlOverride w:ilvl="0">
      <w:startOverride w:val="3"/>
    </w:lvlOverride>
    <w:lvlOverride w:ilvl="1">
      <w:startOverride w:val="1"/>
    </w:lvlOverride>
  </w:num>
  <w:num w:numId="8">
    <w:abstractNumId w:val="4"/>
  </w:num>
  <w:num w:numId="9">
    <w:abstractNumId w:val="11"/>
  </w:num>
  <w:num w:numId="10">
    <w:abstractNumId w:val="10"/>
  </w:num>
  <w:num w:numId="11">
    <w:abstractNumId w:val="1"/>
    <w:lvlOverride w:ilvl="0">
      <w:startOverride w:val="3"/>
    </w:lvlOverride>
    <w:lvlOverride w:ilvl="1">
      <w:startOverride w:val="3"/>
    </w:lvlOverride>
  </w:num>
  <w:num w:numId="12">
    <w:abstractNumId w:val="0"/>
  </w:num>
  <w:num w:numId="13">
    <w:abstractNumId w:val="31"/>
  </w:num>
  <w:num w:numId="14">
    <w:abstractNumId w:val="5"/>
  </w:num>
  <w:num w:numId="15">
    <w:abstractNumId w:val="20"/>
  </w:num>
  <w:num w:numId="16">
    <w:abstractNumId w:val="2"/>
  </w:num>
  <w:num w:numId="17">
    <w:abstractNumId w:val="13"/>
  </w:num>
  <w:num w:numId="18">
    <w:abstractNumId w:val="9"/>
  </w:num>
  <w:num w:numId="19">
    <w:abstractNumId w:val="1"/>
    <w:lvlOverride w:ilvl="0">
      <w:startOverride w:val="3"/>
    </w:lvlOverride>
    <w:lvlOverride w:ilvl="1">
      <w:startOverride w:val="2"/>
    </w:lvlOverride>
    <w:lvlOverride w:ilvl="2">
      <w:startOverride w:val="1"/>
    </w:lvlOverride>
  </w:num>
  <w:num w:numId="20">
    <w:abstractNumId w:val="15"/>
  </w:num>
  <w:num w:numId="21">
    <w:abstractNumId w:val="25"/>
  </w:num>
  <w:num w:numId="22">
    <w:abstractNumId w:val="19"/>
  </w:num>
  <w:num w:numId="23">
    <w:abstractNumId w:val="12"/>
  </w:num>
  <w:num w:numId="24">
    <w:abstractNumId w:val="17"/>
  </w:num>
  <w:num w:numId="25">
    <w:abstractNumId w:val="8"/>
  </w:num>
  <w:num w:numId="26">
    <w:abstractNumId w:val="22"/>
  </w:num>
  <w:num w:numId="27">
    <w:abstractNumId w:val="7"/>
  </w:num>
  <w:num w:numId="28">
    <w:abstractNumId w:val="23"/>
  </w:num>
  <w:num w:numId="29">
    <w:abstractNumId w:val="14"/>
  </w:num>
  <w:num w:numId="30">
    <w:abstractNumId w:val="26"/>
  </w:num>
  <w:num w:numId="31">
    <w:abstractNumId w:val="18"/>
  </w:num>
  <w:num w:numId="32">
    <w:abstractNumId w:val="21"/>
  </w:num>
  <w:num w:numId="33">
    <w:abstractNumId w:val="29"/>
  </w:num>
  <w:num w:numId="34">
    <w:abstractNumId w:val="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00124"/>
    <w:rsid w:val="000164F9"/>
    <w:rsid w:val="00035010"/>
    <w:rsid w:val="0004494A"/>
    <w:rsid w:val="000B6B2A"/>
    <w:rsid w:val="000C1F3D"/>
    <w:rsid w:val="000E0041"/>
    <w:rsid w:val="00104F22"/>
    <w:rsid w:val="00137848"/>
    <w:rsid w:val="00163963"/>
    <w:rsid w:val="001B26ED"/>
    <w:rsid w:val="001B3FD4"/>
    <w:rsid w:val="001B7731"/>
    <w:rsid w:val="001C67F1"/>
    <w:rsid w:val="001F3906"/>
    <w:rsid w:val="001F4FB5"/>
    <w:rsid w:val="002111A5"/>
    <w:rsid w:val="002253F5"/>
    <w:rsid w:val="00234440"/>
    <w:rsid w:val="00236DFD"/>
    <w:rsid w:val="0025333A"/>
    <w:rsid w:val="00292E3A"/>
    <w:rsid w:val="002C2317"/>
    <w:rsid w:val="002D1D5A"/>
    <w:rsid w:val="002F2B2C"/>
    <w:rsid w:val="00311B34"/>
    <w:rsid w:val="0033172C"/>
    <w:rsid w:val="00334EB0"/>
    <w:rsid w:val="003429FE"/>
    <w:rsid w:val="00347A82"/>
    <w:rsid w:val="003629C8"/>
    <w:rsid w:val="00362A0C"/>
    <w:rsid w:val="00375C1A"/>
    <w:rsid w:val="003B266C"/>
    <w:rsid w:val="003C16CC"/>
    <w:rsid w:val="003C2221"/>
    <w:rsid w:val="003F2728"/>
    <w:rsid w:val="003F530C"/>
    <w:rsid w:val="003F75D2"/>
    <w:rsid w:val="00412EDC"/>
    <w:rsid w:val="00417958"/>
    <w:rsid w:val="00426383"/>
    <w:rsid w:val="00464B16"/>
    <w:rsid w:val="004810AD"/>
    <w:rsid w:val="004C72F9"/>
    <w:rsid w:val="004E3DEA"/>
    <w:rsid w:val="004E502D"/>
    <w:rsid w:val="004F50C9"/>
    <w:rsid w:val="00517F98"/>
    <w:rsid w:val="00540558"/>
    <w:rsid w:val="005669E1"/>
    <w:rsid w:val="005716A9"/>
    <w:rsid w:val="0058059E"/>
    <w:rsid w:val="00594E72"/>
    <w:rsid w:val="005D6A88"/>
    <w:rsid w:val="005E5FEE"/>
    <w:rsid w:val="00630E95"/>
    <w:rsid w:val="00673910"/>
    <w:rsid w:val="006E0027"/>
    <w:rsid w:val="00710A92"/>
    <w:rsid w:val="00713ADE"/>
    <w:rsid w:val="00731C1A"/>
    <w:rsid w:val="00750696"/>
    <w:rsid w:val="00760719"/>
    <w:rsid w:val="007A11A3"/>
    <w:rsid w:val="007A3A40"/>
    <w:rsid w:val="007D2C65"/>
    <w:rsid w:val="00810655"/>
    <w:rsid w:val="00833ACB"/>
    <w:rsid w:val="00845BE3"/>
    <w:rsid w:val="0086261E"/>
    <w:rsid w:val="008925D9"/>
    <w:rsid w:val="008963D0"/>
    <w:rsid w:val="00896F6A"/>
    <w:rsid w:val="00913BDF"/>
    <w:rsid w:val="00920267"/>
    <w:rsid w:val="00932B59"/>
    <w:rsid w:val="00946632"/>
    <w:rsid w:val="00962D1F"/>
    <w:rsid w:val="00966A53"/>
    <w:rsid w:val="009901F7"/>
    <w:rsid w:val="009E4BDE"/>
    <w:rsid w:val="00A116AD"/>
    <w:rsid w:val="00A37AEE"/>
    <w:rsid w:val="00A5298C"/>
    <w:rsid w:val="00A65CE6"/>
    <w:rsid w:val="00A843A5"/>
    <w:rsid w:val="00AF7386"/>
    <w:rsid w:val="00B0309E"/>
    <w:rsid w:val="00B5284D"/>
    <w:rsid w:val="00B647C2"/>
    <w:rsid w:val="00B853CD"/>
    <w:rsid w:val="00B91F37"/>
    <w:rsid w:val="00BA5AA3"/>
    <w:rsid w:val="00BE78AF"/>
    <w:rsid w:val="00C10E7F"/>
    <w:rsid w:val="00C34C1D"/>
    <w:rsid w:val="00C368F8"/>
    <w:rsid w:val="00C619D8"/>
    <w:rsid w:val="00C966FA"/>
    <w:rsid w:val="00CA1A54"/>
    <w:rsid w:val="00CA1D36"/>
    <w:rsid w:val="00CE4831"/>
    <w:rsid w:val="00CF34B9"/>
    <w:rsid w:val="00D01183"/>
    <w:rsid w:val="00D04F5A"/>
    <w:rsid w:val="00D27E06"/>
    <w:rsid w:val="00D30C27"/>
    <w:rsid w:val="00D814B1"/>
    <w:rsid w:val="00D81879"/>
    <w:rsid w:val="00D926B8"/>
    <w:rsid w:val="00D95CBD"/>
    <w:rsid w:val="00DA1775"/>
    <w:rsid w:val="00DA67FD"/>
    <w:rsid w:val="00DC1207"/>
    <w:rsid w:val="00DE4C47"/>
    <w:rsid w:val="00E30265"/>
    <w:rsid w:val="00E76F9A"/>
    <w:rsid w:val="00E96FD0"/>
    <w:rsid w:val="00EA71ED"/>
    <w:rsid w:val="00EA7DB3"/>
    <w:rsid w:val="00EB11B5"/>
    <w:rsid w:val="00EF6C2A"/>
    <w:rsid w:val="00F03CF2"/>
    <w:rsid w:val="00F12ABB"/>
    <w:rsid w:val="00F30453"/>
    <w:rsid w:val="00F4658A"/>
    <w:rsid w:val="00F53973"/>
    <w:rsid w:val="00FA2267"/>
    <w:rsid w:val="00FB201C"/>
    <w:rsid w:val="00FB3E8B"/>
    <w:rsid w:val="00FD542A"/>
    <w:rsid w:val="00FD689F"/>
    <w:rsid w:val="00FF0C84"/>
    <w:rsid w:val="00FF1500"/>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69503-911D-4845-8CF2-9D1770E1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is department</dc:creator>
  <cp:lastModifiedBy>daven</cp:lastModifiedBy>
  <cp:revision>12</cp:revision>
  <cp:lastPrinted>2014-02-11T20:48:00Z</cp:lastPrinted>
  <dcterms:created xsi:type="dcterms:W3CDTF">2014-02-13T17:39:00Z</dcterms:created>
  <dcterms:modified xsi:type="dcterms:W3CDTF">2014-02-13T18:40:00Z</dcterms:modified>
</cp:coreProperties>
</file>