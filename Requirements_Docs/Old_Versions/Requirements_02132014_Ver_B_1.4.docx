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66C" w:rsidRDefault="00334EB0" w:rsidP="0004494A">
      <w:pPr>
        <w:pStyle w:val="line"/>
        <w:jc w:val="both"/>
      </w:pPr>
      <w:r>
        <w:softHyphen/>
      </w:r>
      <w:r>
        <w:softHyphen/>
      </w:r>
      <w:r>
        <w:softHyphen/>
      </w:r>
      <w:r>
        <w:softHyphen/>
      </w:r>
    </w:p>
    <w:p w:rsidR="003B266C" w:rsidRPr="003C16CC" w:rsidRDefault="00417958" w:rsidP="0004494A">
      <w:pPr>
        <w:pStyle w:val="Title"/>
        <w:jc w:val="both"/>
        <w:rPr>
          <w:sz w:val="52"/>
          <w:szCs w:val="52"/>
        </w:rPr>
      </w:pPr>
      <w:r w:rsidRPr="003C16CC">
        <w:rPr>
          <w:sz w:val="52"/>
          <w:szCs w:val="52"/>
        </w:rPr>
        <w:t>Software</w:t>
      </w:r>
      <w:r w:rsidR="003C16CC" w:rsidRPr="003C16CC">
        <w:rPr>
          <w:sz w:val="52"/>
          <w:szCs w:val="52"/>
        </w:rPr>
        <w:t xml:space="preserve"> </w:t>
      </w:r>
      <w:r w:rsidR="003B266C" w:rsidRPr="003C16CC">
        <w:rPr>
          <w:sz w:val="52"/>
          <w:szCs w:val="52"/>
        </w:rPr>
        <w:t>Requirements Specification</w:t>
      </w:r>
    </w:p>
    <w:p w:rsidR="003B266C" w:rsidDel="00FB0B27" w:rsidRDefault="003B266C" w:rsidP="0004494A">
      <w:pPr>
        <w:pStyle w:val="Title"/>
        <w:spacing w:before="0" w:after="400"/>
        <w:jc w:val="both"/>
        <w:rPr>
          <w:del w:id="0" w:author="omarx" w:date="2014-02-13T15:49:00Z"/>
          <w:sz w:val="40"/>
        </w:rPr>
      </w:pPr>
      <w:del w:id="1" w:author="omarx" w:date="2014-02-13T15:49:00Z">
        <w:r w:rsidDel="00FB0B27">
          <w:rPr>
            <w:sz w:val="40"/>
          </w:rPr>
          <w:delText>for</w:delText>
        </w:r>
      </w:del>
    </w:p>
    <w:p w:rsidR="003B266C" w:rsidRDefault="00913BDF">
      <w:pPr>
        <w:pStyle w:val="Title"/>
        <w:jc w:val="center"/>
        <w:rPr>
          <w:ins w:id="2" w:author="omarx" w:date="2014-02-13T15:48:00Z"/>
          <w:sz w:val="52"/>
          <w:szCs w:val="52"/>
        </w:rPr>
        <w:pPrChange w:id="3" w:author="omarx" w:date="2014-02-13T15:22:00Z">
          <w:pPr>
            <w:pStyle w:val="Title"/>
            <w:jc w:val="both"/>
          </w:pPr>
        </w:pPrChange>
      </w:pPr>
      <w:r w:rsidRPr="003C16CC">
        <w:rPr>
          <w:sz w:val="52"/>
          <w:szCs w:val="52"/>
        </w:rPr>
        <w:t>FH</w:t>
      </w:r>
      <w:r w:rsidR="003B266C" w:rsidRPr="003C16CC">
        <w:rPr>
          <w:sz w:val="52"/>
          <w:szCs w:val="52"/>
        </w:rPr>
        <w:t xml:space="preserve"> Mobile Application</w:t>
      </w:r>
    </w:p>
    <w:p w:rsidR="00FB0B27" w:rsidRDefault="00FB0B27">
      <w:pPr>
        <w:pStyle w:val="Title"/>
        <w:jc w:val="center"/>
        <w:rPr>
          <w:ins w:id="4" w:author="omarx" w:date="2014-02-13T15:49:00Z"/>
          <w:sz w:val="52"/>
          <w:szCs w:val="52"/>
        </w:rPr>
        <w:pPrChange w:id="5" w:author="omarx" w:date="2014-02-13T15:22:00Z">
          <w:pPr>
            <w:pStyle w:val="Title"/>
            <w:jc w:val="both"/>
          </w:pPr>
        </w:pPrChange>
      </w:pPr>
    </w:p>
    <w:p w:rsidR="00FB0B27" w:rsidRDefault="00FB0B27">
      <w:pPr>
        <w:pStyle w:val="Title"/>
        <w:jc w:val="center"/>
        <w:rPr>
          <w:ins w:id="6" w:author="omarx" w:date="2014-02-13T15:49:00Z"/>
          <w:sz w:val="52"/>
          <w:szCs w:val="52"/>
        </w:rPr>
        <w:pPrChange w:id="7" w:author="omarx" w:date="2014-02-13T15:22:00Z">
          <w:pPr>
            <w:pStyle w:val="Title"/>
            <w:jc w:val="both"/>
          </w:pPr>
        </w:pPrChange>
      </w:pPr>
    </w:p>
    <w:p w:rsidR="00FB0B27" w:rsidRPr="003C16CC" w:rsidRDefault="00FB0B27">
      <w:pPr>
        <w:pStyle w:val="Title"/>
        <w:jc w:val="center"/>
        <w:rPr>
          <w:sz w:val="52"/>
          <w:szCs w:val="52"/>
        </w:rPr>
        <w:pPrChange w:id="8" w:author="omarx" w:date="2014-02-13T15:22:00Z">
          <w:pPr>
            <w:pStyle w:val="Title"/>
            <w:jc w:val="both"/>
          </w:pPr>
        </w:pPrChange>
      </w:pPr>
    </w:p>
    <w:p w:rsidR="00FB0B27" w:rsidRDefault="00163963" w:rsidP="0004494A">
      <w:pPr>
        <w:pStyle w:val="ByLine"/>
        <w:jc w:val="both"/>
      </w:pPr>
      <w:r>
        <w:t>Version 1.</w:t>
      </w:r>
      <w:del w:id="9" w:author="daven" w:date="2014-02-13T12:36:00Z">
        <w:r w:rsidDel="00713ADE">
          <w:delText>2</w:delText>
        </w:r>
      </w:del>
      <w:ins w:id="10" w:author="daven" w:date="2014-02-13T12:36:00Z">
        <w:r w:rsidR="00713ADE">
          <w:t>3</w:t>
        </w:r>
      </w:ins>
      <w:bookmarkStart w:id="11" w:name="_GoBack"/>
      <w:bookmarkEnd w:id="11"/>
    </w:p>
    <w:p w:rsidR="00913BDF" w:rsidRDefault="00913BDF" w:rsidP="0004494A">
      <w:pPr>
        <w:pStyle w:val="ByLine"/>
        <w:spacing w:before="0" w:after="0"/>
        <w:jc w:val="both"/>
      </w:pPr>
      <w:r>
        <w:t>Prepared by</w:t>
      </w:r>
    </w:p>
    <w:p w:rsidR="00913BDF" w:rsidRDefault="00913BDF" w:rsidP="0004494A">
      <w:pPr>
        <w:pStyle w:val="ByLine"/>
        <w:spacing w:before="0" w:after="0"/>
        <w:jc w:val="both"/>
      </w:pPr>
    </w:p>
    <w:p w:rsidR="003B266C" w:rsidRDefault="00913BDF" w:rsidP="0004494A">
      <w:pPr>
        <w:pStyle w:val="ByLine"/>
        <w:spacing w:before="0" w:after="0"/>
        <w:jc w:val="both"/>
      </w:pPr>
      <w:r>
        <w:t xml:space="preserve"> Omar Rivera</w:t>
      </w:r>
    </w:p>
    <w:p w:rsidR="00913BDF" w:rsidRDefault="00913BDF" w:rsidP="0004494A">
      <w:pPr>
        <w:pStyle w:val="ByLine"/>
        <w:spacing w:before="0" w:after="0"/>
        <w:jc w:val="both"/>
      </w:pPr>
      <w:r>
        <w:t>Andrew Poirier</w:t>
      </w:r>
    </w:p>
    <w:p w:rsidR="00913BDF" w:rsidRDefault="00913BDF" w:rsidP="0004494A">
      <w:pPr>
        <w:pStyle w:val="ByLine"/>
        <w:spacing w:before="0" w:after="0"/>
        <w:jc w:val="both"/>
      </w:pPr>
      <w:proofErr w:type="spellStart"/>
      <w:r>
        <w:t>Daven</w:t>
      </w:r>
      <w:proofErr w:type="spellEnd"/>
      <w:r>
        <w:t xml:space="preserve"> Amin</w:t>
      </w:r>
    </w:p>
    <w:p w:rsidR="00913BDF" w:rsidRDefault="00913BDF" w:rsidP="0004494A">
      <w:pPr>
        <w:pStyle w:val="ByLine"/>
        <w:spacing w:before="0" w:after="0"/>
        <w:jc w:val="both"/>
      </w:pPr>
      <w:r>
        <w:t xml:space="preserve">Rick </w:t>
      </w:r>
      <w:proofErr w:type="spellStart"/>
      <w:r>
        <w:t>Rejeleene</w:t>
      </w:r>
      <w:proofErr w:type="spellEnd"/>
    </w:p>
    <w:p w:rsidR="00913BDF" w:rsidRDefault="00913BDF" w:rsidP="0004494A">
      <w:pPr>
        <w:pStyle w:val="ByLine"/>
        <w:spacing w:before="0" w:after="0"/>
        <w:jc w:val="both"/>
      </w:pPr>
      <w:r>
        <w:t xml:space="preserve">Brian </w:t>
      </w:r>
      <w:proofErr w:type="spellStart"/>
      <w:r>
        <w:t>Strattard</w:t>
      </w:r>
      <w:proofErr w:type="spellEnd"/>
    </w:p>
    <w:p w:rsidR="0058059E" w:rsidRDefault="0058059E">
      <w:pPr>
        <w:spacing w:line="240" w:lineRule="auto"/>
        <w:rPr>
          <w:rFonts w:ascii="Arial" w:hAnsi="Arial"/>
          <w:b/>
          <w:kern w:val="28"/>
          <w:sz w:val="28"/>
        </w:rPr>
      </w:pPr>
      <w:r>
        <w:br w:type="page"/>
      </w:r>
    </w:p>
    <w:p w:rsidR="00913BDF" w:rsidRDefault="00913BDF" w:rsidP="0004494A">
      <w:pPr>
        <w:pStyle w:val="ByLine"/>
        <w:spacing w:before="0" w:after="0"/>
        <w:jc w:val="both"/>
      </w:pPr>
    </w:p>
    <w:p w:rsidR="003B266C" w:rsidRDefault="003B266C" w:rsidP="0004494A">
      <w:pPr>
        <w:pStyle w:val="TOCEntry"/>
        <w:jc w:val="both"/>
      </w:pPr>
      <w:bookmarkStart w:id="12" w:name="_Toc344877432"/>
      <w:bookmarkStart w:id="13" w:name="_Toc344879822"/>
      <w:bookmarkStart w:id="14" w:name="_Toc346508722"/>
      <w:bookmarkStart w:id="15" w:name="_Toc346508952"/>
      <w:bookmarkStart w:id="16" w:name="_Toc346509227"/>
      <w:bookmarkStart w:id="17" w:name="_Toc379904571"/>
      <w:bookmarkEnd w:id="12"/>
      <w:bookmarkEnd w:id="13"/>
      <w:bookmarkEnd w:id="14"/>
      <w:bookmarkEnd w:id="15"/>
      <w:bookmarkEnd w:id="16"/>
      <w:r>
        <w:t>Table of Contents</w:t>
      </w:r>
      <w:bookmarkEnd w:id="17"/>
    </w:p>
    <w:p w:rsidR="00375C1A" w:rsidRDefault="003B266C" w:rsidP="0004494A">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375C1A">
        <w:t>Table of Contents</w:t>
      </w:r>
      <w:r w:rsidR="00375C1A">
        <w:tab/>
      </w:r>
      <w:r w:rsidR="00375C1A">
        <w:fldChar w:fldCharType="begin"/>
      </w:r>
      <w:r w:rsidR="00375C1A">
        <w:instrText xml:space="preserve"> PAGEREF _Toc379904571 \h </w:instrText>
      </w:r>
      <w:r w:rsidR="00375C1A">
        <w:fldChar w:fldCharType="separate"/>
      </w:r>
      <w:r w:rsidR="00375C1A">
        <w:t>ii</w:t>
      </w:r>
      <w:r w:rsidR="00375C1A">
        <w:fldChar w:fldCharType="end"/>
      </w:r>
    </w:p>
    <w:p w:rsidR="00375C1A" w:rsidRDefault="00375C1A" w:rsidP="0004494A">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_Toc379904572 \h </w:instrText>
      </w:r>
      <w:r>
        <w:fldChar w:fldCharType="separate"/>
      </w:r>
      <w:r>
        <w:t>iv</w:t>
      </w:r>
      <w:r>
        <w:fldChar w:fldCharType="end"/>
      </w:r>
    </w:p>
    <w:p w:rsidR="00375C1A" w:rsidRDefault="00375C1A" w:rsidP="0004494A">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_Toc379904573 \h </w:instrText>
      </w:r>
      <w:r>
        <w:fldChar w:fldCharType="separate"/>
      </w:r>
      <w:r>
        <w:t>1</w:t>
      </w:r>
      <w: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_Toc379904574 \h </w:instrText>
      </w:r>
      <w:r>
        <w:rPr>
          <w:noProof/>
        </w:rPr>
      </w:r>
      <w:r>
        <w:rPr>
          <w:noProof/>
        </w:rPr>
        <w:fldChar w:fldCharType="separate"/>
      </w:r>
      <w:r>
        <w:rPr>
          <w:noProof/>
        </w:rPr>
        <w:t>1</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_Toc379904575 \h </w:instrText>
      </w:r>
      <w:r>
        <w:rPr>
          <w:noProof/>
        </w:rPr>
      </w:r>
      <w:r>
        <w:rPr>
          <w:noProof/>
        </w:rPr>
        <w:fldChar w:fldCharType="separate"/>
      </w:r>
      <w:r>
        <w:rPr>
          <w:noProof/>
        </w:rPr>
        <w:t>1</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_Toc379904576 \h </w:instrText>
      </w:r>
      <w:r>
        <w:rPr>
          <w:noProof/>
        </w:rPr>
      </w:r>
      <w:r>
        <w:rPr>
          <w:noProof/>
        </w:rPr>
        <w:fldChar w:fldCharType="separate"/>
      </w:r>
      <w:r>
        <w:rPr>
          <w:noProof/>
        </w:rPr>
        <w:t>1</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Definitions, Acronyms, and Abbreviations</w:t>
      </w:r>
      <w:r>
        <w:rPr>
          <w:noProof/>
        </w:rPr>
        <w:tab/>
      </w:r>
      <w:r>
        <w:rPr>
          <w:noProof/>
        </w:rPr>
        <w:fldChar w:fldCharType="begin"/>
      </w:r>
      <w:r>
        <w:rPr>
          <w:noProof/>
        </w:rPr>
        <w:instrText xml:space="preserve"> PAGEREF _Toc379904577 \h </w:instrText>
      </w:r>
      <w:r>
        <w:rPr>
          <w:noProof/>
        </w:rPr>
      </w:r>
      <w:r>
        <w:rPr>
          <w:noProof/>
        </w:rPr>
        <w:fldChar w:fldCharType="separate"/>
      </w:r>
      <w:r>
        <w:rPr>
          <w:noProof/>
        </w:rPr>
        <w:t>1</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_Toc379904578 \h </w:instrText>
      </w:r>
      <w:r>
        <w:rPr>
          <w:noProof/>
        </w:rPr>
      </w:r>
      <w:r>
        <w:rPr>
          <w:noProof/>
        </w:rPr>
        <w:fldChar w:fldCharType="separate"/>
      </w:r>
      <w:r>
        <w:rPr>
          <w:noProof/>
        </w:rPr>
        <w:t>2</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Overview</w:t>
      </w:r>
      <w:r>
        <w:rPr>
          <w:noProof/>
        </w:rPr>
        <w:tab/>
      </w:r>
      <w:r>
        <w:rPr>
          <w:noProof/>
        </w:rPr>
        <w:fldChar w:fldCharType="begin"/>
      </w:r>
      <w:r>
        <w:rPr>
          <w:noProof/>
        </w:rPr>
        <w:instrText xml:space="preserve"> PAGEREF _Toc379904579 \h </w:instrText>
      </w:r>
      <w:r>
        <w:rPr>
          <w:noProof/>
        </w:rPr>
      </w:r>
      <w:r>
        <w:rPr>
          <w:noProof/>
        </w:rPr>
        <w:fldChar w:fldCharType="separate"/>
      </w:r>
      <w:r>
        <w:rPr>
          <w:noProof/>
        </w:rPr>
        <w:t>2</w:t>
      </w:r>
      <w:r>
        <w:rPr>
          <w:noProof/>
        </w:rPr>
        <w:fldChar w:fldCharType="end"/>
      </w:r>
    </w:p>
    <w:p w:rsidR="00375C1A" w:rsidRDefault="00375C1A" w:rsidP="0004494A">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_Toc379904580 \h </w:instrText>
      </w:r>
      <w:r>
        <w:fldChar w:fldCharType="separate"/>
      </w:r>
      <w:r>
        <w:t>2</w:t>
      </w:r>
      <w: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_Toc379904581 \h </w:instrText>
      </w:r>
      <w:r>
        <w:rPr>
          <w:noProof/>
        </w:rPr>
      </w:r>
      <w:r>
        <w:rPr>
          <w:noProof/>
        </w:rPr>
        <w:fldChar w:fldCharType="separate"/>
      </w:r>
      <w:r>
        <w:rPr>
          <w:noProof/>
        </w:rPr>
        <w:t>2</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_Toc379904582 \h </w:instrText>
      </w:r>
      <w:r>
        <w:rPr>
          <w:noProof/>
        </w:rPr>
      </w:r>
      <w:r>
        <w:rPr>
          <w:noProof/>
        </w:rPr>
        <w:fldChar w:fldCharType="separate"/>
      </w:r>
      <w:r>
        <w:rPr>
          <w:noProof/>
        </w:rPr>
        <w:t>2</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_Toc379904583 \h </w:instrText>
      </w:r>
      <w:r>
        <w:rPr>
          <w:noProof/>
        </w:rPr>
      </w:r>
      <w:r>
        <w:rPr>
          <w:noProof/>
        </w:rPr>
        <w:fldChar w:fldCharType="separate"/>
      </w:r>
      <w:r>
        <w:rPr>
          <w:noProof/>
        </w:rPr>
        <w:t>2</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_Toc379904584 \h </w:instrText>
      </w:r>
      <w:r>
        <w:rPr>
          <w:noProof/>
        </w:rPr>
      </w:r>
      <w:r>
        <w:rPr>
          <w:noProof/>
        </w:rPr>
        <w:fldChar w:fldCharType="separate"/>
      </w:r>
      <w:r>
        <w:rPr>
          <w:noProof/>
        </w:rPr>
        <w:t>2</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User Characteristics</w:t>
      </w:r>
      <w:r>
        <w:rPr>
          <w:noProof/>
        </w:rPr>
        <w:tab/>
      </w:r>
      <w:r>
        <w:rPr>
          <w:noProof/>
        </w:rPr>
        <w:fldChar w:fldCharType="begin"/>
      </w:r>
      <w:r>
        <w:rPr>
          <w:noProof/>
        </w:rPr>
        <w:instrText xml:space="preserve"> PAGEREF _Toc379904585 \h </w:instrText>
      </w:r>
      <w:r>
        <w:rPr>
          <w:noProof/>
        </w:rPr>
      </w:r>
      <w:r>
        <w:rPr>
          <w:noProof/>
        </w:rPr>
        <w:fldChar w:fldCharType="separate"/>
      </w:r>
      <w:r>
        <w:rPr>
          <w:noProof/>
        </w:rPr>
        <w:t>2</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General Constraints</w:t>
      </w:r>
      <w:r>
        <w:rPr>
          <w:noProof/>
        </w:rPr>
        <w:tab/>
      </w:r>
      <w:r>
        <w:rPr>
          <w:noProof/>
        </w:rPr>
        <w:fldChar w:fldCharType="begin"/>
      </w:r>
      <w:r>
        <w:rPr>
          <w:noProof/>
        </w:rPr>
        <w:instrText xml:space="preserve"> PAGEREF _Toc379904586 \h </w:instrText>
      </w:r>
      <w:r>
        <w:rPr>
          <w:noProof/>
        </w:rPr>
      </w:r>
      <w:r>
        <w:rPr>
          <w:noProof/>
        </w:rPr>
        <w:fldChar w:fldCharType="separate"/>
      </w:r>
      <w:r>
        <w:rPr>
          <w:noProof/>
        </w:rPr>
        <w:t>2</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del w:id="18" w:author="omarx" w:date="2014-02-13T15:59:00Z">
        <w:r w:rsidDel="006E4F68">
          <w:rPr>
            <w:noProof/>
          </w:rPr>
          <w:fldChar w:fldCharType="begin"/>
        </w:r>
        <w:r w:rsidDel="006E4F68">
          <w:rPr>
            <w:noProof/>
          </w:rPr>
          <w:delInstrText xml:space="preserve"> PAGEREF _Toc379904587 \h </w:delInstrText>
        </w:r>
        <w:r w:rsidDel="006E4F68">
          <w:rPr>
            <w:noProof/>
          </w:rPr>
        </w:r>
        <w:r w:rsidDel="006E4F68">
          <w:rPr>
            <w:noProof/>
          </w:rPr>
          <w:fldChar w:fldCharType="separate"/>
        </w:r>
        <w:r w:rsidDel="006E4F68">
          <w:rPr>
            <w:noProof/>
          </w:rPr>
          <w:delText>2</w:delText>
        </w:r>
        <w:r w:rsidDel="006E4F68">
          <w:rPr>
            <w:noProof/>
          </w:rPr>
          <w:fldChar w:fldCharType="end"/>
        </w:r>
      </w:del>
      <w:ins w:id="19" w:author="omarx" w:date="2014-02-13T15:59:00Z">
        <w:r w:rsidR="006E4F68">
          <w:rPr>
            <w:noProof/>
          </w:rPr>
          <w:t>3</w:t>
        </w:r>
      </w:ins>
    </w:p>
    <w:p w:rsidR="00375C1A" w:rsidRDefault="00375C1A" w:rsidP="0004494A">
      <w:pPr>
        <w:pStyle w:val="TOC2"/>
        <w:tabs>
          <w:tab w:val="left" w:pos="960"/>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noProof/>
        </w:rPr>
        <w:t>System Models</w:t>
      </w:r>
      <w:r>
        <w:rPr>
          <w:noProof/>
        </w:rPr>
        <w:tab/>
      </w:r>
      <w:del w:id="20" w:author="omarx" w:date="2014-02-13T15:59:00Z">
        <w:r w:rsidDel="006E4F68">
          <w:rPr>
            <w:noProof/>
          </w:rPr>
          <w:fldChar w:fldCharType="begin"/>
        </w:r>
        <w:r w:rsidDel="006E4F68">
          <w:rPr>
            <w:noProof/>
          </w:rPr>
          <w:delInstrText xml:space="preserve"> PAGEREF _Toc379904588 \h </w:delInstrText>
        </w:r>
        <w:r w:rsidDel="006E4F68">
          <w:rPr>
            <w:noProof/>
          </w:rPr>
        </w:r>
        <w:r w:rsidDel="006E4F68">
          <w:rPr>
            <w:noProof/>
          </w:rPr>
          <w:fldChar w:fldCharType="separate"/>
        </w:r>
        <w:r w:rsidDel="006E4F68">
          <w:rPr>
            <w:noProof/>
          </w:rPr>
          <w:delText>2</w:delText>
        </w:r>
        <w:r w:rsidDel="006E4F68">
          <w:rPr>
            <w:noProof/>
          </w:rPr>
          <w:fldChar w:fldCharType="end"/>
        </w:r>
      </w:del>
      <w:ins w:id="21" w:author="omarx" w:date="2014-02-13T15:59:00Z">
        <w:r w:rsidR="006E4F68">
          <w:rPr>
            <w:noProof/>
          </w:rPr>
          <w:t>3</w:t>
        </w:r>
      </w:ins>
    </w:p>
    <w:p w:rsidR="00375C1A" w:rsidRDefault="00375C1A" w:rsidP="0004494A">
      <w:pPr>
        <w:pStyle w:val="TOC3"/>
        <w:jc w:val="both"/>
        <w:rPr>
          <w:rFonts w:asciiTheme="minorHAnsi" w:eastAsiaTheme="minorEastAsia" w:hAnsiTheme="minorHAnsi" w:cstheme="minorBidi"/>
          <w:szCs w:val="22"/>
        </w:rPr>
      </w:pPr>
      <w:r>
        <w:t>2.8.1</w:t>
      </w:r>
      <w:r>
        <w:rPr>
          <w:rFonts w:asciiTheme="minorHAnsi" w:eastAsiaTheme="minorEastAsia" w:hAnsiTheme="minorHAnsi" w:cstheme="minorBidi"/>
          <w:szCs w:val="22"/>
        </w:rPr>
        <w:tab/>
      </w:r>
      <w:r>
        <w:t>D</w:t>
      </w:r>
      <w:r w:rsidR="002D1D5A">
        <w:t xml:space="preserve">ata </w:t>
      </w:r>
      <w:r>
        <w:t>F</w:t>
      </w:r>
      <w:r w:rsidR="002D1D5A">
        <w:t xml:space="preserve">low </w:t>
      </w:r>
      <w:r>
        <w:t>D</w:t>
      </w:r>
      <w:r w:rsidR="002D1D5A">
        <w:t>iagram</w:t>
      </w:r>
      <w:r>
        <w:tab/>
      </w:r>
      <w:del w:id="22" w:author="omarx" w:date="2014-02-13T15:59:00Z">
        <w:r w:rsidDel="006E4F68">
          <w:fldChar w:fldCharType="begin"/>
        </w:r>
        <w:r w:rsidDel="006E4F68">
          <w:delInstrText xml:space="preserve"> PAGEREF _Toc379904589 \h </w:delInstrText>
        </w:r>
        <w:r w:rsidDel="006E4F68">
          <w:fldChar w:fldCharType="separate"/>
        </w:r>
        <w:r w:rsidDel="006E4F68">
          <w:delText>3</w:delText>
        </w:r>
        <w:r w:rsidDel="006E4F68">
          <w:fldChar w:fldCharType="end"/>
        </w:r>
      </w:del>
      <w:ins w:id="23" w:author="omarx" w:date="2014-02-13T15:59:00Z">
        <w:r w:rsidR="006E4F68">
          <w:t>4</w:t>
        </w:r>
      </w:ins>
    </w:p>
    <w:p w:rsidR="00375C1A" w:rsidRDefault="00375C1A" w:rsidP="0004494A">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Functional Requirements</w:t>
      </w:r>
      <w:r>
        <w:tab/>
      </w:r>
      <w:del w:id="24" w:author="omarx" w:date="2014-02-13T15:58:00Z">
        <w:r w:rsidDel="006E4F68">
          <w:fldChar w:fldCharType="begin"/>
        </w:r>
        <w:r w:rsidDel="006E4F68">
          <w:delInstrText xml:space="preserve"> PAGEREF _Toc379904590 \h </w:delInstrText>
        </w:r>
        <w:r w:rsidDel="006E4F68">
          <w:fldChar w:fldCharType="separate"/>
        </w:r>
        <w:r w:rsidDel="006E4F68">
          <w:delText>4</w:delText>
        </w:r>
        <w:r w:rsidDel="006E4F68">
          <w:fldChar w:fldCharType="end"/>
        </w:r>
      </w:del>
      <w:ins w:id="25" w:author="omarx" w:date="2014-02-13T15:58:00Z">
        <w:r w:rsidR="006E4F68">
          <w:t>5</w:t>
        </w:r>
      </w:ins>
    </w:p>
    <w:p w:rsidR="00375C1A" w:rsidRDefault="00375C1A" w:rsidP="0004494A">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 Cases</w:t>
      </w:r>
      <w:r>
        <w:rPr>
          <w:noProof/>
        </w:rPr>
        <w:tab/>
      </w:r>
      <w:del w:id="26" w:author="omarx" w:date="2014-02-13T15:58:00Z">
        <w:r w:rsidDel="006E4F68">
          <w:rPr>
            <w:noProof/>
          </w:rPr>
          <w:fldChar w:fldCharType="begin"/>
        </w:r>
        <w:r w:rsidDel="006E4F68">
          <w:rPr>
            <w:noProof/>
          </w:rPr>
          <w:delInstrText xml:space="preserve"> PAGEREF _Toc379904591 \h </w:delInstrText>
        </w:r>
        <w:r w:rsidDel="006E4F68">
          <w:rPr>
            <w:noProof/>
          </w:rPr>
        </w:r>
        <w:r w:rsidDel="006E4F68">
          <w:rPr>
            <w:noProof/>
          </w:rPr>
          <w:fldChar w:fldCharType="separate"/>
        </w:r>
        <w:r w:rsidDel="006E4F68">
          <w:rPr>
            <w:noProof/>
          </w:rPr>
          <w:delText>4</w:delText>
        </w:r>
        <w:r w:rsidDel="006E4F68">
          <w:rPr>
            <w:noProof/>
          </w:rPr>
          <w:fldChar w:fldCharType="end"/>
        </w:r>
      </w:del>
      <w:ins w:id="27" w:author="omarx" w:date="2014-02-13T15:58:00Z">
        <w:r w:rsidR="006E4F68">
          <w:rPr>
            <w:noProof/>
          </w:rPr>
          <w:t>5</w:t>
        </w:r>
      </w:ins>
    </w:p>
    <w:p w:rsidR="00375C1A" w:rsidRDefault="00375C1A" w:rsidP="0004494A">
      <w:pPr>
        <w:pStyle w:val="TOC3"/>
        <w:jc w:val="both"/>
        <w:rPr>
          <w:rFonts w:asciiTheme="minorHAnsi" w:eastAsiaTheme="minorEastAsia" w:hAnsiTheme="minorHAnsi" w:cstheme="minorBidi"/>
          <w:szCs w:val="22"/>
        </w:rPr>
      </w:pPr>
      <w:r w:rsidRPr="00776712">
        <w:rPr>
          <w:i/>
        </w:rPr>
        <w:t>3.1.1</w:t>
      </w:r>
      <w:r>
        <w:rPr>
          <w:rFonts w:asciiTheme="minorHAnsi" w:eastAsiaTheme="minorEastAsia" w:hAnsiTheme="minorHAnsi" w:cstheme="minorBidi"/>
          <w:szCs w:val="22"/>
        </w:rPr>
        <w:tab/>
      </w:r>
      <w:r w:rsidRPr="00776712">
        <w:rPr>
          <w:i/>
        </w:rPr>
        <w:t>Use Case: User Creates Account</w:t>
      </w:r>
      <w:r>
        <w:tab/>
      </w:r>
      <w:del w:id="28" w:author="omarx" w:date="2014-02-13T15:58:00Z">
        <w:r w:rsidDel="006E4F68">
          <w:fldChar w:fldCharType="begin"/>
        </w:r>
        <w:r w:rsidDel="006E4F68">
          <w:delInstrText xml:space="preserve"> PAGEREF _Toc379904592 \h </w:delInstrText>
        </w:r>
        <w:r w:rsidDel="006E4F68">
          <w:fldChar w:fldCharType="separate"/>
        </w:r>
        <w:r w:rsidDel="006E4F68">
          <w:delText>4</w:delText>
        </w:r>
        <w:r w:rsidDel="006E4F68">
          <w:fldChar w:fldCharType="end"/>
        </w:r>
      </w:del>
      <w:ins w:id="29" w:author="omarx" w:date="2014-02-13T15:58:00Z">
        <w:r w:rsidR="006E4F68">
          <w:t>5</w:t>
        </w:r>
      </w:ins>
    </w:p>
    <w:p w:rsidR="00375C1A" w:rsidRDefault="00375C1A" w:rsidP="0004494A">
      <w:pPr>
        <w:pStyle w:val="TOC3"/>
        <w:jc w:val="both"/>
        <w:rPr>
          <w:rFonts w:asciiTheme="minorHAnsi" w:eastAsiaTheme="minorEastAsia" w:hAnsiTheme="minorHAnsi" w:cstheme="minorBidi"/>
          <w:szCs w:val="22"/>
        </w:rPr>
      </w:pPr>
      <w:r w:rsidRPr="00776712">
        <w:rPr>
          <w:i/>
        </w:rPr>
        <w:t>3.1.2</w:t>
      </w:r>
      <w:r>
        <w:rPr>
          <w:rFonts w:asciiTheme="minorHAnsi" w:eastAsiaTheme="minorEastAsia" w:hAnsiTheme="minorHAnsi" w:cstheme="minorBidi"/>
          <w:szCs w:val="22"/>
        </w:rPr>
        <w:tab/>
      </w:r>
      <w:r w:rsidRPr="00776712">
        <w:rPr>
          <w:i/>
        </w:rPr>
        <w:t>Use Case: User logs into System</w:t>
      </w:r>
      <w:r>
        <w:tab/>
      </w:r>
      <w:del w:id="30" w:author="omarx" w:date="2014-02-13T15:58:00Z">
        <w:r w:rsidDel="006E4F68">
          <w:fldChar w:fldCharType="begin"/>
        </w:r>
        <w:r w:rsidDel="006E4F68">
          <w:delInstrText xml:space="preserve"> PAGEREF _Toc379904593 \h </w:delInstrText>
        </w:r>
        <w:r w:rsidDel="006E4F68">
          <w:fldChar w:fldCharType="separate"/>
        </w:r>
        <w:r w:rsidDel="006E4F68">
          <w:delText>4</w:delText>
        </w:r>
        <w:r w:rsidDel="006E4F68">
          <w:fldChar w:fldCharType="end"/>
        </w:r>
      </w:del>
      <w:ins w:id="31" w:author="omarx" w:date="2014-02-13T15:58:00Z">
        <w:r w:rsidR="006E4F68">
          <w:t>6</w:t>
        </w:r>
      </w:ins>
    </w:p>
    <w:p w:rsidR="00375C1A" w:rsidRDefault="00375C1A" w:rsidP="0004494A">
      <w:pPr>
        <w:pStyle w:val="TOC3"/>
        <w:jc w:val="both"/>
        <w:rPr>
          <w:rFonts w:asciiTheme="minorHAnsi" w:eastAsiaTheme="minorEastAsia" w:hAnsiTheme="minorHAnsi" w:cstheme="minorBidi"/>
          <w:szCs w:val="22"/>
        </w:rPr>
      </w:pPr>
      <w:r w:rsidRPr="00776712">
        <w:rPr>
          <w:i/>
        </w:rPr>
        <w:t>3.1.3</w:t>
      </w:r>
      <w:r>
        <w:rPr>
          <w:rFonts w:asciiTheme="minorHAnsi" w:eastAsiaTheme="minorEastAsia" w:hAnsiTheme="minorHAnsi" w:cstheme="minorBidi"/>
          <w:szCs w:val="22"/>
        </w:rPr>
        <w:tab/>
      </w:r>
      <w:r w:rsidRPr="00776712">
        <w:rPr>
          <w:i/>
        </w:rPr>
        <w:t>Use Case: User inputs new Workout Schedule</w:t>
      </w:r>
      <w:r>
        <w:tab/>
      </w:r>
      <w:del w:id="32" w:author="omarx" w:date="2014-02-13T15:59:00Z">
        <w:r w:rsidDel="006E4F68">
          <w:fldChar w:fldCharType="begin"/>
        </w:r>
        <w:r w:rsidDel="006E4F68">
          <w:delInstrText xml:space="preserve"> PAGEREF _Toc379904594 \h </w:delInstrText>
        </w:r>
        <w:r w:rsidDel="006E4F68">
          <w:fldChar w:fldCharType="separate"/>
        </w:r>
        <w:r w:rsidDel="006E4F68">
          <w:delText>5</w:delText>
        </w:r>
        <w:r w:rsidDel="006E4F68">
          <w:fldChar w:fldCharType="end"/>
        </w:r>
      </w:del>
      <w:ins w:id="33" w:author="omarx" w:date="2014-02-13T15:59:00Z">
        <w:r w:rsidR="006E4F68">
          <w:t>6</w:t>
        </w:r>
      </w:ins>
    </w:p>
    <w:p w:rsidR="00375C1A" w:rsidRDefault="00375C1A" w:rsidP="0004494A">
      <w:pPr>
        <w:pStyle w:val="TOC2"/>
        <w:tabs>
          <w:tab w:val="left" w:pos="960"/>
        </w:tabs>
        <w:rPr>
          <w:rFonts w:asciiTheme="minorHAnsi" w:eastAsiaTheme="minorEastAsia" w:hAnsiTheme="minorHAnsi" w:cstheme="minorBidi"/>
          <w:noProof/>
          <w:szCs w:val="22"/>
        </w:rPr>
      </w:pPr>
      <w:r w:rsidRPr="00776712">
        <w:rPr>
          <w:rFonts w:ascii="Times New Roman" w:hAnsi="Times New Roman"/>
          <w:noProof/>
        </w:rPr>
        <w:t>3.2</w:t>
      </w:r>
      <w:r>
        <w:rPr>
          <w:rFonts w:asciiTheme="minorHAnsi" w:eastAsiaTheme="minorEastAsia" w:hAnsiTheme="minorHAnsi" w:cstheme="minorBidi"/>
          <w:noProof/>
          <w:szCs w:val="22"/>
        </w:rPr>
        <w:tab/>
      </w:r>
      <w:r>
        <w:rPr>
          <w:noProof/>
        </w:rPr>
        <w:t>Requirements</w:t>
      </w:r>
      <w:r>
        <w:rPr>
          <w:noProof/>
        </w:rPr>
        <w:tab/>
      </w:r>
      <w:del w:id="34" w:author="omarx" w:date="2014-02-13T15:58:00Z">
        <w:r w:rsidDel="006E4F68">
          <w:rPr>
            <w:noProof/>
          </w:rPr>
          <w:fldChar w:fldCharType="begin"/>
        </w:r>
        <w:r w:rsidDel="006E4F68">
          <w:rPr>
            <w:noProof/>
          </w:rPr>
          <w:delInstrText xml:space="preserve"> PAGEREF _Toc379904595 \h </w:delInstrText>
        </w:r>
        <w:r w:rsidDel="006E4F68">
          <w:rPr>
            <w:noProof/>
          </w:rPr>
        </w:r>
        <w:r w:rsidDel="006E4F68">
          <w:rPr>
            <w:noProof/>
          </w:rPr>
          <w:fldChar w:fldCharType="separate"/>
        </w:r>
        <w:r w:rsidDel="006E4F68">
          <w:rPr>
            <w:noProof/>
          </w:rPr>
          <w:delText>6</w:delText>
        </w:r>
        <w:r w:rsidDel="006E4F68">
          <w:rPr>
            <w:noProof/>
          </w:rPr>
          <w:fldChar w:fldCharType="end"/>
        </w:r>
      </w:del>
      <w:ins w:id="35" w:author="omarx" w:date="2014-02-13T15:58:00Z">
        <w:r w:rsidR="006E4F68">
          <w:rPr>
            <w:noProof/>
          </w:rPr>
          <w:t>7</w:t>
        </w:r>
      </w:ins>
    </w:p>
    <w:p w:rsidR="00375C1A" w:rsidRDefault="00375C1A" w:rsidP="0004494A">
      <w:pPr>
        <w:pStyle w:val="TOC3"/>
        <w:jc w:val="both"/>
        <w:rPr>
          <w:rFonts w:asciiTheme="minorHAnsi" w:eastAsiaTheme="minorEastAsia" w:hAnsiTheme="minorHAnsi" w:cstheme="minorBidi"/>
          <w:szCs w:val="22"/>
        </w:rPr>
      </w:pPr>
      <w:r>
        <w:t>3.2.1</w:t>
      </w:r>
      <w:r>
        <w:rPr>
          <w:rFonts w:asciiTheme="minorHAnsi" w:eastAsiaTheme="minorEastAsia" w:hAnsiTheme="minorHAnsi" w:cstheme="minorBidi"/>
          <w:szCs w:val="22"/>
        </w:rPr>
        <w:tab/>
      </w:r>
      <w:r>
        <w:t>User Platform Requirements</w:t>
      </w:r>
      <w:r>
        <w:tab/>
      </w:r>
      <w:del w:id="36" w:author="omarx" w:date="2014-02-13T15:58:00Z">
        <w:r w:rsidDel="006E4F68">
          <w:fldChar w:fldCharType="begin"/>
        </w:r>
        <w:r w:rsidDel="006E4F68">
          <w:delInstrText xml:space="preserve"> PAGEREF _Toc379904596 \h </w:delInstrText>
        </w:r>
        <w:r w:rsidDel="006E4F68">
          <w:fldChar w:fldCharType="separate"/>
        </w:r>
        <w:r w:rsidDel="006E4F68">
          <w:delText>6</w:delText>
        </w:r>
        <w:r w:rsidDel="006E4F68">
          <w:fldChar w:fldCharType="end"/>
        </w:r>
      </w:del>
      <w:ins w:id="37" w:author="omarx" w:date="2014-02-13T15:58:00Z">
        <w:r w:rsidR="006E4F68">
          <w:t>7</w:t>
        </w:r>
      </w:ins>
    </w:p>
    <w:p w:rsidR="00375C1A" w:rsidRDefault="00375C1A" w:rsidP="0004494A">
      <w:pPr>
        <w:pStyle w:val="TOC3"/>
        <w:jc w:val="both"/>
        <w:rPr>
          <w:rFonts w:asciiTheme="minorHAnsi" w:eastAsiaTheme="minorEastAsia" w:hAnsiTheme="minorHAnsi" w:cstheme="minorBidi"/>
          <w:szCs w:val="22"/>
        </w:rPr>
      </w:pPr>
      <w:r>
        <w:t>3.2.2</w:t>
      </w:r>
      <w:r>
        <w:rPr>
          <w:rFonts w:asciiTheme="minorHAnsi" w:eastAsiaTheme="minorEastAsia" w:hAnsiTheme="minorHAnsi" w:cstheme="minorBidi"/>
          <w:szCs w:val="22"/>
        </w:rPr>
        <w:tab/>
      </w:r>
      <w:r>
        <w:t>Account Requirements</w:t>
      </w:r>
      <w:r>
        <w:tab/>
      </w:r>
      <w:del w:id="38" w:author="omarx" w:date="2014-02-13T15:58:00Z">
        <w:r w:rsidDel="006E4F68">
          <w:fldChar w:fldCharType="begin"/>
        </w:r>
        <w:r w:rsidDel="006E4F68">
          <w:delInstrText xml:space="preserve"> PAGEREF _Toc379904597 \h </w:delInstrText>
        </w:r>
        <w:r w:rsidDel="006E4F68">
          <w:fldChar w:fldCharType="separate"/>
        </w:r>
        <w:r w:rsidDel="006E4F68">
          <w:delText>6</w:delText>
        </w:r>
        <w:r w:rsidDel="006E4F68">
          <w:fldChar w:fldCharType="end"/>
        </w:r>
      </w:del>
      <w:ins w:id="39" w:author="omarx" w:date="2014-02-13T15:58:00Z">
        <w:r w:rsidR="006E4F68">
          <w:t>7</w:t>
        </w:r>
      </w:ins>
    </w:p>
    <w:p w:rsidR="00375C1A" w:rsidRDefault="00375C1A" w:rsidP="0004494A">
      <w:pPr>
        <w:pStyle w:val="TOC3"/>
        <w:jc w:val="both"/>
        <w:rPr>
          <w:rFonts w:asciiTheme="minorHAnsi" w:eastAsiaTheme="minorEastAsia" w:hAnsiTheme="minorHAnsi" w:cstheme="minorBidi"/>
          <w:szCs w:val="22"/>
        </w:rPr>
      </w:pPr>
      <w:r>
        <w:t>3.2.3</w:t>
      </w:r>
      <w:r>
        <w:rPr>
          <w:rFonts w:asciiTheme="minorHAnsi" w:eastAsiaTheme="minorEastAsia" w:hAnsiTheme="minorHAnsi" w:cstheme="minorBidi"/>
          <w:szCs w:val="22"/>
        </w:rPr>
        <w:tab/>
      </w:r>
      <w:r>
        <w:t>Workout Schedule Requirements</w:t>
      </w:r>
      <w:r>
        <w:tab/>
      </w:r>
      <w:ins w:id="40" w:author="omarx" w:date="2014-02-13T15:58:00Z">
        <w:r w:rsidR="006E4F68">
          <w:t>7</w:t>
        </w:r>
      </w:ins>
      <w:del w:id="41" w:author="omarx" w:date="2014-02-13T15:58:00Z">
        <w:r w:rsidDel="006E4F68">
          <w:fldChar w:fldCharType="begin"/>
        </w:r>
        <w:r w:rsidDel="006E4F68">
          <w:delInstrText xml:space="preserve"> PAGEREF _Toc379904598 \h </w:delInstrText>
        </w:r>
        <w:r w:rsidDel="006E4F68">
          <w:fldChar w:fldCharType="separate"/>
        </w:r>
        <w:r w:rsidDel="006E4F68">
          <w:delText>6</w:delText>
        </w:r>
        <w:r w:rsidDel="006E4F68">
          <w:fldChar w:fldCharType="end"/>
        </w:r>
      </w:del>
    </w:p>
    <w:p w:rsidR="00375C1A" w:rsidRDefault="00375C1A" w:rsidP="0004494A">
      <w:pPr>
        <w:pStyle w:val="TOC3"/>
        <w:jc w:val="both"/>
        <w:rPr>
          <w:rFonts w:asciiTheme="minorHAnsi" w:eastAsiaTheme="minorEastAsia" w:hAnsiTheme="minorHAnsi" w:cstheme="minorBidi"/>
          <w:szCs w:val="22"/>
        </w:rPr>
      </w:pPr>
      <w:r>
        <w:t>3.2.4</w:t>
      </w:r>
      <w:r>
        <w:rPr>
          <w:rFonts w:asciiTheme="minorHAnsi" w:eastAsiaTheme="minorEastAsia" w:hAnsiTheme="minorHAnsi" w:cstheme="minorBidi"/>
          <w:szCs w:val="22"/>
        </w:rPr>
        <w:tab/>
      </w:r>
      <w:r>
        <w:t>Validation Requirements</w:t>
      </w:r>
      <w:r>
        <w:tab/>
      </w:r>
      <w:del w:id="42" w:author="omarx" w:date="2014-02-13T15:57:00Z">
        <w:r w:rsidDel="006E4F68">
          <w:fldChar w:fldCharType="begin"/>
        </w:r>
        <w:r w:rsidDel="006E4F68">
          <w:delInstrText xml:space="preserve"> PAGEREF _Toc379904599 \h </w:delInstrText>
        </w:r>
        <w:r w:rsidDel="006E4F68">
          <w:fldChar w:fldCharType="separate"/>
        </w:r>
        <w:r w:rsidDel="006E4F68">
          <w:delText>6</w:delText>
        </w:r>
        <w:r w:rsidDel="006E4F68">
          <w:fldChar w:fldCharType="end"/>
        </w:r>
      </w:del>
      <w:ins w:id="43" w:author="omarx" w:date="2014-02-13T15:58:00Z">
        <w:r w:rsidR="006E4F68">
          <w:t>7</w:t>
        </w:r>
      </w:ins>
    </w:p>
    <w:p w:rsidR="00375C1A" w:rsidRDefault="00375C1A" w:rsidP="0004494A">
      <w:pPr>
        <w:pStyle w:val="TOC3"/>
        <w:jc w:val="both"/>
        <w:rPr>
          <w:rFonts w:asciiTheme="minorHAnsi" w:eastAsiaTheme="minorEastAsia" w:hAnsiTheme="minorHAnsi" w:cstheme="minorBidi"/>
          <w:szCs w:val="22"/>
        </w:rPr>
      </w:pPr>
      <w:r>
        <w:t>3.2.5</w:t>
      </w:r>
      <w:r>
        <w:rPr>
          <w:rFonts w:asciiTheme="minorHAnsi" w:eastAsiaTheme="minorEastAsia" w:hAnsiTheme="minorHAnsi" w:cstheme="minorBidi"/>
          <w:szCs w:val="22"/>
        </w:rPr>
        <w:tab/>
      </w:r>
      <w:r>
        <w:t>Server Platform Requirements</w:t>
      </w:r>
      <w:r>
        <w:tab/>
      </w:r>
      <w:del w:id="44" w:author="omarx" w:date="2014-02-13T15:57:00Z">
        <w:r w:rsidDel="006E4F68">
          <w:fldChar w:fldCharType="begin"/>
        </w:r>
        <w:r w:rsidDel="006E4F68">
          <w:delInstrText xml:space="preserve"> PAGEREF _Toc379904600 \h </w:delInstrText>
        </w:r>
        <w:r w:rsidDel="006E4F68">
          <w:fldChar w:fldCharType="separate"/>
        </w:r>
        <w:r w:rsidDel="006E4F68">
          <w:delText>6</w:delText>
        </w:r>
        <w:r w:rsidDel="006E4F68">
          <w:fldChar w:fldCharType="end"/>
        </w:r>
      </w:del>
      <w:ins w:id="45" w:author="omarx" w:date="2014-02-13T15:57:00Z">
        <w:r w:rsidR="006E4F68">
          <w:t>8</w:t>
        </w:r>
      </w:ins>
    </w:p>
    <w:p w:rsidR="00375C1A" w:rsidRDefault="00375C1A" w:rsidP="0004494A">
      <w:pPr>
        <w:pStyle w:val="TOC3"/>
        <w:jc w:val="both"/>
        <w:rPr>
          <w:rFonts w:asciiTheme="minorHAnsi" w:eastAsiaTheme="minorEastAsia" w:hAnsiTheme="minorHAnsi" w:cstheme="minorBidi"/>
          <w:szCs w:val="22"/>
        </w:rPr>
      </w:pPr>
      <w:r>
        <w:t>3.2.6</w:t>
      </w:r>
      <w:r>
        <w:rPr>
          <w:rFonts w:asciiTheme="minorHAnsi" w:eastAsiaTheme="minorEastAsia" w:hAnsiTheme="minorHAnsi" w:cstheme="minorBidi"/>
          <w:szCs w:val="22"/>
        </w:rPr>
        <w:tab/>
      </w:r>
      <w:r>
        <w:t>Server Requirements</w:t>
      </w:r>
      <w:r>
        <w:tab/>
      </w:r>
      <w:del w:id="46" w:author="omarx" w:date="2014-02-13T15:57:00Z">
        <w:r w:rsidDel="006E4F68">
          <w:fldChar w:fldCharType="begin"/>
        </w:r>
        <w:r w:rsidDel="006E4F68">
          <w:delInstrText xml:space="preserve"> PAGEREF _Toc379904601 \h </w:delInstrText>
        </w:r>
        <w:r w:rsidDel="006E4F68">
          <w:fldChar w:fldCharType="separate"/>
        </w:r>
        <w:r w:rsidDel="006E4F68">
          <w:delText>6</w:delText>
        </w:r>
        <w:r w:rsidDel="006E4F68">
          <w:fldChar w:fldCharType="end"/>
        </w:r>
      </w:del>
      <w:ins w:id="47" w:author="omarx" w:date="2014-02-13T15:57:00Z">
        <w:r w:rsidR="006E4F68">
          <w:t>8</w:t>
        </w:r>
      </w:ins>
    </w:p>
    <w:p w:rsidR="00375C1A" w:rsidRDefault="00375C1A" w:rsidP="0004494A">
      <w:pPr>
        <w:pStyle w:val="TOC3"/>
        <w:jc w:val="both"/>
        <w:rPr>
          <w:rFonts w:asciiTheme="minorHAnsi" w:eastAsiaTheme="minorEastAsia" w:hAnsiTheme="minorHAnsi" w:cstheme="minorBidi"/>
          <w:szCs w:val="22"/>
        </w:rPr>
      </w:pPr>
      <w:r>
        <w:t>3.2.7</w:t>
      </w:r>
      <w:r>
        <w:rPr>
          <w:rFonts w:asciiTheme="minorHAnsi" w:eastAsiaTheme="minorEastAsia" w:hAnsiTheme="minorHAnsi" w:cstheme="minorBidi"/>
          <w:szCs w:val="22"/>
        </w:rPr>
        <w:tab/>
      </w:r>
      <w:r>
        <w:t>User Account Requirements</w:t>
      </w:r>
      <w:r>
        <w:tab/>
      </w:r>
      <w:del w:id="48" w:author="omarx" w:date="2014-02-13T15:57:00Z">
        <w:r w:rsidDel="006E4F68">
          <w:fldChar w:fldCharType="begin"/>
        </w:r>
        <w:r w:rsidDel="006E4F68">
          <w:delInstrText xml:space="preserve"> PAGEREF _Toc379904602 \h </w:delInstrText>
        </w:r>
        <w:r w:rsidDel="006E4F68">
          <w:fldChar w:fldCharType="separate"/>
        </w:r>
        <w:r w:rsidDel="006E4F68">
          <w:delText>7</w:delText>
        </w:r>
        <w:r w:rsidDel="006E4F68">
          <w:fldChar w:fldCharType="end"/>
        </w:r>
      </w:del>
      <w:ins w:id="49" w:author="omarx" w:date="2014-02-13T15:57:00Z">
        <w:r w:rsidR="006E4F68">
          <w:t>8</w:t>
        </w:r>
      </w:ins>
    </w:p>
    <w:p w:rsidR="00375C1A" w:rsidDel="008F14EE" w:rsidRDefault="00375C1A" w:rsidP="0004494A">
      <w:pPr>
        <w:pStyle w:val="TOC3"/>
        <w:jc w:val="both"/>
        <w:rPr>
          <w:del w:id="50" w:author="omarx" w:date="2014-02-13T15:56:00Z"/>
          <w:rFonts w:asciiTheme="minorHAnsi" w:eastAsiaTheme="minorEastAsia" w:hAnsiTheme="minorHAnsi" w:cstheme="minorBidi"/>
          <w:szCs w:val="22"/>
        </w:rPr>
      </w:pPr>
      <w:del w:id="51" w:author="omarx" w:date="2014-02-13T15:56:00Z">
        <w:r w:rsidDel="008F14EE">
          <w:delText>3.2.8</w:delText>
        </w:r>
        <w:r w:rsidDel="008F14EE">
          <w:rPr>
            <w:rFonts w:asciiTheme="minorHAnsi" w:eastAsiaTheme="minorEastAsia" w:hAnsiTheme="minorHAnsi" w:cstheme="minorBidi"/>
            <w:szCs w:val="22"/>
          </w:rPr>
          <w:tab/>
        </w:r>
        <w:r w:rsidDel="008F14EE">
          <w:delText>Workout Schedule Requirements</w:delText>
        </w:r>
        <w:r w:rsidDel="008F14EE">
          <w:tab/>
        </w:r>
        <w:r w:rsidDel="008F14EE">
          <w:fldChar w:fldCharType="begin"/>
        </w:r>
        <w:r w:rsidDel="008F14EE">
          <w:delInstrText xml:space="preserve"> PAGEREF _Toc379904603 \h </w:delInstrText>
        </w:r>
        <w:r w:rsidDel="008F14EE">
          <w:fldChar w:fldCharType="separate"/>
        </w:r>
        <w:r w:rsidDel="008F14EE">
          <w:delText>7</w:delText>
        </w:r>
        <w:r w:rsidDel="008F14EE">
          <w:fldChar w:fldCharType="end"/>
        </w:r>
      </w:del>
    </w:p>
    <w:p w:rsidR="00375C1A" w:rsidRDefault="00375C1A" w:rsidP="0004494A">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External Interface Requirements</w:t>
      </w:r>
      <w:r>
        <w:tab/>
      </w:r>
      <w:ins w:id="52" w:author="omarx" w:date="2014-02-13T15:54:00Z">
        <w:r w:rsidR="008F14EE">
          <w:t>9</w:t>
        </w:r>
      </w:ins>
      <w:del w:id="53" w:author="omarx" w:date="2014-02-13T15:54:00Z">
        <w:r w:rsidR="00673910" w:rsidDel="008F14EE">
          <w:delText>8</w:delText>
        </w:r>
      </w:del>
    </w:p>
    <w:p w:rsidR="00375C1A" w:rsidRDefault="00375C1A" w:rsidP="0004494A">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User Interface</w:t>
      </w:r>
      <w:r>
        <w:rPr>
          <w:noProof/>
        </w:rPr>
        <w:tab/>
      </w:r>
      <w:ins w:id="54" w:author="omarx" w:date="2014-02-13T15:54:00Z">
        <w:r w:rsidR="008F14EE">
          <w:rPr>
            <w:noProof/>
          </w:rPr>
          <w:t>9</w:t>
        </w:r>
      </w:ins>
      <w:del w:id="55" w:author="omarx" w:date="2014-02-13T15:54:00Z">
        <w:r w:rsidR="00673910" w:rsidDel="008F14EE">
          <w:rPr>
            <w:noProof/>
          </w:rPr>
          <w:delText>8</w:delText>
        </w:r>
      </w:del>
    </w:p>
    <w:p w:rsidR="00375C1A" w:rsidRDefault="00375C1A" w:rsidP="0004494A">
      <w:pPr>
        <w:pStyle w:val="TOC2"/>
        <w:tabs>
          <w:tab w:val="left" w:pos="960"/>
        </w:tabs>
        <w:rPr>
          <w:rFonts w:asciiTheme="minorHAnsi" w:eastAsiaTheme="minorEastAsia" w:hAnsiTheme="minorHAnsi" w:cstheme="minorBidi"/>
          <w:noProof/>
          <w:szCs w:val="22"/>
        </w:rPr>
      </w:pPr>
      <w:r w:rsidRPr="00776712">
        <w:rPr>
          <w:iCs/>
          <w:noProof/>
        </w:rPr>
        <w:t>4.2</w:t>
      </w:r>
      <w:r>
        <w:rPr>
          <w:rFonts w:asciiTheme="minorHAnsi" w:eastAsiaTheme="minorEastAsia" w:hAnsiTheme="minorHAnsi" w:cstheme="minorBidi"/>
          <w:noProof/>
          <w:szCs w:val="22"/>
        </w:rPr>
        <w:tab/>
      </w:r>
      <w:r>
        <w:rPr>
          <w:noProof/>
        </w:rPr>
        <w:t>Hardware Interfaces</w:t>
      </w:r>
      <w:r>
        <w:rPr>
          <w:noProof/>
        </w:rPr>
        <w:tab/>
      </w:r>
      <w:ins w:id="56" w:author="omarx" w:date="2014-02-13T15:53:00Z">
        <w:r w:rsidR="008F14EE">
          <w:rPr>
            <w:noProof/>
          </w:rPr>
          <w:t>9</w:t>
        </w:r>
      </w:ins>
      <w:del w:id="57" w:author="omarx" w:date="2014-02-13T15:53:00Z">
        <w:r w:rsidR="00673910" w:rsidDel="008F14EE">
          <w:rPr>
            <w:noProof/>
          </w:rPr>
          <w:delText>8</w:delText>
        </w:r>
      </w:del>
    </w:p>
    <w:p w:rsidR="00375C1A" w:rsidRDefault="00375C1A" w:rsidP="0004494A">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Software Interfaces</w:t>
      </w:r>
      <w:r>
        <w:rPr>
          <w:noProof/>
        </w:rPr>
        <w:tab/>
      </w:r>
      <w:del w:id="58" w:author="omarx" w:date="2014-02-13T15:53:00Z">
        <w:r w:rsidDel="008F14EE">
          <w:rPr>
            <w:noProof/>
          </w:rPr>
          <w:fldChar w:fldCharType="begin"/>
        </w:r>
        <w:r w:rsidDel="008F14EE">
          <w:rPr>
            <w:noProof/>
          </w:rPr>
          <w:delInstrText xml:space="preserve"> PAGEREF _Toc379904607 \h </w:delInstrText>
        </w:r>
        <w:r w:rsidDel="008F14EE">
          <w:rPr>
            <w:noProof/>
          </w:rPr>
        </w:r>
        <w:r w:rsidDel="008F14EE">
          <w:rPr>
            <w:noProof/>
          </w:rPr>
          <w:fldChar w:fldCharType="separate"/>
        </w:r>
        <w:r w:rsidDel="008F14EE">
          <w:rPr>
            <w:noProof/>
          </w:rPr>
          <w:delText>8</w:delText>
        </w:r>
        <w:r w:rsidDel="008F14EE">
          <w:rPr>
            <w:noProof/>
          </w:rPr>
          <w:fldChar w:fldCharType="end"/>
        </w:r>
      </w:del>
      <w:ins w:id="59" w:author="omarx" w:date="2014-02-13T15:53:00Z">
        <w:r w:rsidR="008F14EE">
          <w:rPr>
            <w:noProof/>
          </w:rPr>
          <w:t>9</w:t>
        </w:r>
      </w:ins>
    </w:p>
    <w:p w:rsidR="00673910" w:rsidRDefault="00673910" w:rsidP="00673910">
      <w:pPr>
        <w:pStyle w:val="TOC2"/>
        <w:tabs>
          <w:tab w:val="left" w:pos="960"/>
        </w:tabs>
        <w:rPr>
          <w:noProof/>
        </w:rPr>
      </w:pPr>
      <w:r>
        <w:rPr>
          <w:noProof/>
        </w:rPr>
        <w:t>4.4</w:t>
      </w:r>
      <w:r>
        <w:rPr>
          <w:rFonts w:asciiTheme="minorHAnsi" w:eastAsiaTheme="minorEastAsia" w:hAnsiTheme="minorHAnsi" w:cstheme="minorBidi"/>
          <w:noProof/>
          <w:szCs w:val="22"/>
        </w:rPr>
        <w:tab/>
      </w:r>
      <w:r>
        <w:rPr>
          <w:noProof/>
        </w:rPr>
        <w:t>Communications Interfaces</w:t>
      </w:r>
      <w:r>
        <w:rPr>
          <w:noProof/>
        </w:rPr>
        <w:tab/>
      </w:r>
      <w:del w:id="60" w:author="omarx" w:date="2014-02-13T15:53:00Z">
        <w:r w:rsidDel="008F14EE">
          <w:rPr>
            <w:noProof/>
          </w:rPr>
          <w:fldChar w:fldCharType="begin"/>
        </w:r>
        <w:r w:rsidDel="008F14EE">
          <w:rPr>
            <w:noProof/>
          </w:rPr>
          <w:delInstrText xml:space="preserve"> PAGEREF _Toc379904608 \h </w:delInstrText>
        </w:r>
        <w:r w:rsidDel="008F14EE">
          <w:rPr>
            <w:noProof/>
          </w:rPr>
        </w:r>
        <w:r w:rsidDel="008F14EE">
          <w:rPr>
            <w:noProof/>
          </w:rPr>
          <w:fldChar w:fldCharType="separate"/>
        </w:r>
        <w:r w:rsidDel="008F14EE">
          <w:rPr>
            <w:noProof/>
          </w:rPr>
          <w:delText>8</w:delText>
        </w:r>
        <w:r w:rsidDel="008F14EE">
          <w:rPr>
            <w:noProof/>
          </w:rPr>
          <w:fldChar w:fldCharType="end"/>
        </w:r>
      </w:del>
      <w:ins w:id="61" w:author="omarx" w:date="2014-02-13T15:53:00Z">
        <w:r w:rsidR="008F14EE">
          <w:rPr>
            <w:noProof/>
          </w:rPr>
          <w:t>9</w:t>
        </w:r>
      </w:ins>
    </w:p>
    <w:p w:rsidR="00673910" w:rsidRDefault="00673910" w:rsidP="00673910">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Database Requirements</w:t>
      </w:r>
      <w:r>
        <w:rPr>
          <w:noProof/>
        </w:rPr>
        <w:tab/>
      </w:r>
      <w:ins w:id="62" w:author="omarx" w:date="2014-02-13T15:52:00Z">
        <w:r w:rsidR="007041D2">
          <w:rPr>
            <w:noProof/>
          </w:rPr>
          <w:t>10</w:t>
        </w:r>
      </w:ins>
      <w:del w:id="63" w:author="omarx" w:date="2014-02-13T15:52:00Z">
        <w:r w:rsidDel="007041D2">
          <w:rPr>
            <w:noProof/>
          </w:rPr>
          <w:delText>9</w:delText>
        </w:r>
      </w:del>
    </w:p>
    <w:p w:rsidR="00375C1A" w:rsidRDefault="00375C1A" w:rsidP="0004494A">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rsidR="003F530C">
        <w:t>1</w:t>
      </w:r>
      <w:ins w:id="64" w:author="omarx" w:date="2014-02-13T15:52:00Z">
        <w:r w:rsidR="007041D2">
          <w:t>1</w:t>
        </w:r>
      </w:ins>
      <w:del w:id="65" w:author="omarx" w:date="2014-02-13T15:52:00Z">
        <w:r w:rsidR="003F530C" w:rsidDel="007041D2">
          <w:delText>0</w:delText>
        </w:r>
      </w:del>
    </w:p>
    <w:p w:rsidR="00375C1A" w:rsidRDefault="00375C1A" w:rsidP="0004494A">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ins w:id="66" w:author="omarx" w:date="2014-02-13T15:52:00Z">
        <w:r w:rsidR="007041D2">
          <w:rPr>
            <w:noProof/>
          </w:rPr>
          <w:t>11</w:t>
        </w:r>
      </w:ins>
      <w:del w:id="67" w:author="omarx" w:date="2014-02-13T15:52:00Z">
        <w:r w:rsidR="003F530C" w:rsidDel="007041D2">
          <w:rPr>
            <w:noProof/>
          </w:rPr>
          <w:delText>10</w:delText>
        </w:r>
      </w:del>
    </w:p>
    <w:p w:rsidR="00375C1A" w:rsidRDefault="00375C1A" w:rsidP="0004494A">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ins w:id="68" w:author="omarx" w:date="2014-02-13T15:52:00Z">
        <w:r w:rsidR="007041D2">
          <w:rPr>
            <w:noProof/>
          </w:rPr>
          <w:t>11</w:t>
        </w:r>
      </w:ins>
      <w:del w:id="69" w:author="omarx" w:date="2014-02-13T15:52:00Z">
        <w:r w:rsidR="003F530C" w:rsidDel="007041D2">
          <w:rPr>
            <w:noProof/>
          </w:rPr>
          <w:delText>10</w:delText>
        </w:r>
      </w:del>
    </w:p>
    <w:p w:rsidR="00375C1A" w:rsidRDefault="00375C1A" w:rsidP="0004494A">
      <w:pPr>
        <w:pStyle w:val="TOC2"/>
        <w:tabs>
          <w:tab w:val="left" w:pos="960"/>
        </w:tabs>
        <w:rPr>
          <w:rFonts w:asciiTheme="minorHAnsi" w:eastAsiaTheme="minorEastAsia" w:hAnsiTheme="minorHAnsi" w:cstheme="minorBidi"/>
          <w:noProof/>
          <w:szCs w:val="22"/>
        </w:rPr>
      </w:pPr>
      <w:r w:rsidRPr="00776712">
        <w:rPr>
          <w:iCs/>
          <w:noProof/>
        </w:rPr>
        <w:t>5.3</w:t>
      </w:r>
      <w:r>
        <w:rPr>
          <w:rFonts w:asciiTheme="minorHAnsi" w:eastAsiaTheme="minorEastAsia" w:hAnsiTheme="minorHAnsi" w:cstheme="minorBidi"/>
          <w:noProof/>
          <w:szCs w:val="22"/>
        </w:rPr>
        <w:tab/>
      </w:r>
      <w:r>
        <w:rPr>
          <w:noProof/>
        </w:rPr>
        <w:t>Security Requirements</w:t>
      </w:r>
      <w:r>
        <w:rPr>
          <w:noProof/>
        </w:rPr>
        <w:tab/>
      </w:r>
      <w:ins w:id="70" w:author="omarx" w:date="2014-02-13T15:52:00Z">
        <w:r w:rsidR="007041D2">
          <w:rPr>
            <w:noProof/>
          </w:rPr>
          <w:t>11</w:t>
        </w:r>
      </w:ins>
      <w:del w:id="71" w:author="omarx" w:date="2014-02-13T15:52:00Z">
        <w:r w:rsidR="003F530C" w:rsidDel="007041D2">
          <w:rPr>
            <w:noProof/>
          </w:rPr>
          <w:delText>10</w:delText>
        </w:r>
      </w:del>
    </w:p>
    <w:p w:rsidR="00375C1A" w:rsidRDefault="00375C1A" w:rsidP="0004494A">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ins w:id="72" w:author="omarx" w:date="2014-02-13T15:52:00Z">
        <w:r w:rsidR="007041D2">
          <w:rPr>
            <w:noProof/>
          </w:rPr>
          <w:t>11</w:t>
        </w:r>
      </w:ins>
      <w:del w:id="73" w:author="omarx" w:date="2014-02-13T15:52:00Z">
        <w:r w:rsidR="003F530C" w:rsidDel="007041D2">
          <w:rPr>
            <w:noProof/>
          </w:rPr>
          <w:delText>10</w:delText>
        </w:r>
      </w:del>
    </w:p>
    <w:p w:rsidR="00375C1A" w:rsidRDefault="00375C1A" w:rsidP="0004494A">
      <w:pPr>
        <w:pStyle w:val="TOC1"/>
      </w:pPr>
      <w:r>
        <w:t>6.</w:t>
      </w:r>
      <w:r>
        <w:rPr>
          <w:rFonts w:asciiTheme="minorHAnsi" w:eastAsiaTheme="minorEastAsia" w:hAnsiTheme="minorHAnsi" w:cstheme="minorBidi"/>
          <w:b w:val="0"/>
          <w:sz w:val="22"/>
          <w:szCs w:val="22"/>
        </w:rPr>
        <w:tab/>
      </w:r>
      <w:r>
        <w:t>Other Requirements</w:t>
      </w:r>
      <w:r>
        <w:tab/>
      </w:r>
      <w:r w:rsidR="003F530C">
        <w:t>1</w:t>
      </w:r>
      <w:ins w:id="74" w:author="omarx" w:date="2014-02-13T15:51:00Z">
        <w:r w:rsidR="004543E9">
          <w:t>2</w:t>
        </w:r>
      </w:ins>
      <w:del w:id="75" w:author="omarx" w:date="2014-02-13T15:51:00Z">
        <w:r w:rsidR="003F530C" w:rsidDel="004543E9">
          <w:delText>1</w:delText>
        </w:r>
      </w:del>
    </w:p>
    <w:p w:rsidR="0058059E" w:rsidRPr="0058059E" w:rsidRDefault="0058059E" w:rsidP="0058059E">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System Evolution Requirements</w:t>
      </w:r>
      <w:r>
        <w:rPr>
          <w:noProof/>
        </w:rPr>
        <w:tab/>
        <w:t>1</w:t>
      </w:r>
      <w:ins w:id="76" w:author="omarx" w:date="2014-02-13T15:51:00Z">
        <w:r w:rsidR="004543E9">
          <w:rPr>
            <w:noProof/>
          </w:rPr>
          <w:t>2</w:t>
        </w:r>
      </w:ins>
      <w:del w:id="77" w:author="omarx" w:date="2014-02-13T15:51:00Z">
        <w:r w:rsidDel="004543E9">
          <w:rPr>
            <w:noProof/>
          </w:rPr>
          <w:delText>1</w:delText>
        </w:r>
      </w:del>
    </w:p>
    <w:p w:rsidR="00375C1A" w:rsidRDefault="00375C1A" w:rsidP="0004494A">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Management Issues</w:t>
      </w:r>
      <w:r>
        <w:tab/>
      </w:r>
      <w:r w:rsidR="0058059E">
        <w:t>1</w:t>
      </w:r>
      <w:ins w:id="78" w:author="omarx" w:date="2014-02-13T15:51:00Z">
        <w:r w:rsidR="004543E9">
          <w:t>3</w:t>
        </w:r>
      </w:ins>
      <w:del w:id="79" w:author="omarx" w:date="2014-02-13T15:51:00Z">
        <w:r w:rsidR="0058059E" w:rsidDel="004543E9">
          <w:delText>2</w:delText>
        </w:r>
      </w:del>
    </w:p>
    <w:p w:rsidR="00375C1A" w:rsidRDefault="00375C1A" w:rsidP="0004494A">
      <w:pPr>
        <w:pStyle w:val="TOC2"/>
        <w:tabs>
          <w:tab w:val="left" w:pos="96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Milestone and Schedule</w:t>
      </w:r>
      <w:r>
        <w:rPr>
          <w:noProof/>
        </w:rPr>
        <w:tab/>
      </w:r>
      <w:ins w:id="80" w:author="omarx" w:date="2014-02-13T15:51:00Z">
        <w:r w:rsidR="004543E9">
          <w:rPr>
            <w:noProof/>
          </w:rPr>
          <w:t>13</w:t>
        </w:r>
      </w:ins>
      <w:del w:id="81" w:author="omarx" w:date="2014-02-13T15:51:00Z">
        <w:r w:rsidR="0058059E" w:rsidDel="004543E9">
          <w:rPr>
            <w:noProof/>
          </w:rPr>
          <w:delText>12</w:delText>
        </w:r>
      </w:del>
    </w:p>
    <w:p w:rsidR="00375C1A" w:rsidRDefault="00375C1A" w:rsidP="0004494A">
      <w:pPr>
        <w:pStyle w:val="TOC2"/>
        <w:tabs>
          <w:tab w:val="left" w:pos="96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sidR="00845BE3">
        <w:rPr>
          <w:noProof/>
        </w:rPr>
        <w:t>Res</w:t>
      </w:r>
      <w:r>
        <w:rPr>
          <w:noProof/>
        </w:rPr>
        <w:t>ource Inventory</w:t>
      </w:r>
      <w:r>
        <w:rPr>
          <w:noProof/>
        </w:rPr>
        <w:tab/>
      </w:r>
      <w:r w:rsidR="00845BE3">
        <w:rPr>
          <w:noProof/>
        </w:rPr>
        <w:t>1</w:t>
      </w:r>
      <w:ins w:id="82" w:author="omarx" w:date="2014-02-13T15:51:00Z">
        <w:r w:rsidR="004543E9">
          <w:rPr>
            <w:noProof/>
          </w:rPr>
          <w:t>4</w:t>
        </w:r>
      </w:ins>
      <w:del w:id="83" w:author="omarx" w:date="2014-02-13T15:51:00Z">
        <w:r w:rsidR="00845BE3" w:rsidDel="004543E9">
          <w:rPr>
            <w:noProof/>
          </w:rPr>
          <w:delText>3</w:delText>
        </w:r>
      </w:del>
    </w:p>
    <w:p w:rsidR="00375C1A" w:rsidRDefault="00375C1A" w:rsidP="0004494A">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Disaster Issues</w:t>
      </w:r>
      <w:r>
        <w:tab/>
      </w:r>
      <w:r w:rsidR="0058059E">
        <w:t>1</w:t>
      </w:r>
      <w:ins w:id="84" w:author="omarx" w:date="2014-02-13T15:50:00Z">
        <w:r w:rsidR="0029148C">
          <w:t>5</w:t>
        </w:r>
      </w:ins>
      <w:del w:id="85" w:author="omarx" w:date="2014-02-13T15:50:00Z">
        <w:r w:rsidR="0058059E" w:rsidDel="0029148C">
          <w:delText>4</w:delText>
        </w:r>
      </w:del>
    </w:p>
    <w:p w:rsidR="00375C1A" w:rsidRDefault="00375C1A" w:rsidP="0004494A">
      <w:pPr>
        <w:pStyle w:val="TOC2"/>
        <w:tabs>
          <w:tab w:val="left" w:pos="960"/>
        </w:tabs>
        <w:rPr>
          <w:rFonts w:asciiTheme="minorHAnsi" w:eastAsiaTheme="minorEastAsia" w:hAnsiTheme="minorHAnsi" w:cstheme="minorBidi"/>
          <w:noProof/>
          <w:szCs w:val="22"/>
        </w:rPr>
      </w:pPr>
      <w:r>
        <w:rPr>
          <w:noProof/>
        </w:rPr>
        <w:lastRenderedPageBreak/>
        <w:t>8.1</w:t>
      </w:r>
      <w:r>
        <w:rPr>
          <w:rFonts w:asciiTheme="minorHAnsi" w:eastAsiaTheme="minorEastAsia" w:hAnsiTheme="minorHAnsi" w:cstheme="minorBidi"/>
          <w:noProof/>
          <w:szCs w:val="22"/>
        </w:rPr>
        <w:tab/>
      </w:r>
      <w:r>
        <w:rPr>
          <w:noProof/>
        </w:rPr>
        <w:t>Software Backup</w:t>
      </w:r>
      <w:r>
        <w:rPr>
          <w:noProof/>
        </w:rPr>
        <w:tab/>
      </w:r>
      <w:r w:rsidR="0058059E">
        <w:rPr>
          <w:noProof/>
        </w:rPr>
        <w:t>1</w:t>
      </w:r>
      <w:ins w:id="86" w:author="omarx" w:date="2014-02-13T15:50:00Z">
        <w:r w:rsidR="0029148C">
          <w:rPr>
            <w:noProof/>
          </w:rPr>
          <w:t>5</w:t>
        </w:r>
      </w:ins>
      <w:del w:id="87" w:author="omarx" w:date="2014-02-13T15:50:00Z">
        <w:r w:rsidR="0058059E" w:rsidDel="0029148C">
          <w:rPr>
            <w:noProof/>
          </w:rPr>
          <w:delText>4</w:delText>
        </w:r>
      </w:del>
    </w:p>
    <w:p w:rsidR="0058059E" w:rsidRPr="0058059E" w:rsidRDefault="00375C1A" w:rsidP="0058059E">
      <w:pPr>
        <w:pStyle w:val="TOC2"/>
        <w:tabs>
          <w:tab w:val="left" w:pos="960"/>
        </w:tabs>
        <w:rPr>
          <w:noProof/>
        </w:rPr>
      </w:pPr>
      <w:r>
        <w:rPr>
          <w:noProof/>
        </w:rPr>
        <w:t>8.2</w:t>
      </w:r>
      <w:r>
        <w:rPr>
          <w:rFonts w:asciiTheme="minorHAnsi" w:eastAsiaTheme="minorEastAsia" w:hAnsiTheme="minorHAnsi" w:cstheme="minorBidi"/>
          <w:noProof/>
          <w:szCs w:val="22"/>
        </w:rPr>
        <w:tab/>
      </w:r>
      <w:r>
        <w:rPr>
          <w:noProof/>
        </w:rPr>
        <w:t>Other Platform or Website</w:t>
      </w:r>
      <w:r>
        <w:rPr>
          <w:noProof/>
        </w:rPr>
        <w:tab/>
      </w:r>
      <w:r w:rsidR="0058059E">
        <w:rPr>
          <w:noProof/>
        </w:rPr>
        <w:t>1</w:t>
      </w:r>
      <w:ins w:id="88" w:author="omarx" w:date="2014-02-13T15:50:00Z">
        <w:r w:rsidR="0029148C">
          <w:rPr>
            <w:noProof/>
          </w:rPr>
          <w:t>5</w:t>
        </w:r>
      </w:ins>
      <w:del w:id="89" w:author="omarx" w:date="2014-02-13T15:50:00Z">
        <w:r w:rsidR="0058059E" w:rsidDel="0029148C">
          <w:rPr>
            <w:noProof/>
          </w:rPr>
          <w:delText>4</w:delText>
        </w:r>
      </w:del>
    </w:p>
    <w:p w:rsidR="00375C1A" w:rsidRDefault="00375C1A" w:rsidP="0004494A">
      <w:pPr>
        <w:pStyle w:val="TOC2"/>
        <w:tabs>
          <w:tab w:val="left" w:pos="960"/>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noProof/>
        </w:rPr>
        <w:t>Demo Video</w:t>
      </w:r>
      <w:r>
        <w:rPr>
          <w:noProof/>
        </w:rPr>
        <w:tab/>
      </w:r>
      <w:r w:rsidR="0058059E">
        <w:rPr>
          <w:noProof/>
        </w:rPr>
        <w:t>1</w:t>
      </w:r>
      <w:ins w:id="90" w:author="omarx" w:date="2014-02-13T15:50:00Z">
        <w:r w:rsidR="0029148C">
          <w:rPr>
            <w:noProof/>
          </w:rPr>
          <w:t>5</w:t>
        </w:r>
      </w:ins>
      <w:del w:id="91" w:author="omarx" w:date="2014-02-13T15:50:00Z">
        <w:r w:rsidR="0058059E" w:rsidDel="0029148C">
          <w:rPr>
            <w:noProof/>
          </w:rPr>
          <w:delText>4</w:delText>
        </w:r>
      </w:del>
    </w:p>
    <w:p w:rsidR="0058059E" w:rsidRDefault="003B266C" w:rsidP="0058059E">
      <w:pPr>
        <w:pStyle w:val="TOC1"/>
        <w:rPr>
          <w:rFonts w:asciiTheme="minorHAnsi" w:eastAsiaTheme="minorEastAsia" w:hAnsiTheme="minorHAnsi" w:cstheme="minorBidi"/>
          <w:b w:val="0"/>
          <w:sz w:val="22"/>
          <w:szCs w:val="22"/>
        </w:rPr>
      </w:pPr>
      <w:r>
        <w:rPr>
          <w:rFonts w:ascii="Times New Roman" w:hAnsi="Times New Roman"/>
        </w:rPr>
        <w:fldChar w:fldCharType="end"/>
      </w:r>
      <w:r w:rsidR="0058059E" w:rsidRPr="0058059E">
        <w:t xml:space="preserve"> </w:t>
      </w:r>
      <w:r w:rsidR="0058059E">
        <w:t>Appendix A: Issues List</w:t>
      </w:r>
      <w:r w:rsidR="0058059E">
        <w:tab/>
        <w:t>1</w:t>
      </w:r>
      <w:ins w:id="92" w:author="omarx" w:date="2014-02-13T15:50:00Z">
        <w:r w:rsidR="0029148C">
          <w:t>6</w:t>
        </w:r>
      </w:ins>
      <w:del w:id="93" w:author="omarx" w:date="2014-02-13T15:50:00Z">
        <w:r w:rsidR="0058059E" w:rsidDel="0029148C">
          <w:delText>5</w:delText>
        </w:r>
      </w:del>
    </w:p>
    <w:p w:rsidR="003B266C" w:rsidRDefault="003B266C" w:rsidP="0004494A">
      <w:pPr>
        <w:jc w:val="both"/>
        <w:rPr>
          <w:rFonts w:ascii="Times New Roman" w:hAnsi="Times New Roman"/>
          <w:b/>
          <w:noProof/>
        </w:rPr>
      </w:pPr>
    </w:p>
    <w:p w:rsidR="003B266C" w:rsidRDefault="003B266C" w:rsidP="0004494A">
      <w:pPr>
        <w:jc w:val="both"/>
        <w:rPr>
          <w:rFonts w:ascii="Times New Roman" w:hAnsi="Times New Roman"/>
          <w:b/>
          <w:noProof/>
        </w:rPr>
      </w:pPr>
    </w:p>
    <w:p w:rsidR="003B266C" w:rsidRDefault="003B266C" w:rsidP="0004494A">
      <w:pPr>
        <w:pStyle w:val="TOCEntry"/>
        <w:jc w:val="both"/>
      </w:pPr>
      <w:r>
        <w:br w:type="page"/>
      </w:r>
      <w:bookmarkStart w:id="94" w:name="_Toc379904572"/>
      <w:r>
        <w:lastRenderedPageBreak/>
        <w:t>Revision History</w:t>
      </w:r>
      <w:bookmarkEnd w:id="94"/>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1332"/>
        <w:gridCol w:w="4954"/>
        <w:gridCol w:w="1584"/>
        <w:tblGridChange w:id="95">
          <w:tblGrid>
            <w:gridCol w:w="1998"/>
            <w:gridCol w:w="1332"/>
            <w:gridCol w:w="4954"/>
            <w:gridCol w:w="1584"/>
          </w:tblGrid>
        </w:tblGridChange>
      </w:tblGrid>
      <w:tr w:rsidR="003B266C">
        <w:tc>
          <w:tcPr>
            <w:tcW w:w="1998" w:type="dxa"/>
            <w:tcBorders>
              <w:top w:val="single" w:sz="12" w:space="0" w:color="auto"/>
              <w:bottom w:val="double" w:sz="12" w:space="0" w:color="auto"/>
            </w:tcBorders>
          </w:tcPr>
          <w:p w:rsidR="003B266C" w:rsidRDefault="003B266C" w:rsidP="0004494A">
            <w:pPr>
              <w:spacing w:before="40" w:after="40"/>
              <w:jc w:val="both"/>
              <w:rPr>
                <w:b/>
              </w:rPr>
            </w:pPr>
            <w:r>
              <w:rPr>
                <w:b/>
              </w:rPr>
              <w:t>Name</w:t>
            </w:r>
          </w:p>
        </w:tc>
        <w:tc>
          <w:tcPr>
            <w:tcW w:w="1332" w:type="dxa"/>
            <w:tcBorders>
              <w:top w:val="single" w:sz="12" w:space="0" w:color="auto"/>
              <w:bottom w:val="double" w:sz="12" w:space="0" w:color="auto"/>
            </w:tcBorders>
          </w:tcPr>
          <w:p w:rsidR="003B266C" w:rsidRDefault="003B266C" w:rsidP="0004494A">
            <w:pPr>
              <w:spacing w:before="40" w:after="40"/>
              <w:jc w:val="both"/>
              <w:rPr>
                <w:b/>
              </w:rPr>
            </w:pPr>
            <w:r>
              <w:rPr>
                <w:b/>
              </w:rPr>
              <w:t>Date</w:t>
            </w:r>
          </w:p>
        </w:tc>
        <w:tc>
          <w:tcPr>
            <w:tcW w:w="4954" w:type="dxa"/>
            <w:tcBorders>
              <w:top w:val="single" w:sz="12" w:space="0" w:color="auto"/>
              <w:bottom w:val="double" w:sz="12" w:space="0" w:color="auto"/>
            </w:tcBorders>
          </w:tcPr>
          <w:p w:rsidR="003B266C" w:rsidRDefault="003B266C" w:rsidP="0004494A">
            <w:pPr>
              <w:spacing w:before="40" w:after="40"/>
              <w:jc w:val="both"/>
              <w:rPr>
                <w:b/>
              </w:rPr>
            </w:pPr>
            <w:r>
              <w:rPr>
                <w:b/>
              </w:rPr>
              <w:t>Reason For Changes</w:t>
            </w:r>
          </w:p>
        </w:tc>
        <w:tc>
          <w:tcPr>
            <w:tcW w:w="1584" w:type="dxa"/>
            <w:tcBorders>
              <w:top w:val="single" w:sz="12" w:space="0" w:color="auto"/>
              <w:bottom w:val="double" w:sz="12" w:space="0" w:color="auto"/>
            </w:tcBorders>
          </w:tcPr>
          <w:p w:rsidR="003B266C" w:rsidRDefault="003B266C" w:rsidP="0004494A">
            <w:pPr>
              <w:spacing w:before="40" w:after="40"/>
              <w:jc w:val="both"/>
              <w:rPr>
                <w:b/>
              </w:rPr>
            </w:pPr>
            <w:r>
              <w:rPr>
                <w:b/>
              </w:rPr>
              <w:t>Version</w:t>
            </w:r>
          </w:p>
        </w:tc>
      </w:tr>
      <w:tr w:rsidR="003B266C">
        <w:tc>
          <w:tcPr>
            <w:tcW w:w="1998" w:type="dxa"/>
            <w:tcBorders>
              <w:top w:val="nil"/>
            </w:tcBorders>
          </w:tcPr>
          <w:p w:rsidR="003B266C" w:rsidRDefault="00913BDF" w:rsidP="0004494A">
            <w:pPr>
              <w:spacing w:before="40" w:after="40"/>
              <w:jc w:val="both"/>
            </w:pPr>
            <w:r>
              <w:t>Brian</w:t>
            </w:r>
            <w:r w:rsidR="003B266C">
              <w:t xml:space="preserve"> </w:t>
            </w:r>
            <w:proofErr w:type="spellStart"/>
            <w:r w:rsidR="003B266C">
              <w:t>S</w:t>
            </w:r>
            <w:r>
              <w:t>trattard</w:t>
            </w:r>
            <w:proofErr w:type="spellEnd"/>
          </w:p>
        </w:tc>
        <w:tc>
          <w:tcPr>
            <w:tcW w:w="1332" w:type="dxa"/>
            <w:tcBorders>
              <w:top w:val="nil"/>
            </w:tcBorders>
          </w:tcPr>
          <w:p w:rsidR="003B266C" w:rsidRDefault="00913BDF" w:rsidP="0004494A">
            <w:pPr>
              <w:spacing w:before="40" w:after="40"/>
              <w:jc w:val="both"/>
            </w:pPr>
            <w:r>
              <w:t>February 4, 2014</w:t>
            </w:r>
          </w:p>
        </w:tc>
        <w:tc>
          <w:tcPr>
            <w:tcW w:w="4954" w:type="dxa"/>
            <w:tcBorders>
              <w:top w:val="nil"/>
            </w:tcBorders>
          </w:tcPr>
          <w:p w:rsidR="003B266C" w:rsidRDefault="003B266C" w:rsidP="0004494A">
            <w:pPr>
              <w:spacing w:before="40" w:after="40"/>
              <w:jc w:val="both"/>
            </w:pPr>
            <w:r>
              <w:t>Initial Draft</w:t>
            </w:r>
          </w:p>
        </w:tc>
        <w:tc>
          <w:tcPr>
            <w:tcW w:w="1584" w:type="dxa"/>
            <w:tcBorders>
              <w:top w:val="nil"/>
            </w:tcBorders>
          </w:tcPr>
          <w:p w:rsidR="003B266C" w:rsidRDefault="003B266C" w:rsidP="0004494A">
            <w:pPr>
              <w:spacing w:before="40" w:after="40"/>
              <w:jc w:val="both"/>
            </w:pPr>
            <w:r>
              <w:t>1.0</w:t>
            </w:r>
          </w:p>
        </w:tc>
      </w:tr>
      <w:tr w:rsidR="003B266C">
        <w:tc>
          <w:tcPr>
            <w:tcW w:w="1998" w:type="dxa"/>
          </w:tcPr>
          <w:p w:rsidR="003B266C" w:rsidRDefault="00234440" w:rsidP="0004494A">
            <w:pPr>
              <w:spacing w:before="40" w:after="40"/>
              <w:jc w:val="both"/>
            </w:pPr>
            <w:r>
              <w:t>Andrew Poirier</w:t>
            </w:r>
          </w:p>
        </w:tc>
        <w:tc>
          <w:tcPr>
            <w:tcW w:w="1332" w:type="dxa"/>
          </w:tcPr>
          <w:p w:rsidR="003B266C" w:rsidRDefault="00234440" w:rsidP="0004494A">
            <w:pPr>
              <w:spacing w:before="40" w:after="40"/>
              <w:jc w:val="both"/>
            </w:pPr>
            <w:r>
              <w:t>February 11,2014</w:t>
            </w:r>
          </w:p>
        </w:tc>
        <w:tc>
          <w:tcPr>
            <w:tcW w:w="4954" w:type="dxa"/>
          </w:tcPr>
          <w:p w:rsidR="003B266C" w:rsidRDefault="00234440" w:rsidP="0004494A">
            <w:pPr>
              <w:spacing w:before="40" w:after="40"/>
              <w:jc w:val="both"/>
            </w:pPr>
            <w:r>
              <w:t>Draft Reconstruction</w:t>
            </w:r>
          </w:p>
        </w:tc>
        <w:tc>
          <w:tcPr>
            <w:tcW w:w="1584" w:type="dxa"/>
          </w:tcPr>
          <w:p w:rsidR="003B266C" w:rsidRDefault="00234440" w:rsidP="0004494A">
            <w:pPr>
              <w:spacing w:before="40" w:after="40"/>
              <w:jc w:val="both"/>
            </w:pPr>
            <w:r>
              <w:t>1.1</w:t>
            </w:r>
          </w:p>
        </w:tc>
      </w:tr>
      <w:tr w:rsidR="003B266C" w:rsidTr="00713ADE">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96" w:author="daven" w:date="2014-02-13T12:36:00Z">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c>
          <w:tcPr>
            <w:tcW w:w="1998" w:type="dxa"/>
            <w:tcPrChange w:id="97" w:author="daven" w:date="2014-02-13T12:36:00Z">
              <w:tcPr>
                <w:tcW w:w="1998" w:type="dxa"/>
                <w:tcBorders>
                  <w:bottom w:val="single" w:sz="12" w:space="0" w:color="auto"/>
                </w:tcBorders>
              </w:tcPr>
            </w:tcPrChange>
          </w:tcPr>
          <w:p w:rsidR="003B266C" w:rsidRDefault="00D814B1" w:rsidP="0004494A">
            <w:pPr>
              <w:spacing w:before="40" w:after="40"/>
              <w:jc w:val="both"/>
            </w:pPr>
            <w:r>
              <w:t>Omar X Rivera</w:t>
            </w:r>
          </w:p>
        </w:tc>
        <w:tc>
          <w:tcPr>
            <w:tcW w:w="1332" w:type="dxa"/>
            <w:tcPrChange w:id="98" w:author="daven" w:date="2014-02-13T12:36:00Z">
              <w:tcPr>
                <w:tcW w:w="1332" w:type="dxa"/>
                <w:tcBorders>
                  <w:bottom w:val="single" w:sz="12" w:space="0" w:color="auto"/>
                </w:tcBorders>
              </w:tcPr>
            </w:tcPrChange>
          </w:tcPr>
          <w:p w:rsidR="003B266C" w:rsidRDefault="00D814B1" w:rsidP="0004494A">
            <w:pPr>
              <w:spacing w:before="40" w:after="40"/>
              <w:jc w:val="both"/>
            </w:pPr>
            <w:r>
              <w:t>February 12,2014</w:t>
            </w:r>
          </w:p>
        </w:tc>
        <w:tc>
          <w:tcPr>
            <w:tcW w:w="4954" w:type="dxa"/>
            <w:tcPrChange w:id="99" w:author="daven" w:date="2014-02-13T12:36:00Z">
              <w:tcPr>
                <w:tcW w:w="4954" w:type="dxa"/>
                <w:tcBorders>
                  <w:bottom w:val="single" w:sz="12" w:space="0" w:color="auto"/>
                </w:tcBorders>
              </w:tcPr>
            </w:tcPrChange>
          </w:tcPr>
          <w:p w:rsidR="00D814B1" w:rsidRDefault="00D814B1" w:rsidP="0004494A">
            <w:pPr>
              <w:spacing w:before="40" w:after="40"/>
              <w:jc w:val="both"/>
            </w:pPr>
            <w:r>
              <w:t xml:space="preserve"> Updated Acronyms, Management Issues, Performance requirements,  Review Sections, </w:t>
            </w:r>
            <w:r w:rsidR="00D04F5A">
              <w:t>System Evolution</w:t>
            </w:r>
          </w:p>
        </w:tc>
        <w:tc>
          <w:tcPr>
            <w:tcW w:w="1584" w:type="dxa"/>
            <w:tcPrChange w:id="100" w:author="daven" w:date="2014-02-13T12:36:00Z">
              <w:tcPr>
                <w:tcW w:w="1584" w:type="dxa"/>
                <w:tcBorders>
                  <w:bottom w:val="single" w:sz="12" w:space="0" w:color="auto"/>
                </w:tcBorders>
              </w:tcPr>
            </w:tcPrChange>
          </w:tcPr>
          <w:p w:rsidR="003B266C" w:rsidRDefault="00D814B1" w:rsidP="0004494A">
            <w:pPr>
              <w:spacing w:before="40" w:after="40"/>
              <w:jc w:val="both"/>
            </w:pPr>
            <w:r>
              <w:t>1.2</w:t>
            </w:r>
          </w:p>
        </w:tc>
      </w:tr>
      <w:tr w:rsidR="00713ADE">
        <w:trPr>
          <w:ins w:id="101" w:author="daven" w:date="2014-02-13T12:36:00Z"/>
        </w:trPr>
        <w:tc>
          <w:tcPr>
            <w:tcW w:w="1998" w:type="dxa"/>
            <w:tcBorders>
              <w:bottom w:val="single" w:sz="12" w:space="0" w:color="auto"/>
            </w:tcBorders>
          </w:tcPr>
          <w:p w:rsidR="00713ADE" w:rsidRDefault="00713ADE" w:rsidP="0004494A">
            <w:pPr>
              <w:spacing w:before="40" w:after="40"/>
              <w:jc w:val="both"/>
              <w:rPr>
                <w:ins w:id="102" w:author="daven" w:date="2014-02-13T12:36:00Z"/>
              </w:rPr>
            </w:pPr>
            <w:proofErr w:type="spellStart"/>
            <w:ins w:id="103" w:author="daven" w:date="2014-02-13T12:36:00Z">
              <w:r>
                <w:t>Daven</w:t>
              </w:r>
              <w:proofErr w:type="spellEnd"/>
              <w:r>
                <w:t xml:space="preserve"> Amin</w:t>
              </w:r>
            </w:ins>
          </w:p>
        </w:tc>
        <w:tc>
          <w:tcPr>
            <w:tcW w:w="1332" w:type="dxa"/>
            <w:tcBorders>
              <w:bottom w:val="single" w:sz="12" w:space="0" w:color="auto"/>
            </w:tcBorders>
          </w:tcPr>
          <w:p w:rsidR="00713ADE" w:rsidRDefault="00713ADE" w:rsidP="0004494A">
            <w:pPr>
              <w:spacing w:before="40" w:after="40"/>
              <w:jc w:val="both"/>
              <w:rPr>
                <w:ins w:id="104" w:author="daven" w:date="2014-02-13T12:36:00Z"/>
              </w:rPr>
            </w:pPr>
            <w:ins w:id="105" w:author="daven" w:date="2014-02-13T12:36:00Z">
              <w:r>
                <w:t>February 13,2014</w:t>
              </w:r>
            </w:ins>
          </w:p>
        </w:tc>
        <w:tc>
          <w:tcPr>
            <w:tcW w:w="4954" w:type="dxa"/>
            <w:tcBorders>
              <w:bottom w:val="single" w:sz="12" w:space="0" w:color="auto"/>
            </w:tcBorders>
          </w:tcPr>
          <w:p w:rsidR="00713ADE" w:rsidRDefault="00713ADE" w:rsidP="0004494A">
            <w:pPr>
              <w:spacing w:before="40" w:after="40"/>
              <w:jc w:val="both"/>
              <w:rPr>
                <w:ins w:id="106" w:author="daven" w:date="2014-02-13T12:36:00Z"/>
              </w:rPr>
            </w:pPr>
            <w:ins w:id="107" w:author="daven" w:date="2014-02-13T12:36:00Z">
              <w:r>
                <w:t xml:space="preserve">Added missing use case, </w:t>
              </w:r>
            </w:ins>
            <w:ins w:id="108" w:author="daven" w:date="2014-02-13T12:37:00Z">
              <w:r>
                <w:t xml:space="preserve">added additional functional requirements, </w:t>
              </w:r>
            </w:ins>
            <w:ins w:id="109" w:author="daven" w:date="2014-02-13T12:36:00Z">
              <w:r>
                <w:t>edited for i</w:t>
              </w:r>
              <w:r w:rsidR="005716A9">
                <w:t>mproved clarity and consistency, updated definitions.</w:t>
              </w:r>
            </w:ins>
          </w:p>
        </w:tc>
        <w:tc>
          <w:tcPr>
            <w:tcW w:w="1584" w:type="dxa"/>
            <w:tcBorders>
              <w:bottom w:val="single" w:sz="12" w:space="0" w:color="auto"/>
            </w:tcBorders>
          </w:tcPr>
          <w:p w:rsidR="00713ADE" w:rsidRDefault="00713ADE" w:rsidP="0004494A">
            <w:pPr>
              <w:spacing w:before="40" w:after="40"/>
              <w:jc w:val="both"/>
              <w:rPr>
                <w:ins w:id="110" w:author="daven" w:date="2014-02-13T12:36:00Z"/>
              </w:rPr>
            </w:pPr>
            <w:ins w:id="111" w:author="daven" w:date="2014-02-13T12:37:00Z">
              <w:r>
                <w:t>1.3</w:t>
              </w:r>
            </w:ins>
          </w:p>
        </w:tc>
      </w:tr>
    </w:tbl>
    <w:p w:rsidR="003B266C" w:rsidRDefault="003B266C" w:rsidP="0004494A">
      <w:pPr>
        <w:jc w:val="both"/>
        <w:rPr>
          <w:b/>
        </w:rPr>
      </w:pPr>
    </w:p>
    <w:p w:rsidR="003B266C" w:rsidRDefault="003B266C" w:rsidP="0004494A">
      <w:pPr>
        <w:jc w:val="both"/>
      </w:pPr>
    </w:p>
    <w:p w:rsidR="003B266C" w:rsidRDefault="003B266C" w:rsidP="0004494A">
      <w:pPr>
        <w:jc w:val="both"/>
        <w:sectPr w:rsidR="003B266C">
          <w:headerReference w:type="default" r:id="rId9"/>
          <w:pgSz w:w="12240" w:h="15840" w:code="1"/>
          <w:pgMar w:top="1440" w:right="1440" w:bottom="1440" w:left="1440" w:header="720" w:footer="720" w:gutter="0"/>
          <w:pgNumType w:fmt="lowerRoman"/>
          <w:cols w:space="720"/>
        </w:sectPr>
      </w:pPr>
    </w:p>
    <w:p w:rsidR="003B266C" w:rsidRDefault="003B266C" w:rsidP="0004494A">
      <w:pPr>
        <w:pStyle w:val="Heading1"/>
        <w:jc w:val="both"/>
      </w:pPr>
      <w:bookmarkStart w:id="112" w:name="_Toc439994665"/>
      <w:bookmarkStart w:id="113" w:name="_Toc379904573"/>
      <w:r>
        <w:lastRenderedPageBreak/>
        <w:t>Introduction</w:t>
      </w:r>
      <w:bookmarkEnd w:id="112"/>
      <w:bookmarkEnd w:id="113"/>
    </w:p>
    <w:p w:rsidR="003B266C" w:rsidRDefault="003B266C" w:rsidP="0004494A">
      <w:pPr>
        <w:pStyle w:val="Heading2"/>
        <w:jc w:val="both"/>
      </w:pPr>
      <w:bookmarkStart w:id="114" w:name="_Toc439994667"/>
      <w:bookmarkStart w:id="115" w:name="_Toc379904574"/>
      <w:r>
        <w:t>Purpose</w:t>
      </w:r>
      <w:bookmarkEnd w:id="114"/>
      <w:bookmarkEnd w:id="115"/>
      <w:r>
        <w:t xml:space="preserve"> </w:t>
      </w:r>
    </w:p>
    <w:p w:rsidR="003B266C" w:rsidRPr="001F59A1" w:rsidRDefault="003B266C" w:rsidP="0004494A">
      <w:pPr>
        <w:pStyle w:val="template"/>
        <w:jc w:val="both"/>
        <w:rPr>
          <w:i w:val="0"/>
        </w:rPr>
      </w:pPr>
      <w:r w:rsidRPr="001F59A1">
        <w:rPr>
          <w:i w:val="0"/>
        </w:rPr>
        <w:t xml:space="preserve">The purpose of this document is to define </w:t>
      </w:r>
      <w:r>
        <w:rPr>
          <w:i w:val="0"/>
        </w:rPr>
        <w:t xml:space="preserve">the requirements for creating </w:t>
      </w:r>
      <w:r w:rsidR="00234440">
        <w:rPr>
          <w:i w:val="0"/>
        </w:rPr>
        <w:t>Fitness Health, also referred to ‘FH.” This F</w:t>
      </w:r>
      <w:r w:rsidR="00913BDF">
        <w:rPr>
          <w:i w:val="0"/>
        </w:rPr>
        <w:t xml:space="preserve">itness Software </w:t>
      </w:r>
      <w:r w:rsidR="00234440">
        <w:rPr>
          <w:i w:val="0"/>
        </w:rPr>
        <w:t>will consist of a</w:t>
      </w:r>
      <w:r>
        <w:rPr>
          <w:i w:val="0"/>
        </w:rPr>
        <w:t xml:space="preserve"> downloadable mobile application for</w:t>
      </w:r>
      <w:r w:rsidRPr="001F59A1">
        <w:rPr>
          <w:i w:val="0"/>
        </w:rPr>
        <w:t xml:space="preserve"> </w:t>
      </w:r>
      <w:r w:rsidR="00F30453">
        <w:rPr>
          <w:i w:val="0"/>
        </w:rPr>
        <w:t>an</w:t>
      </w:r>
      <w:r>
        <w:rPr>
          <w:i w:val="0"/>
        </w:rPr>
        <w:t xml:space="preserve"> </w:t>
      </w:r>
      <w:r w:rsidR="00913BDF">
        <w:rPr>
          <w:i w:val="0"/>
        </w:rPr>
        <w:t xml:space="preserve">Android </w:t>
      </w:r>
      <w:del w:id="116" w:author="omarx" w:date="2014-02-13T16:00:00Z">
        <w:r w:rsidR="00913BDF" w:rsidDel="006E4F68">
          <w:rPr>
            <w:i w:val="0"/>
          </w:rPr>
          <w:delText>a</w:delText>
        </w:r>
      </w:del>
      <w:del w:id="117" w:author="omarx" w:date="2014-02-13T15:24:00Z">
        <w:r w:rsidR="00913BDF" w:rsidDel="00B93186">
          <w:rPr>
            <w:i w:val="0"/>
          </w:rPr>
          <w:delText>pplication</w:delText>
        </w:r>
      </w:del>
      <w:ins w:id="118" w:author="omarx" w:date="2014-02-13T16:00:00Z">
        <w:r w:rsidR="006E4F68">
          <w:rPr>
            <w:i w:val="0"/>
          </w:rPr>
          <w:t>operating</w:t>
        </w:r>
      </w:ins>
      <w:ins w:id="119" w:author="omarx" w:date="2014-02-13T15:23:00Z">
        <w:r w:rsidR="00B93186">
          <w:rPr>
            <w:i w:val="0"/>
          </w:rPr>
          <w:t xml:space="preserve"> system</w:t>
        </w:r>
      </w:ins>
      <w:r w:rsidRPr="001F59A1">
        <w:rPr>
          <w:i w:val="0"/>
        </w:rPr>
        <w:t>.  This document will outline all of the necessary information to start development.</w:t>
      </w:r>
    </w:p>
    <w:p w:rsidR="003B266C" w:rsidRDefault="003B266C" w:rsidP="0004494A">
      <w:pPr>
        <w:pStyle w:val="Heading2"/>
        <w:jc w:val="both"/>
      </w:pPr>
      <w:bookmarkStart w:id="120" w:name="_Toc439994669"/>
      <w:bookmarkStart w:id="121" w:name="_Toc379904575"/>
      <w:r>
        <w:t>Intended Audience and Reading Suggestions</w:t>
      </w:r>
      <w:bookmarkEnd w:id="120"/>
      <w:bookmarkEnd w:id="121"/>
    </w:p>
    <w:p w:rsidR="003B266C" w:rsidRPr="00352DE4" w:rsidRDefault="003B266C" w:rsidP="0004494A">
      <w:pPr>
        <w:pStyle w:val="template"/>
        <w:jc w:val="both"/>
        <w:rPr>
          <w:i w:val="0"/>
        </w:rPr>
      </w:pPr>
      <w:r w:rsidRPr="00352DE4">
        <w:rPr>
          <w:i w:val="0"/>
        </w:rPr>
        <w:t>The intended audience for this document is</w:t>
      </w:r>
      <w:r w:rsidR="00913BDF">
        <w:rPr>
          <w:i w:val="0"/>
        </w:rPr>
        <w:t xml:space="preserve"> CSC 505 course instructor and class peers</w:t>
      </w:r>
      <w:r w:rsidRPr="00352DE4">
        <w:rPr>
          <w:i w:val="0"/>
        </w:rPr>
        <w:t>. Througho</w:t>
      </w:r>
      <w:r w:rsidR="00913BDF">
        <w:rPr>
          <w:i w:val="0"/>
        </w:rPr>
        <w:t xml:space="preserve">ut the rest of this document, </w:t>
      </w:r>
      <w:r w:rsidRPr="00352DE4">
        <w:rPr>
          <w:i w:val="0"/>
        </w:rPr>
        <w:t xml:space="preserve">the project will be broken up into sections for: Project Description, System Features, External Interface Requirements, and Non Functional Requirements.  </w:t>
      </w:r>
      <w:r>
        <w:rPr>
          <w:i w:val="0"/>
        </w:rPr>
        <w:t>There is also a glossary of common terms found throughout the document.</w:t>
      </w:r>
    </w:p>
    <w:p w:rsidR="003B266C" w:rsidRDefault="003B266C" w:rsidP="0004494A">
      <w:pPr>
        <w:pStyle w:val="Heading2"/>
        <w:jc w:val="both"/>
      </w:pPr>
      <w:bookmarkStart w:id="122" w:name="_Toc439994670"/>
      <w:bookmarkStart w:id="123" w:name="_Toc379904576"/>
      <w:r>
        <w:t>Project Scope</w:t>
      </w:r>
      <w:bookmarkEnd w:id="122"/>
      <w:bookmarkEnd w:id="123"/>
    </w:p>
    <w:p w:rsidR="003B266C" w:rsidRPr="00D40C73" w:rsidRDefault="00464B16" w:rsidP="0004494A">
      <w:pPr>
        <w:pStyle w:val="template"/>
        <w:jc w:val="both"/>
        <w:rPr>
          <w:i w:val="0"/>
        </w:rPr>
      </w:pPr>
      <w:r>
        <w:rPr>
          <w:i w:val="0"/>
        </w:rPr>
        <w:t>The main purpose of this</w:t>
      </w:r>
      <w:r w:rsidR="003B266C" w:rsidRPr="00D40C73">
        <w:rPr>
          <w:i w:val="0"/>
        </w:rPr>
        <w:t xml:space="preserve"> project is to </w:t>
      </w:r>
      <w:r w:rsidR="001B26ED">
        <w:rPr>
          <w:i w:val="0"/>
        </w:rPr>
        <w:t>create a</w:t>
      </w:r>
      <w:r w:rsidR="003B266C" w:rsidRPr="00D40C73">
        <w:rPr>
          <w:i w:val="0"/>
        </w:rPr>
        <w:t xml:space="preserve"> mobile device</w:t>
      </w:r>
      <w:r w:rsidR="001B26ED">
        <w:rPr>
          <w:i w:val="0"/>
        </w:rPr>
        <w:t xml:space="preserve"> application</w:t>
      </w:r>
      <w:r w:rsidR="003B266C" w:rsidRPr="00D40C73">
        <w:rPr>
          <w:i w:val="0"/>
        </w:rPr>
        <w:t xml:space="preserve"> to make </w:t>
      </w:r>
      <w:r w:rsidR="001B26ED">
        <w:rPr>
          <w:i w:val="0"/>
        </w:rPr>
        <w:t>an end user’s</w:t>
      </w:r>
      <w:r w:rsidR="002253F5">
        <w:rPr>
          <w:i w:val="0"/>
        </w:rPr>
        <w:t xml:space="preserve"> fitness</w:t>
      </w:r>
      <w:r w:rsidR="001B26ED">
        <w:rPr>
          <w:i w:val="0"/>
        </w:rPr>
        <w:t xml:space="preserve"> goals attainable by providing financial motivation</w:t>
      </w:r>
      <w:r w:rsidR="003B266C">
        <w:rPr>
          <w:i w:val="0"/>
        </w:rPr>
        <w:t xml:space="preserve">. </w:t>
      </w:r>
      <w:r w:rsidR="003B266C" w:rsidRPr="00D40C73">
        <w:rPr>
          <w:i w:val="0"/>
        </w:rPr>
        <w:t xml:space="preserve">The goal is to make it as easy as possible to </w:t>
      </w:r>
      <w:r w:rsidR="002253F5">
        <w:rPr>
          <w:i w:val="0"/>
        </w:rPr>
        <w:t>setup profile, workout schedule, and fitness goals using the application. The profile shall be easy to view, as will the schedule and goals using the application.</w:t>
      </w:r>
      <w:r w:rsidR="003B266C">
        <w:rPr>
          <w:i w:val="0"/>
        </w:rPr>
        <w:t xml:space="preserve"> </w:t>
      </w:r>
      <w:r w:rsidR="002253F5">
        <w:rPr>
          <w:i w:val="0"/>
        </w:rPr>
        <w:t xml:space="preserve">The end user shall be able to enter financial information and designate a penalty for missing scheduled workouts. The end user shall be able to designate a ‘fitness coach’ to engage the penalty for missing scheduled workouts. </w:t>
      </w:r>
    </w:p>
    <w:p w:rsidR="003B266C" w:rsidRPr="00D40C73" w:rsidRDefault="003B266C" w:rsidP="0004494A">
      <w:pPr>
        <w:pStyle w:val="template"/>
        <w:jc w:val="both"/>
        <w:rPr>
          <w:i w:val="0"/>
        </w:rPr>
      </w:pPr>
    </w:p>
    <w:p w:rsidR="003B266C" w:rsidRPr="00D40C73" w:rsidRDefault="001B26ED" w:rsidP="0004494A">
      <w:pPr>
        <w:pStyle w:val="template"/>
        <w:jc w:val="both"/>
        <w:rPr>
          <w:i w:val="0"/>
        </w:rPr>
      </w:pPr>
      <w:r>
        <w:rPr>
          <w:i w:val="0"/>
        </w:rPr>
        <w:t xml:space="preserve">The software </w:t>
      </w:r>
      <w:r w:rsidR="003B266C" w:rsidRPr="000E0041">
        <w:rPr>
          <w:i w:val="0"/>
        </w:rPr>
        <w:t xml:space="preserve">being used for development is </w:t>
      </w:r>
      <w:r w:rsidR="008925D9" w:rsidRPr="000E0041">
        <w:rPr>
          <w:i w:val="0"/>
        </w:rPr>
        <w:t>the</w:t>
      </w:r>
      <w:r w:rsidR="003B266C" w:rsidRPr="000E0041">
        <w:rPr>
          <w:i w:val="0"/>
        </w:rPr>
        <w:t xml:space="preserve"> </w:t>
      </w:r>
      <w:r>
        <w:rPr>
          <w:i w:val="0"/>
        </w:rPr>
        <w:t>Android SDK. Additionally, back end support services are</w:t>
      </w:r>
      <w:r w:rsidR="003B266C" w:rsidRPr="000E0041">
        <w:rPr>
          <w:i w:val="0"/>
        </w:rPr>
        <w:t xml:space="preserve"> managed by a server running </w:t>
      </w:r>
      <w:r w:rsidR="008925D9" w:rsidRPr="000E0041">
        <w:rPr>
          <w:i w:val="0"/>
        </w:rPr>
        <w:t xml:space="preserve">Linux </w:t>
      </w:r>
      <w:proofErr w:type="spellStart"/>
      <w:r w:rsidR="008925D9" w:rsidRPr="000E0041">
        <w:rPr>
          <w:i w:val="0"/>
        </w:rPr>
        <w:t>Debian</w:t>
      </w:r>
      <w:proofErr w:type="spellEnd"/>
      <w:r w:rsidR="008925D9" w:rsidRPr="000E0041">
        <w:rPr>
          <w:i w:val="0"/>
        </w:rPr>
        <w:t xml:space="preserve"> </w:t>
      </w:r>
      <w:r w:rsidR="00C10E7F">
        <w:rPr>
          <w:i w:val="0"/>
        </w:rPr>
        <w:t>7.3</w:t>
      </w:r>
      <w:r>
        <w:rPr>
          <w:i w:val="0"/>
        </w:rPr>
        <w:t xml:space="preserve"> and MySQL</w:t>
      </w:r>
      <w:r w:rsidR="008925D9" w:rsidRPr="000E0041">
        <w:rPr>
          <w:i w:val="0"/>
        </w:rPr>
        <w:t xml:space="preserve"> server 5.5.35</w:t>
      </w:r>
      <w:r w:rsidR="003B266C" w:rsidRPr="000E0041">
        <w:rPr>
          <w:i w:val="0"/>
        </w:rPr>
        <w:t>.</w:t>
      </w:r>
    </w:p>
    <w:p w:rsidR="003629C8" w:rsidRDefault="003629C8" w:rsidP="0004494A">
      <w:pPr>
        <w:pStyle w:val="Heading2"/>
        <w:jc w:val="both"/>
      </w:pPr>
      <w:bookmarkStart w:id="124" w:name="_Toc379904577"/>
      <w:bookmarkStart w:id="125" w:name="_Toc439994673"/>
      <w:r>
        <w:t>Definitions, Acronyms, and Abbreviations</w:t>
      </w:r>
      <w:bookmarkEnd w:id="124"/>
      <w:r>
        <w:t xml:space="preserve"> </w:t>
      </w:r>
    </w:p>
    <w:p w:rsidR="00412EDC" w:rsidRPr="00412EDC" w:rsidRDefault="00412EDC" w:rsidP="0004494A">
      <w:pPr>
        <w:jc w:val="both"/>
      </w:pPr>
    </w:p>
    <w:tbl>
      <w:tblPr>
        <w:tblStyle w:val="TableGrid"/>
        <w:tblW w:w="0" w:type="auto"/>
        <w:tblLook w:val="04A0" w:firstRow="1" w:lastRow="0" w:firstColumn="1" w:lastColumn="0" w:noHBand="0" w:noVBand="1"/>
      </w:tblPr>
      <w:tblGrid>
        <w:gridCol w:w="2988"/>
        <w:gridCol w:w="6876"/>
      </w:tblGrid>
      <w:tr w:rsidR="00412EDC" w:rsidTr="001B26ED">
        <w:tc>
          <w:tcPr>
            <w:tcW w:w="2988" w:type="dxa"/>
          </w:tcPr>
          <w:p w:rsidR="00412EDC" w:rsidRPr="00412EDC" w:rsidRDefault="00412EDC" w:rsidP="0004494A">
            <w:pPr>
              <w:jc w:val="both"/>
              <w:rPr>
                <w:b/>
              </w:rPr>
            </w:pPr>
            <w:r w:rsidRPr="00412EDC">
              <w:rPr>
                <w:b/>
              </w:rPr>
              <w:t>Term</w:t>
            </w:r>
          </w:p>
        </w:tc>
        <w:tc>
          <w:tcPr>
            <w:tcW w:w="6876" w:type="dxa"/>
          </w:tcPr>
          <w:p w:rsidR="00412EDC" w:rsidRPr="00412EDC" w:rsidRDefault="00412EDC" w:rsidP="0004494A">
            <w:pPr>
              <w:jc w:val="both"/>
              <w:rPr>
                <w:b/>
              </w:rPr>
            </w:pPr>
            <w:r w:rsidRPr="00412EDC">
              <w:rPr>
                <w:b/>
              </w:rPr>
              <w:t>Definition</w:t>
            </w:r>
          </w:p>
        </w:tc>
      </w:tr>
      <w:tr w:rsidR="00412EDC" w:rsidTr="001B26ED">
        <w:tc>
          <w:tcPr>
            <w:tcW w:w="2988" w:type="dxa"/>
          </w:tcPr>
          <w:p w:rsidR="00412EDC" w:rsidRDefault="002D1D5A" w:rsidP="00D814B1">
            <w:pPr>
              <w:jc w:val="center"/>
            </w:pPr>
            <w:r>
              <w:t>DFD</w:t>
            </w:r>
          </w:p>
        </w:tc>
        <w:tc>
          <w:tcPr>
            <w:tcW w:w="6876" w:type="dxa"/>
          </w:tcPr>
          <w:p w:rsidR="00412EDC" w:rsidRDefault="002D1D5A" w:rsidP="0004494A">
            <w:pPr>
              <w:jc w:val="both"/>
            </w:pPr>
            <w:r>
              <w:t>Data Flow Diagram</w:t>
            </w:r>
          </w:p>
        </w:tc>
      </w:tr>
      <w:tr w:rsidR="00412EDC" w:rsidTr="001B26ED">
        <w:tc>
          <w:tcPr>
            <w:tcW w:w="2988" w:type="dxa"/>
          </w:tcPr>
          <w:p w:rsidR="00412EDC" w:rsidRDefault="00760719" w:rsidP="00D814B1">
            <w:pPr>
              <w:jc w:val="center"/>
            </w:pPr>
            <w:r>
              <w:t>SDK</w:t>
            </w:r>
          </w:p>
        </w:tc>
        <w:tc>
          <w:tcPr>
            <w:tcW w:w="6876" w:type="dxa"/>
          </w:tcPr>
          <w:p w:rsidR="00412EDC" w:rsidRDefault="00760719" w:rsidP="0004494A">
            <w:pPr>
              <w:jc w:val="both"/>
            </w:pPr>
            <w:r>
              <w:t>Software Developer Kit</w:t>
            </w:r>
          </w:p>
        </w:tc>
      </w:tr>
      <w:tr w:rsidR="00412EDC" w:rsidTr="001B26ED">
        <w:tc>
          <w:tcPr>
            <w:tcW w:w="2988" w:type="dxa"/>
          </w:tcPr>
          <w:p w:rsidR="00412EDC" w:rsidRDefault="00D814B1" w:rsidP="00D814B1">
            <w:pPr>
              <w:jc w:val="center"/>
            </w:pPr>
            <w:r>
              <w:t>GUI</w:t>
            </w:r>
          </w:p>
        </w:tc>
        <w:tc>
          <w:tcPr>
            <w:tcW w:w="6876" w:type="dxa"/>
          </w:tcPr>
          <w:p w:rsidR="00412EDC" w:rsidRDefault="001C67F1" w:rsidP="0004494A">
            <w:pPr>
              <w:jc w:val="both"/>
            </w:pPr>
            <w:r>
              <w:t>Graphical User Interface</w:t>
            </w:r>
          </w:p>
        </w:tc>
      </w:tr>
      <w:tr w:rsidR="00412EDC" w:rsidTr="001B26ED">
        <w:tc>
          <w:tcPr>
            <w:tcW w:w="2988" w:type="dxa"/>
          </w:tcPr>
          <w:p w:rsidR="00412EDC" w:rsidRDefault="00D814B1" w:rsidP="00D814B1">
            <w:pPr>
              <w:jc w:val="center"/>
            </w:pPr>
            <w:r>
              <w:t>XML</w:t>
            </w:r>
          </w:p>
        </w:tc>
        <w:tc>
          <w:tcPr>
            <w:tcW w:w="6876" w:type="dxa"/>
          </w:tcPr>
          <w:p w:rsidR="00412EDC" w:rsidRDefault="001C67F1" w:rsidP="0004494A">
            <w:pPr>
              <w:jc w:val="both"/>
            </w:pPr>
            <w:r>
              <w:t>Extensible Markup Language</w:t>
            </w:r>
          </w:p>
        </w:tc>
      </w:tr>
      <w:tr w:rsidR="00412EDC" w:rsidTr="001B26ED">
        <w:tc>
          <w:tcPr>
            <w:tcW w:w="2988" w:type="dxa"/>
          </w:tcPr>
          <w:p w:rsidR="00412EDC" w:rsidRDefault="00D814B1" w:rsidP="00D814B1">
            <w:pPr>
              <w:jc w:val="center"/>
            </w:pPr>
            <w:r>
              <w:t>HTML</w:t>
            </w:r>
          </w:p>
        </w:tc>
        <w:tc>
          <w:tcPr>
            <w:tcW w:w="6876" w:type="dxa"/>
          </w:tcPr>
          <w:p w:rsidR="00412EDC" w:rsidRDefault="001C67F1" w:rsidP="0004494A">
            <w:pPr>
              <w:jc w:val="both"/>
            </w:pPr>
            <w:proofErr w:type="spellStart"/>
            <w:r>
              <w:t>HyperText</w:t>
            </w:r>
            <w:proofErr w:type="spellEnd"/>
            <w:r>
              <w:t xml:space="preserve"> Markup Language</w:t>
            </w:r>
          </w:p>
        </w:tc>
      </w:tr>
      <w:tr w:rsidR="00412EDC" w:rsidTr="001B26ED">
        <w:tc>
          <w:tcPr>
            <w:tcW w:w="2988" w:type="dxa"/>
          </w:tcPr>
          <w:p w:rsidR="00412EDC" w:rsidRDefault="00D814B1" w:rsidP="00D814B1">
            <w:pPr>
              <w:jc w:val="center"/>
            </w:pPr>
            <w:r>
              <w:t>SSH</w:t>
            </w:r>
          </w:p>
        </w:tc>
        <w:tc>
          <w:tcPr>
            <w:tcW w:w="6876" w:type="dxa"/>
          </w:tcPr>
          <w:p w:rsidR="00412EDC" w:rsidRDefault="001C67F1" w:rsidP="0004494A">
            <w:pPr>
              <w:jc w:val="both"/>
            </w:pPr>
            <w:r>
              <w:t>Secure Shell – Cryptographic Protocol</w:t>
            </w:r>
          </w:p>
        </w:tc>
      </w:tr>
      <w:tr w:rsidR="00412EDC" w:rsidTr="001B26ED">
        <w:tc>
          <w:tcPr>
            <w:tcW w:w="2988" w:type="dxa"/>
          </w:tcPr>
          <w:p w:rsidR="00412EDC" w:rsidRDefault="00D814B1" w:rsidP="00D814B1">
            <w:pPr>
              <w:jc w:val="center"/>
            </w:pPr>
            <w:r>
              <w:t>UML</w:t>
            </w:r>
          </w:p>
        </w:tc>
        <w:tc>
          <w:tcPr>
            <w:tcW w:w="6876" w:type="dxa"/>
          </w:tcPr>
          <w:p w:rsidR="00412EDC" w:rsidRDefault="001C67F1" w:rsidP="0004494A">
            <w:pPr>
              <w:jc w:val="both"/>
            </w:pPr>
            <w:r>
              <w:t>Unified Modeling Language</w:t>
            </w:r>
          </w:p>
        </w:tc>
      </w:tr>
      <w:tr w:rsidR="00D04F5A" w:rsidTr="001B26ED">
        <w:tc>
          <w:tcPr>
            <w:tcW w:w="2988" w:type="dxa"/>
          </w:tcPr>
          <w:p w:rsidR="00D04F5A" w:rsidRDefault="00D04F5A" w:rsidP="00D814B1">
            <w:pPr>
              <w:jc w:val="center"/>
            </w:pPr>
            <w:r>
              <w:t>SRS</w:t>
            </w:r>
          </w:p>
        </w:tc>
        <w:tc>
          <w:tcPr>
            <w:tcW w:w="6876" w:type="dxa"/>
          </w:tcPr>
          <w:p w:rsidR="00D04F5A" w:rsidRDefault="00D04F5A" w:rsidP="0004494A">
            <w:pPr>
              <w:jc w:val="both"/>
            </w:pPr>
            <w:r>
              <w:t>Software Requirements Specification</w:t>
            </w:r>
          </w:p>
        </w:tc>
      </w:tr>
      <w:tr w:rsidR="00966A53" w:rsidTr="001B26ED">
        <w:tc>
          <w:tcPr>
            <w:tcW w:w="2988" w:type="dxa"/>
          </w:tcPr>
          <w:p w:rsidR="00966A53" w:rsidRDefault="00966A53" w:rsidP="00D814B1">
            <w:pPr>
              <w:jc w:val="center"/>
            </w:pPr>
            <w:r>
              <w:t>FH</w:t>
            </w:r>
          </w:p>
        </w:tc>
        <w:tc>
          <w:tcPr>
            <w:tcW w:w="6876" w:type="dxa"/>
          </w:tcPr>
          <w:p w:rsidR="00966A53" w:rsidRDefault="00966A53" w:rsidP="0004494A">
            <w:pPr>
              <w:jc w:val="both"/>
            </w:pPr>
            <w:r>
              <w:t>Fitness Health Application</w:t>
            </w:r>
          </w:p>
        </w:tc>
      </w:tr>
      <w:tr w:rsidR="00962D1F" w:rsidTr="001B26ED">
        <w:trPr>
          <w:ins w:id="126" w:author="daven" w:date="2014-02-13T13:26:00Z"/>
        </w:trPr>
        <w:tc>
          <w:tcPr>
            <w:tcW w:w="2988" w:type="dxa"/>
          </w:tcPr>
          <w:p w:rsidR="00962D1F" w:rsidRDefault="00962D1F" w:rsidP="00D814B1">
            <w:pPr>
              <w:jc w:val="center"/>
              <w:rPr>
                <w:ins w:id="127" w:author="daven" w:date="2014-02-13T13:26:00Z"/>
              </w:rPr>
            </w:pPr>
            <w:ins w:id="128" w:author="daven" w:date="2014-02-13T13:27:00Z">
              <w:r>
                <w:t>Authenticator</w:t>
              </w:r>
            </w:ins>
          </w:p>
        </w:tc>
        <w:tc>
          <w:tcPr>
            <w:tcW w:w="6876" w:type="dxa"/>
          </w:tcPr>
          <w:p w:rsidR="00962D1F" w:rsidRPr="00000124" w:rsidRDefault="00962D1F">
            <w:pPr>
              <w:jc w:val="both"/>
              <w:rPr>
                <w:ins w:id="129" w:author="daven" w:date="2014-02-13T13:26:00Z"/>
              </w:rPr>
            </w:pPr>
            <w:ins w:id="130" w:author="daven" w:date="2014-02-13T13:27:00Z">
              <w:r>
                <w:t xml:space="preserve">A user account granted </w:t>
              </w:r>
              <w:r>
                <w:rPr>
                  <w:i/>
                </w:rPr>
                <w:t>authenticate</w:t>
              </w:r>
              <w:r>
                <w:t xml:space="preserve"> privileges on one or more </w:t>
              </w:r>
              <w:r>
                <w:rPr>
                  <w:i/>
                </w:rPr>
                <w:t>workout schedules</w:t>
              </w:r>
            </w:ins>
            <w:ins w:id="131" w:author="daven" w:date="2014-02-13T13:28:00Z">
              <w:r>
                <w:t xml:space="preserve"> associated with another user account</w:t>
              </w:r>
            </w:ins>
            <w:ins w:id="132" w:author="daven" w:date="2014-02-13T13:32:00Z">
              <w:r w:rsidR="00000124">
                <w:t xml:space="preserve">. Also referred to as a </w:t>
              </w:r>
            </w:ins>
            <w:ins w:id="133" w:author="daven" w:date="2014-02-13T13:33:00Z">
              <w:r w:rsidR="00FF538B">
                <w:rPr>
                  <w:i/>
                </w:rPr>
                <w:t>Trainer</w:t>
              </w:r>
            </w:ins>
            <w:ins w:id="134" w:author="daven" w:date="2014-02-13T13:32:00Z">
              <w:r w:rsidR="00000124">
                <w:t>.</w:t>
              </w:r>
            </w:ins>
          </w:p>
        </w:tc>
      </w:tr>
      <w:tr w:rsidR="00962D1F" w:rsidTr="001B26ED">
        <w:trPr>
          <w:ins w:id="135" w:author="daven" w:date="2014-02-13T13:26:00Z"/>
        </w:trPr>
        <w:tc>
          <w:tcPr>
            <w:tcW w:w="2988" w:type="dxa"/>
          </w:tcPr>
          <w:p w:rsidR="00962D1F" w:rsidRDefault="00962D1F" w:rsidP="00D814B1">
            <w:pPr>
              <w:jc w:val="center"/>
              <w:rPr>
                <w:ins w:id="136" w:author="daven" w:date="2014-02-13T13:26:00Z"/>
              </w:rPr>
            </w:pPr>
            <w:ins w:id="137" w:author="daven" w:date="2014-02-13T13:28:00Z">
              <w:r>
                <w:t>Authenticate</w:t>
              </w:r>
            </w:ins>
          </w:p>
        </w:tc>
        <w:tc>
          <w:tcPr>
            <w:tcW w:w="6876" w:type="dxa"/>
          </w:tcPr>
          <w:p w:rsidR="00962D1F" w:rsidRPr="00962D1F" w:rsidRDefault="00962D1F">
            <w:pPr>
              <w:jc w:val="both"/>
              <w:rPr>
                <w:ins w:id="138" w:author="daven" w:date="2014-02-13T13:26:00Z"/>
              </w:rPr>
            </w:pPr>
            <w:ins w:id="139" w:author="daven" w:date="2014-02-13T13:28:00Z">
              <w:r>
                <w:t xml:space="preserve">A user action confirming to the system that another user successfully completed a </w:t>
              </w:r>
              <w:r>
                <w:rPr>
                  <w:i/>
                </w:rPr>
                <w:t>workout metric</w:t>
              </w:r>
              <w:r>
                <w:t xml:space="preserve"> associated with </w:t>
              </w:r>
            </w:ins>
            <w:ins w:id="140" w:author="daven" w:date="2014-02-13T13:29:00Z">
              <w:r>
                <w:t>one of their</w:t>
              </w:r>
            </w:ins>
            <w:ins w:id="141" w:author="daven" w:date="2014-02-13T13:28:00Z">
              <w:r>
                <w:t xml:space="preserve"> </w:t>
              </w:r>
              <w:r>
                <w:rPr>
                  <w:i/>
                </w:rPr>
                <w:t>workout schedule</w:t>
              </w:r>
            </w:ins>
            <w:ins w:id="142" w:author="daven" w:date="2014-02-13T13:29:00Z">
              <w:r>
                <w:rPr>
                  <w:i/>
                </w:rPr>
                <w:t>s</w:t>
              </w:r>
            </w:ins>
            <w:ins w:id="143" w:author="daven" w:date="2014-02-13T13:28:00Z">
              <w:r>
                <w:t>.</w:t>
              </w:r>
            </w:ins>
          </w:p>
        </w:tc>
      </w:tr>
      <w:tr w:rsidR="006E0027" w:rsidTr="001B26ED">
        <w:trPr>
          <w:ins w:id="144" w:author="daven" w:date="2014-02-13T13:39:00Z"/>
        </w:trPr>
        <w:tc>
          <w:tcPr>
            <w:tcW w:w="2988" w:type="dxa"/>
          </w:tcPr>
          <w:p w:rsidR="006E0027" w:rsidRDefault="006E0027" w:rsidP="00D814B1">
            <w:pPr>
              <w:jc w:val="center"/>
              <w:rPr>
                <w:ins w:id="145" w:author="daven" w:date="2014-02-13T13:39:00Z"/>
              </w:rPr>
            </w:pPr>
            <w:ins w:id="146" w:author="daven" w:date="2014-02-13T13:39:00Z">
              <w:r>
                <w:lastRenderedPageBreak/>
                <w:t>Payment Information</w:t>
              </w:r>
            </w:ins>
          </w:p>
        </w:tc>
        <w:tc>
          <w:tcPr>
            <w:tcW w:w="6876" w:type="dxa"/>
          </w:tcPr>
          <w:p w:rsidR="006E0027" w:rsidRDefault="006E0027" w:rsidP="00962D1F">
            <w:pPr>
              <w:jc w:val="both"/>
              <w:rPr>
                <w:ins w:id="147" w:author="daven" w:date="2014-02-13T13:39:00Z"/>
              </w:rPr>
            </w:pPr>
            <w:ins w:id="148" w:author="daven" w:date="2014-02-13T13:39:00Z">
              <w:r>
                <w:t xml:space="preserve">The minimum required information to debit an external financial system. This could be a credit card number (along with cardholder name, </w:t>
              </w:r>
            </w:ins>
            <w:ins w:id="149" w:author="daven" w:date="2014-02-13T13:40:00Z">
              <w:r>
                <w:t>expiration</w:t>
              </w:r>
            </w:ins>
            <w:ins w:id="150" w:author="daven" w:date="2014-02-13T13:39:00Z">
              <w:r>
                <w:t xml:space="preserve"> </w:t>
              </w:r>
            </w:ins>
            <w:ins w:id="151" w:author="daven" w:date="2014-02-13T13:40:00Z">
              <w:r>
                <w:t>date, and security code), or login information to an external system, such as Amazon Payments.</w:t>
              </w:r>
            </w:ins>
          </w:p>
        </w:tc>
      </w:tr>
      <w:tr w:rsidR="00962D1F" w:rsidTr="001B26ED">
        <w:trPr>
          <w:ins w:id="152" w:author="daven" w:date="2014-02-13T13:26:00Z"/>
        </w:trPr>
        <w:tc>
          <w:tcPr>
            <w:tcW w:w="2988" w:type="dxa"/>
          </w:tcPr>
          <w:p w:rsidR="00962D1F" w:rsidRDefault="00962D1F" w:rsidP="00D814B1">
            <w:pPr>
              <w:jc w:val="center"/>
              <w:rPr>
                <w:ins w:id="153" w:author="daven" w:date="2014-02-13T13:26:00Z"/>
              </w:rPr>
            </w:pPr>
            <w:ins w:id="154" w:author="daven" w:date="2014-02-13T13:29:00Z">
              <w:r>
                <w:t>Workout Metric</w:t>
              </w:r>
            </w:ins>
          </w:p>
        </w:tc>
        <w:tc>
          <w:tcPr>
            <w:tcW w:w="6876" w:type="dxa"/>
          </w:tcPr>
          <w:p w:rsidR="00962D1F" w:rsidRDefault="00962D1F" w:rsidP="0004494A">
            <w:pPr>
              <w:jc w:val="both"/>
              <w:rPr>
                <w:ins w:id="155" w:author="daven" w:date="2014-02-13T13:26:00Z"/>
              </w:rPr>
            </w:pPr>
            <w:ins w:id="156" w:author="daven" w:date="2014-02-13T13:29:00Z">
              <w:r>
                <w:t>A numeric value and a textual description, representing a quantified exercise activity</w:t>
              </w:r>
            </w:ins>
            <w:ins w:id="157" w:author="daven" w:date="2014-02-13T13:30:00Z">
              <w:r>
                <w:t xml:space="preserve"> to occur over a week</w:t>
              </w:r>
            </w:ins>
            <w:ins w:id="158" w:author="daven" w:date="2014-02-13T13:29:00Z">
              <w:r>
                <w:t>, i.e. “(30) sit-ups”, “(3.5) walk/run miles</w:t>
              </w:r>
            </w:ins>
            <w:ins w:id="159" w:author="daven" w:date="2014-02-13T13:30:00Z">
              <w:r>
                <w:t>”, “(1) hour of swimming”</w:t>
              </w:r>
            </w:ins>
          </w:p>
        </w:tc>
      </w:tr>
      <w:tr w:rsidR="00962D1F" w:rsidTr="001B26ED">
        <w:trPr>
          <w:ins w:id="160" w:author="daven" w:date="2014-02-13T13:26:00Z"/>
        </w:trPr>
        <w:tc>
          <w:tcPr>
            <w:tcW w:w="2988" w:type="dxa"/>
          </w:tcPr>
          <w:p w:rsidR="00962D1F" w:rsidRDefault="00962D1F" w:rsidP="00D814B1">
            <w:pPr>
              <w:jc w:val="center"/>
              <w:rPr>
                <w:ins w:id="161" w:author="daven" w:date="2014-02-13T13:26:00Z"/>
              </w:rPr>
            </w:pPr>
            <w:ins w:id="162" w:author="daven" w:date="2014-02-13T13:30:00Z">
              <w:r>
                <w:t>Workout Schedule</w:t>
              </w:r>
            </w:ins>
          </w:p>
        </w:tc>
        <w:tc>
          <w:tcPr>
            <w:tcW w:w="6876" w:type="dxa"/>
          </w:tcPr>
          <w:p w:rsidR="00962D1F" w:rsidRPr="00962D1F" w:rsidRDefault="00962D1F" w:rsidP="0004494A">
            <w:pPr>
              <w:jc w:val="both"/>
              <w:rPr>
                <w:ins w:id="163" w:author="daven" w:date="2014-02-13T13:26:00Z"/>
              </w:rPr>
            </w:pPr>
            <w:ins w:id="164" w:author="daven" w:date="2014-02-13T13:30:00Z">
              <w:r>
                <w:t xml:space="preserve">A start date, a number of weeks specifying duration, and a </w:t>
              </w:r>
            </w:ins>
            <w:ins w:id="165" w:author="daven" w:date="2014-02-13T13:31:00Z">
              <w:r>
                <w:rPr>
                  <w:i/>
                </w:rPr>
                <w:t>workout metric</w:t>
              </w:r>
              <w:r>
                <w:t xml:space="preserve"> which collectively define the total length and quantity of an exercise regimen.</w:t>
              </w:r>
            </w:ins>
          </w:p>
        </w:tc>
      </w:tr>
    </w:tbl>
    <w:p w:rsidR="003629C8" w:rsidRDefault="00E76F9A" w:rsidP="0004494A">
      <w:pPr>
        <w:pStyle w:val="Heading2"/>
        <w:jc w:val="both"/>
        <w:rPr>
          <w:ins w:id="166" w:author="omarx" w:date="2014-02-13T16:19:00Z"/>
        </w:rPr>
      </w:pPr>
      <w:bookmarkStart w:id="167" w:name="_Toc379904578"/>
      <w:commentRangeStart w:id="168"/>
      <w:r>
        <w:t>Ref</w:t>
      </w:r>
      <w:r w:rsidR="003629C8">
        <w:t>erences</w:t>
      </w:r>
      <w:bookmarkEnd w:id="167"/>
      <w:r w:rsidR="003629C8">
        <w:t xml:space="preserve"> </w:t>
      </w:r>
      <w:commentRangeEnd w:id="168"/>
      <w:r w:rsidR="00B93186">
        <w:rPr>
          <w:rStyle w:val="CommentReference"/>
          <w:b w:val="0"/>
        </w:rPr>
        <w:commentReference w:id="168"/>
      </w:r>
    </w:p>
    <w:p w:rsidR="00C61F04" w:rsidRPr="004F7094" w:rsidRDefault="00C61F04" w:rsidP="00C61F04">
      <w:pPr>
        <w:pStyle w:val="ListParagraph"/>
        <w:numPr>
          <w:ilvl w:val="0"/>
          <w:numId w:val="37"/>
        </w:numPr>
        <w:rPr>
          <w:ins w:id="169" w:author="omarx" w:date="2014-02-13T16:19:00Z"/>
          <w:rFonts w:ascii="Arial" w:hAnsi="Arial" w:cs="Arial"/>
          <w:rPrChange w:id="170" w:author="omarx" w:date="2014-02-13T16:20:00Z">
            <w:rPr>
              <w:ins w:id="171" w:author="omarx" w:date="2014-02-13T16:19:00Z"/>
            </w:rPr>
          </w:rPrChange>
        </w:rPr>
      </w:pPr>
      <w:ins w:id="172" w:author="omarx" w:date="2014-02-13T16:19:00Z">
        <w:r w:rsidRPr="004F7094">
          <w:rPr>
            <w:rFonts w:ascii="Arial" w:hAnsi="Arial" w:cs="Arial"/>
            <w:rPrChange w:id="173" w:author="omarx" w:date="2014-02-13T16:20:00Z">
              <w:rPr/>
            </w:rPrChange>
          </w:rPr>
          <w:t>Developers,</w:t>
        </w:r>
        <w:r w:rsidR="004F7094">
          <w:rPr>
            <w:rFonts w:ascii="Arial" w:hAnsi="Arial" w:cs="Arial"/>
          </w:rPr>
          <w:t xml:space="preserve"> Android. "What is android." http://developer.android.</w:t>
        </w:r>
        <w:r w:rsidRPr="004F7094">
          <w:rPr>
            <w:rFonts w:ascii="Arial" w:hAnsi="Arial" w:cs="Arial"/>
            <w:rPrChange w:id="174" w:author="omarx" w:date="2014-02-13T16:20:00Z">
              <w:rPr/>
            </w:rPrChange>
          </w:rPr>
          <w:t>co</w:t>
        </w:r>
        <w:r w:rsidR="004F7094">
          <w:rPr>
            <w:rFonts w:ascii="Arial" w:hAnsi="Arial" w:cs="Arial"/>
          </w:rPr>
          <w:t>m/guide/basics/what-is-</w:t>
        </w:r>
      </w:ins>
      <w:ins w:id="175" w:author="omarx" w:date="2014-02-13T16:26:00Z">
        <w:r w:rsidR="004F7094">
          <w:rPr>
            <w:rFonts w:ascii="Arial" w:hAnsi="Arial" w:cs="Arial"/>
          </w:rPr>
          <w:t>android.html 02</w:t>
        </w:r>
      </w:ins>
      <w:ins w:id="176" w:author="omarx" w:date="2014-02-13T16:24:00Z">
        <w:r w:rsidR="004F7094">
          <w:rPr>
            <w:rFonts w:ascii="Arial" w:hAnsi="Arial" w:cs="Arial"/>
          </w:rPr>
          <w:t xml:space="preserve"> Feb </w:t>
        </w:r>
      </w:ins>
      <w:ins w:id="177" w:author="omarx" w:date="2014-02-13T16:19:00Z">
        <w:r w:rsidR="004F7094">
          <w:rPr>
            <w:rFonts w:ascii="Arial" w:hAnsi="Arial" w:cs="Arial"/>
          </w:rPr>
          <w:t>201</w:t>
        </w:r>
      </w:ins>
      <w:ins w:id="178" w:author="omarx" w:date="2014-02-13T16:24:00Z">
        <w:r w:rsidR="004F7094">
          <w:rPr>
            <w:rFonts w:ascii="Arial" w:hAnsi="Arial" w:cs="Arial"/>
          </w:rPr>
          <w:t>4</w:t>
        </w:r>
      </w:ins>
      <w:ins w:id="179" w:author="omarx" w:date="2014-02-13T16:19:00Z">
        <w:r w:rsidRPr="004F7094">
          <w:rPr>
            <w:rFonts w:ascii="Arial" w:hAnsi="Arial" w:cs="Arial"/>
            <w:rPrChange w:id="180" w:author="omarx" w:date="2014-02-13T16:20:00Z">
              <w:rPr/>
            </w:rPrChange>
          </w:rPr>
          <w:t>.</w:t>
        </w:r>
      </w:ins>
    </w:p>
    <w:p w:rsidR="00C61F04" w:rsidRPr="004F7094" w:rsidRDefault="00C61F04">
      <w:pPr>
        <w:ind w:left="360"/>
        <w:rPr>
          <w:ins w:id="181" w:author="omarx" w:date="2014-02-13T16:19:00Z"/>
          <w:rFonts w:ascii="Arial" w:hAnsi="Arial" w:cs="Arial"/>
          <w:rPrChange w:id="182" w:author="omarx" w:date="2014-02-13T16:20:00Z">
            <w:rPr>
              <w:ins w:id="183" w:author="omarx" w:date="2014-02-13T16:19:00Z"/>
            </w:rPr>
          </w:rPrChange>
        </w:rPr>
        <w:pPrChange w:id="184" w:author="omarx" w:date="2014-02-13T16:20:00Z">
          <w:pPr>
            <w:pStyle w:val="ListParagraph"/>
            <w:numPr>
              <w:numId w:val="37"/>
            </w:numPr>
            <w:ind w:hanging="360"/>
          </w:pPr>
        </w:pPrChange>
      </w:pPr>
    </w:p>
    <w:p w:rsidR="00C61F04" w:rsidRPr="004F7094" w:rsidRDefault="00C61F04" w:rsidP="00C61F04">
      <w:pPr>
        <w:pStyle w:val="ListParagraph"/>
        <w:numPr>
          <w:ilvl w:val="0"/>
          <w:numId w:val="37"/>
        </w:numPr>
        <w:rPr>
          <w:ins w:id="185" w:author="omarx" w:date="2014-02-13T16:19:00Z"/>
          <w:rFonts w:ascii="Arial" w:hAnsi="Arial" w:cs="Arial"/>
          <w:rPrChange w:id="186" w:author="omarx" w:date="2014-02-13T16:20:00Z">
            <w:rPr>
              <w:ins w:id="187" w:author="omarx" w:date="2014-02-13T16:19:00Z"/>
            </w:rPr>
          </w:rPrChange>
        </w:rPr>
      </w:pPr>
      <w:ins w:id="188" w:author="omarx" w:date="2014-02-13T16:19:00Z">
        <w:r w:rsidRPr="004F7094">
          <w:rPr>
            <w:rFonts w:ascii="Arial" w:hAnsi="Arial" w:cs="Arial"/>
            <w:rPrChange w:id="189" w:author="omarx" w:date="2014-02-13T16:20:00Z">
              <w:rPr/>
            </w:rPrChange>
          </w:rPr>
          <w:t>Developers, Android. "Android Tutorial" http://www.tutorialspoi</w:t>
        </w:r>
        <w:r w:rsidR="004F7094">
          <w:rPr>
            <w:rFonts w:ascii="Arial" w:hAnsi="Arial" w:cs="Arial"/>
          </w:rPr>
          <w:t xml:space="preserve">nt.com/android/index.htm </w:t>
        </w:r>
      </w:ins>
      <w:ins w:id="190" w:author="omarx" w:date="2014-02-13T16:25:00Z">
        <w:r w:rsidR="004F7094">
          <w:rPr>
            <w:rFonts w:ascii="Arial" w:hAnsi="Arial" w:cs="Arial"/>
          </w:rPr>
          <w:t xml:space="preserve">02 Feb </w:t>
        </w:r>
        <w:r w:rsidR="004F7094" w:rsidRPr="0029545A">
          <w:rPr>
            <w:rFonts w:ascii="Arial" w:hAnsi="Arial" w:cs="Arial"/>
          </w:rPr>
          <w:t>201</w:t>
        </w:r>
        <w:r w:rsidR="004F7094">
          <w:rPr>
            <w:rFonts w:ascii="Arial" w:hAnsi="Arial" w:cs="Arial"/>
          </w:rPr>
          <w:t>4</w:t>
        </w:r>
        <w:r w:rsidR="004F7094" w:rsidRPr="0029545A">
          <w:rPr>
            <w:rFonts w:ascii="Arial" w:hAnsi="Arial" w:cs="Arial"/>
          </w:rPr>
          <w:t>.</w:t>
        </w:r>
      </w:ins>
    </w:p>
    <w:p w:rsidR="00C61F04" w:rsidRPr="004F7094" w:rsidRDefault="00C61F04">
      <w:pPr>
        <w:ind w:left="360"/>
        <w:rPr>
          <w:ins w:id="191" w:author="omarx" w:date="2014-02-13T16:19:00Z"/>
          <w:rFonts w:ascii="Arial" w:hAnsi="Arial" w:cs="Arial"/>
          <w:rPrChange w:id="192" w:author="omarx" w:date="2014-02-13T16:20:00Z">
            <w:rPr>
              <w:ins w:id="193" w:author="omarx" w:date="2014-02-13T16:19:00Z"/>
            </w:rPr>
          </w:rPrChange>
        </w:rPr>
        <w:pPrChange w:id="194" w:author="omarx" w:date="2014-02-13T16:20:00Z">
          <w:pPr>
            <w:pStyle w:val="ListParagraph"/>
            <w:numPr>
              <w:numId w:val="37"/>
            </w:numPr>
            <w:ind w:hanging="360"/>
          </w:pPr>
        </w:pPrChange>
      </w:pPr>
    </w:p>
    <w:p w:rsidR="00C61F04" w:rsidRPr="004F7094" w:rsidRDefault="00C61F04" w:rsidP="00C61F04">
      <w:pPr>
        <w:pStyle w:val="ListParagraph"/>
        <w:numPr>
          <w:ilvl w:val="0"/>
          <w:numId w:val="37"/>
        </w:numPr>
        <w:rPr>
          <w:ins w:id="195" w:author="omarx" w:date="2014-02-13T16:19:00Z"/>
          <w:rFonts w:ascii="Arial" w:hAnsi="Arial" w:cs="Arial"/>
          <w:rPrChange w:id="196" w:author="omarx" w:date="2014-02-13T16:20:00Z">
            <w:rPr>
              <w:ins w:id="197" w:author="omarx" w:date="2014-02-13T16:19:00Z"/>
            </w:rPr>
          </w:rPrChange>
        </w:rPr>
      </w:pPr>
      <w:ins w:id="198" w:author="omarx" w:date="2014-02-13T16:19:00Z">
        <w:r w:rsidRPr="004F7094">
          <w:rPr>
            <w:rFonts w:ascii="Arial" w:hAnsi="Arial" w:cs="Arial"/>
            <w:rPrChange w:id="199" w:author="omarx" w:date="2014-02-13T16:20:00Z">
              <w:rPr/>
            </w:rPrChange>
          </w:rPr>
          <w:t xml:space="preserve">Creating Commons </w:t>
        </w:r>
        <w:proofErr w:type="spellStart"/>
        <w:r w:rsidRPr="004F7094">
          <w:rPr>
            <w:rFonts w:ascii="Arial" w:hAnsi="Arial" w:cs="Arial"/>
            <w:rPrChange w:id="200" w:author="omarx" w:date="2014-02-13T16:20:00Z">
              <w:rPr/>
            </w:rPrChange>
          </w:rPr>
          <w:t>Atribution</w:t>
        </w:r>
        <w:proofErr w:type="spellEnd"/>
        <w:r w:rsidRPr="004F7094">
          <w:rPr>
            <w:rFonts w:ascii="Arial" w:hAnsi="Arial" w:cs="Arial"/>
            <w:rPrChange w:id="201" w:author="omarx" w:date="2014-02-13T16:20:00Z">
              <w:rPr/>
            </w:rPrChange>
          </w:rPr>
          <w:t xml:space="preserve">."Building Your First App" </w:t>
        </w:r>
      </w:ins>
      <w:ins w:id="202" w:author="omarx" w:date="2014-02-13T16:26:00Z">
        <w:r w:rsidR="004F7094">
          <w:rPr>
            <w:rFonts w:ascii="Arial" w:hAnsi="Arial" w:cs="Arial"/>
          </w:rPr>
          <w:fldChar w:fldCharType="begin"/>
        </w:r>
        <w:r w:rsidR="004F7094">
          <w:rPr>
            <w:rFonts w:ascii="Arial" w:hAnsi="Arial" w:cs="Arial"/>
          </w:rPr>
          <w:instrText xml:space="preserve"> HYPERLINK "</w:instrText>
        </w:r>
      </w:ins>
      <w:ins w:id="203" w:author="omarx" w:date="2014-02-13T16:19:00Z">
        <w:r w:rsidR="004F7094" w:rsidRPr="004F7094">
          <w:rPr>
            <w:rFonts w:ascii="Arial" w:hAnsi="Arial" w:cs="Arial"/>
            <w:rPrChange w:id="204" w:author="omarx" w:date="2014-02-13T16:20:00Z">
              <w:rPr/>
            </w:rPrChange>
          </w:rPr>
          <w:instrText>https://developer.android.com/training/basics/</w:instrText>
        </w:r>
        <w:r w:rsidR="004F7094">
          <w:rPr>
            <w:rFonts w:ascii="Arial" w:hAnsi="Arial" w:cs="Arial"/>
          </w:rPr>
          <w:instrText>firstapp/index.html?hl=cn</w:instrText>
        </w:r>
      </w:ins>
      <w:ins w:id="205" w:author="omarx" w:date="2014-02-13T16:26:00Z">
        <w:r w:rsidR="004F7094">
          <w:rPr>
            <w:rFonts w:ascii="Arial" w:hAnsi="Arial" w:cs="Arial"/>
          </w:rPr>
          <w:instrText xml:space="preserve">" </w:instrText>
        </w:r>
        <w:r w:rsidR="004F7094">
          <w:rPr>
            <w:rFonts w:ascii="Arial" w:hAnsi="Arial" w:cs="Arial"/>
          </w:rPr>
          <w:fldChar w:fldCharType="separate"/>
        </w:r>
      </w:ins>
      <w:ins w:id="206" w:author="omarx" w:date="2014-02-13T16:19:00Z">
        <w:r w:rsidR="004F7094" w:rsidRPr="00A26A4B">
          <w:rPr>
            <w:rStyle w:val="Hyperlink"/>
            <w:rFonts w:ascii="Arial" w:hAnsi="Arial" w:cs="Arial"/>
            <w:rPrChange w:id="207" w:author="omarx" w:date="2014-02-13T16:20:00Z">
              <w:rPr/>
            </w:rPrChange>
          </w:rPr>
          <w:t>https://developer.android.com/training/basics/firstapp/index.html?hl=cn</w:t>
        </w:r>
      </w:ins>
      <w:ins w:id="208" w:author="omarx" w:date="2014-02-13T16:26:00Z">
        <w:r w:rsidR="004F7094">
          <w:rPr>
            <w:rFonts w:ascii="Arial" w:hAnsi="Arial" w:cs="Arial"/>
          </w:rPr>
          <w:fldChar w:fldCharType="end"/>
        </w:r>
        <w:r w:rsidR="004F7094">
          <w:rPr>
            <w:rFonts w:ascii="Arial" w:hAnsi="Arial" w:cs="Arial"/>
          </w:rPr>
          <w:t xml:space="preserve">. 28 Jan </w:t>
        </w:r>
        <w:r w:rsidR="004F7094" w:rsidRPr="0029545A">
          <w:rPr>
            <w:rFonts w:ascii="Arial" w:hAnsi="Arial" w:cs="Arial"/>
          </w:rPr>
          <w:t>201</w:t>
        </w:r>
        <w:r w:rsidR="004F7094">
          <w:rPr>
            <w:rFonts w:ascii="Arial" w:hAnsi="Arial" w:cs="Arial"/>
          </w:rPr>
          <w:t>4</w:t>
        </w:r>
        <w:r w:rsidR="004F7094" w:rsidRPr="0029545A">
          <w:rPr>
            <w:rFonts w:ascii="Arial" w:hAnsi="Arial" w:cs="Arial"/>
          </w:rPr>
          <w:t>.</w:t>
        </w:r>
      </w:ins>
    </w:p>
    <w:p w:rsidR="00C61F04" w:rsidRPr="004F7094" w:rsidRDefault="00C61F04">
      <w:pPr>
        <w:pStyle w:val="ListParagraph"/>
        <w:rPr>
          <w:ins w:id="209" w:author="omarx" w:date="2014-02-13T16:19:00Z"/>
          <w:rFonts w:ascii="Arial" w:hAnsi="Arial" w:cs="Arial"/>
          <w:rPrChange w:id="210" w:author="omarx" w:date="2014-02-13T16:20:00Z">
            <w:rPr>
              <w:ins w:id="211" w:author="omarx" w:date="2014-02-13T16:19:00Z"/>
            </w:rPr>
          </w:rPrChange>
        </w:rPr>
        <w:pPrChange w:id="212" w:author="omarx" w:date="2014-02-13T16:19:00Z">
          <w:pPr>
            <w:pStyle w:val="ListParagraph"/>
            <w:numPr>
              <w:numId w:val="37"/>
            </w:numPr>
            <w:ind w:hanging="360"/>
          </w:pPr>
        </w:pPrChange>
      </w:pPr>
    </w:p>
    <w:p w:rsidR="004F7094" w:rsidRPr="004F7094" w:rsidRDefault="00C61F04" w:rsidP="00C61F04">
      <w:pPr>
        <w:pStyle w:val="ListParagraph"/>
        <w:numPr>
          <w:ilvl w:val="0"/>
          <w:numId w:val="37"/>
        </w:numPr>
        <w:rPr>
          <w:ins w:id="213" w:author="omarx" w:date="2014-02-13T16:20:00Z"/>
          <w:rFonts w:ascii="Arial" w:hAnsi="Arial" w:cs="Arial"/>
          <w:rPrChange w:id="214" w:author="omarx" w:date="2014-02-13T16:20:00Z">
            <w:rPr>
              <w:ins w:id="215" w:author="omarx" w:date="2014-02-13T16:20:00Z"/>
            </w:rPr>
          </w:rPrChange>
        </w:rPr>
      </w:pPr>
      <w:ins w:id="216" w:author="omarx" w:date="2014-02-13T16:19:00Z">
        <w:r w:rsidRPr="004F7094">
          <w:rPr>
            <w:rFonts w:ascii="Arial" w:hAnsi="Arial" w:cs="Arial"/>
            <w:rPrChange w:id="217" w:author="omarx" w:date="2014-02-13T16:20:00Z">
              <w:rPr/>
            </w:rPrChange>
          </w:rPr>
          <w:t xml:space="preserve">Elizabeth </w:t>
        </w:r>
        <w:proofErr w:type="spellStart"/>
        <w:r w:rsidRPr="004F7094">
          <w:rPr>
            <w:rFonts w:ascii="Arial" w:hAnsi="Arial" w:cs="Arial"/>
            <w:rPrChange w:id="218" w:author="omarx" w:date="2014-02-13T16:20:00Z">
              <w:rPr/>
            </w:rPrChange>
          </w:rPr>
          <w:t>Naramore</w:t>
        </w:r>
        <w:proofErr w:type="spellEnd"/>
        <w:r w:rsidRPr="004F7094">
          <w:rPr>
            <w:rFonts w:ascii="Arial" w:hAnsi="Arial" w:cs="Arial"/>
            <w:rPrChange w:id="219" w:author="omarx" w:date="2014-02-13T16:20:00Z">
              <w:rPr/>
            </w:rPrChange>
          </w:rPr>
          <w:t xml:space="preserve">, Jason </w:t>
        </w:r>
        <w:proofErr w:type="spellStart"/>
        <w:r w:rsidRPr="004F7094">
          <w:rPr>
            <w:rFonts w:ascii="Arial" w:hAnsi="Arial" w:cs="Arial"/>
            <w:rPrChange w:id="220" w:author="omarx" w:date="2014-02-13T16:20:00Z">
              <w:rPr/>
            </w:rPrChange>
          </w:rPr>
          <w:t>Gerner</w:t>
        </w:r>
        <w:proofErr w:type="spellEnd"/>
        <w:r w:rsidRPr="004F7094">
          <w:rPr>
            <w:rFonts w:ascii="Arial" w:hAnsi="Arial" w:cs="Arial"/>
            <w:rPrChange w:id="221" w:author="omarx" w:date="2014-02-13T16:20:00Z">
              <w:rPr/>
            </w:rPrChange>
          </w:rPr>
          <w:t xml:space="preserve">, </w:t>
        </w:r>
        <w:proofErr w:type="spellStart"/>
        <w:r w:rsidRPr="004F7094">
          <w:rPr>
            <w:rFonts w:ascii="Arial" w:hAnsi="Arial" w:cs="Arial"/>
            <w:rPrChange w:id="222" w:author="omarx" w:date="2014-02-13T16:20:00Z">
              <w:rPr/>
            </w:rPrChange>
          </w:rPr>
          <w:t>Yann</w:t>
        </w:r>
        <w:proofErr w:type="spellEnd"/>
        <w:r w:rsidRPr="004F7094">
          <w:rPr>
            <w:rFonts w:ascii="Arial" w:hAnsi="Arial" w:cs="Arial"/>
            <w:rPrChange w:id="223" w:author="omarx" w:date="2014-02-13T16:20:00Z">
              <w:rPr/>
            </w:rPrChange>
          </w:rPr>
          <w:t xml:space="preserve"> Le </w:t>
        </w:r>
        <w:proofErr w:type="spellStart"/>
        <w:r w:rsidRPr="004F7094">
          <w:rPr>
            <w:rFonts w:ascii="Arial" w:hAnsi="Arial" w:cs="Arial"/>
            <w:rPrChange w:id="224" w:author="omarx" w:date="2014-02-13T16:20:00Z">
              <w:rPr/>
            </w:rPrChange>
          </w:rPr>
          <w:t>Scouarnec</w:t>
        </w:r>
        <w:proofErr w:type="spellEnd"/>
        <w:r w:rsidRPr="004F7094">
          <w:rPr>
            <w:rFonts w:ascii="Arial" w:hAnsi="Arial" w:cs="Arial"/>
            <w:rPrChange w:id="225" w:author="omarx" w:date="2014-02-13T16:20:00Z">
              <w:rPr/>
            </w:rPrChange>
          </w:rPr>
          <w:t xml:space="preserve">, Jeremy </w:t>
        </w:r>
        <w:proofErr w:type="spellStart"/>
        <w:r w:rsidRPr="004F7094">
          <w:rPr>
            <w:rFonts w:ascii="Arial" w:hAnsi="Arial" w:cs="Arial"/>
            <w:rPrChange w:id="226" w:author="omarx" w:date="2014-02-13T16:20:00Z">
              <w:rPr/>
            </w:rPrChange>
          </w:rPr>
          <w:t>Stolz</w:t>
        </w:r>
        <w:proofErr w:type="spellEnd"/>
        <w:r w:rsidRPr="004F7094">
          <w:rPr>
            <w:rFonts w:ascii="Arial" w:hAnsi="Arial" w:cs="Arial"/>
            <w:rPrChange w:id="227" w:author="omarx" w:date="2014-02-13T16:20:00Z">
              <w:rPr/>
            </w:rPrChange>
          </w:rPr>
          <w:t>, Michael K. Glass. "Beginning PHP5, Apache, and MySQL Web Development"</w:t>
        </w:r>
      </w:ins>
      <w:ins w:id="228" w:author="omarx" w:date="2014-02-13T16:22:00Z">
        <w:r w:rsidR="004F7094">
          <w:rPr>
            <w:rFonts w:ascii="Arial" w:hAnsi="Arial" w:cs="Arial"/>
          </w:rPr>
          <w:t xml:space="preserve">. </w:t>
        </w:r>
        <w:proofErr w:type="spellStart"/>
        <w:r w:rsidR="004F7094">
          <w:rPr>
            <w:rFonts w:ascii="Arial" w:hAnsi="Arial" w:cs="Arial"/>
          </w:rPr>
          <w:t>Wrox</w:t>
        </w:r>
      </w:ins>
      <w:proofErr w:type="spellEnd"/>
      <w:ins w:id="229" w:author="omarx" w:date="2014-02-13T16:19:00Z">
        <w:r w:rsidRPr="004F7094">
          <w:rPr>
            <w:rFonts w:ascii="Arial" w:hAnsi="Arial" w:cs="Arial"/>
            <w:rPrChange w:id="230" w:author="omarx" w:date="2014-02-13T16:20:00Z">
              <w:rPr/>
            </w:rPrChange>
          </w:rPr>
          <w:t xml:space="preserve"> (Feb/2005)</w:t>
        </w:r>
      </w:ins>
    </w:p>
    <w:p w:rsidR="004F7094" w:rsidRDefault="004F7094">
      <w:pPr>
        <w:spacing w:line="240" w:lineRule="auto"/>
        <w:rPr>
          <w:ins w:id="231" w:author="omarx" w:date="2014-02-13T16:20:00Z"/>
          <w:rFonts w:ascii="Calibri" w:eastAsia="Calibri" w:hAnsi="Calibri"/>
          <w:sz w:val="22"/>
          <w:szCs w:val="22"/>
        </w:rPr>
      </w:pPr>
      <w:ins w:id="232" w:author="omarx" w:date="2014-02-13T16:20:00Z">
        <w:r>
          <w:br w:type="page"/>
        </w:r>
      </w:ins>
    </w:p>
    <w:p w:rsidR="00C61F04" w:rsidRPr="00CA1810" w:rsidRDefault="00C61F04">
      <w:pPr>
        <w:pPrChange w:id="233" w:author="omarx" w:date="2014-02-13T16:20:00Z">
          <w:pPr>
            <w:pStyle w:val="Heading2"/>
            <w:jc w:val="both"/>
          </w:pPr>
        </w:pPrChange>
      </w:pPr>
    </w:p>
    <w:p w:rsidR="003629C8" w:rsidDel="00B93186" w:rsidRDefault="003629C8" w:rsidP="0004494A">
      <w:pPr>
        <w:pStyle w:val="Heading2"/>
        <w:jc w:val="both"/>
        <w:rPr>
          <w:del w:id="234" w:author="omarx" w:date="2014-02-13T15:28:00Z"/>
        </w:rPr>
      </w:pPr>
      <w:bookmarkStart w:id="235" w:name="_Toc379904579"/>
      <w:del w:id="236" w:author="omarx" w:date="2014-02-13T15:28:00Z">
        <w:r w:rsidDel="00B93186">
          <w:delText>Overview</w:delText>
        </w:r>
        <w:bookmarkEnd w:id="235"/>
      </w:del>
    </w:p>
    <w:p w:rsidR="003B266C" w:rsidRDefault="003B266C" w:rsidP="0004494A">
      <w:pPr>
        <w:pStyle w:val="Heading1"/>
        <w:jc w:val="both"/>
      </w:pPr>
      <w:bookmarkStart w:id="237" w:name="_Toc379904580"/>
      <w:r>
        <w:t>Overall Description</w:t>
      </w:r>
      <w:bookmarkEnd w:id="125"/>
      <w:bookmarkEnd w:id="237"/>
    </w:p>
    <w:p w:rsidR="003629C8" w:rsidRDefault="003629C8" w:rsidP="0004494A">
      <w:pPr>
        <w:pStyle w:val="Heading2"/>
        <w:jc w:val="both"/>
      </w:pPr>
      <w:bookmarkStart w:id="238" w:name="_Toc379904581"/>
      <w:bookmarkStart w:id="239" w:name="_Toc439994675"/>
      <w:r>
        <w:t>Product Perspective</w:t>
      </w:r>
      <w:bookmarkEnd w:id="238"/>
    </w:p>
    <w:p w:rsidR="003B266C" w:rsidRDefault="003B266C" w:rsidP="0004494A">
      <w:pPr>
        <w:pStyle w:val="Heading2"/>
        <w:jc w:val="both"/>
      </w:pPr>
      <w:bookmarkStart w:id="240" w:name="_Toc379904582"/>
      <w:r>
        <w:t xml:space="preserve">Product </w:t>
      </w:r>
      <w:bookmarkEnd w:id="239"/>
      <w:r>
        <w:t>F</w:t>
      </w:r>
      <w:r w:rsidR="003629C8">
        <w:t>unctions</w:t>
      </w:r>
      <w:bookmarkEnd w:id="240"/>
    </w:p>
    <w:p w:rsidR="003B266C" w:rsidRDefault="003B266C" w:rsidP="0004494A">
      <w:pPr>
        <w:pStyle w:val="template"/>
        <w:jc w:val="both"/>
        <w:rPr>
          <w:i w:val="0"/>
        </w:rPr>
      </w:pPr>
      <w:r>
        <w:rPr>
          <w:i w:val="0"/>
        </w:rPr>
        <w:t xml:space="preserve">This program will allow users to be able to </w:t>
      </w:r>
      <w:r w:rsidR="002253F5">
        <w:rPr>
          <w:i w:val="0"/>
        </w:rPr>
        <w:t>create a profile, enter financial information and set penalty amount, create workout schedules, track and review schedules, and designate their penalty mechanism</w:t>
      </w:r>
      <w:r>
        <w:rPr>
          <w:i w:val="0"/>
        </w:rPr>
        <w:t xml:space="preserve"> from their mobile phone</w:t>
      </w:r>
      <w:r w:rsidRPr="00CC0431">
        <w:rPr>
          <w:i w:val="0"/>
        </w:rPr>
        <w:t xml:space="preserve">.  Any phone that supports </w:t>
      </w:r>
      <w:r w:rsidRPr="00896F6A">
        <w:rPr>
          <w:i w:val="0"/>
        </w:rPr>
        <w:t xml:space="preserve">Android </w:t>
      </w:r>
      <w:r w:rsidR="00896F6A">
        <w:rPr>
          <w:i w:val="0"/>
        </w:rPr>
        <w:t>4.3.1</w:t>
      </w:r>
      <w:r w:rsidRPr="00CC0431">
        <w:rPr>
          <w:i w:val="0"/>
        </w:rPr>
        <w:t xml:space="preserve"> </w:t>
      </w:r>
      <w:r>
        <w:rPr>
          <w:i w:val="0"/>
        </w:rPr>
        <w:t xml:space="preserve">or </w:t>
      </w:r>
      <w:r w:rsidR="00896F6A">
        <w:rPr>
          <w:i w:val="0"/>
        </w:rPr>
        <w:t>greater</w:t>
      </w:r>
      <w:r>
        <w:rPr>
          <w:i w:val="0"/>
        </w:rPr>
        <w:t xml:space="preserve"> will be able to install the applications and run the</w:t>
      </w:r>
      <w:r w:rsidR="00DA67FD">
        <w:rPr>
          <w:i w:val="0"/>
        </w:rPr>
        <w:t xml:space="preserve"> application from their phone</w:t>
      </w:r>
      <w:r w:rsidRPr="00896F6A">
        <w:rPr>
          <w:i w:val="0"/>
        </w:rPr>
        <w:t>.</w:t>
      </w:r>
    </w:p>
    <w:p w:rsidR="003B266C" w:rsidRDefault="003B266C" w:rsidP="0004494A">
      <w:pPr>
        <w:pStyle w:val="Heading2"/>
        <w:jc w:val="both"/>
      </w:pPr>
      <w:bookmarkStart w:id="241" w:name="_Toc439994677"/>
      <w:bookmarkStart w:id="242" w:name="_Toc379904583"/>
      <w:r>
        <w:t>Operating Environment</w:t>
      </w:r>
      <w:bookmarkEnd w:id="241"/>
      <w:bookmarkEnd w:id="242"/>
    </w:p>
    <w:p w:rsidR="003B266C" w:rsidRPr="008B11CC" w:rsidRDefault="003B266C" w:rsidP="0004494A">
      <w:pPr>
        <w:pStyle w:val="template"/>
        <w:jc w:val="both"/>
        <w:rPr>
          <w:i w:val="0"/>
        </w:rPr>
      </w:pPr>
      <w:r w:rsidRPr="00CC0431">
        <w:rPr>
          <w:i w:val="0"/>
        </w:rPr>
        <w:t xml:space="preserve">The software will run on the Android operating system </w:t>
      </w:r>
      <w:r w:rsidRPr="00896F6A">
        <w:rPr>
          <w:i w:val="0"/>
        </w:rPr>
        <w:t xml:space="preserve">version </w:t>
      </w:r>
      <w:r w:rsidR="00896F6A">
        <w:rPr>
          <w:i w:val="0"/>
        </w:rPr>
        <w:t>4.3.1</w:t>
      </w:r>
      <w:r w:rsidR="00F30453">
        <w:rPr>
          <w:i w:val="0"/>
        </w:rPr>
        <w:t xml:space="preserve"> or higher</w:t>
      </w:r>
      <w:r>
        <w:rPr>
          <w:i w:val="0"/>
        </w:rPr>
        <w:t xml:space="preserve">. All devices that support this version of </w:t>
      </w:r>
      <w:r w:rsidRPr="00CC0431">
        <w:rPr>
          <w:i w:val="0"/>
        </w:rPr>
        <w:t xml:space="preserve">the Android operating system </w:t>
      </w:r>
      <w:r w:rsidR="00DA67FD">
        <w:rPr>
          <w:i w:val="0"/>
        </w:rPr>
        <w:t xml:space="preserve">and possess an internet connection </w:t>
      </w:r>
      <w:r w:rsidRPr="00CC0431">
        <w:rPr>
          <w:i w:val="0"/>
        </w:rPr>
        <w:t xml:space="preserve">will be able to run the application.  The application is developed </w:t>
      </w:r>
      <w:r w:rsidR="00896F6A">
        <w:rPr>
          <w:i w:val="0"/>
        </w:rPr>
        <w:t xml:space="preserve">with the </w:t>
      </w:r>
      <w:r w:rsidRPr="001B3FD4">
        <w:rPr>
          <w:i w:val="0"/>
        </w:rPr>
        <w:t xml:space="preserve">Android SDK and </w:t>
      </w:r>
      <w:r w:rsidR="00896F6A">
        <w:rPr>
          <w:i w:val="0"/>
        </w:rPr>
        <w:t>SSH client</w:t>
      </w:r>
      <w:r w:rsidR="00DA67FD">
        <w:rPr>
          <w:i w:val="0"/>
        </w:rPr>
        <w:t xml:space="preserve"> respectively. </w:t>
      </w:r>
    </w:p>
    <w:p w:rsidR="003B266C" w:rsidRDefault="003B266C" w:rsidP="0004494A">
      <w:pPr>
        <w:pStyle w:val="Heading2"/>
        <w:jc w:val="both"/>
      </w:pPr>
      <w:bookmarkStart w:id="243" w:name="_Toc439994678"/>
      <w:bookmarkStart w:id="244" w:name="_Toc379904584"/>
      <w:r>
        <w:t>Design and Implementation Constraints</w:t>
      </w:r>
      <w:bookmarkEnd w:id="243"/>
      <w:bookmarkEnd w:id="244"/>
    </w:p>
    <w:p w:rsidR="003B266C" w:rsidRDefault="003B266C" w:rsidP="0004494A">
      <w:pPr>
        <w:pStyle w:val="template"/>
        <w:jc w:val="both"/>
        <w:rPr>
          <w:i w:val="0"/>
        </w:rPr>
      </w:pPr>
      <w:r>
        <w:rPr>
          <w:i w:val="0"/>
        </w:rPr>
        <w:t>The software must run on the Android</w:t>
      </w:r>
      <w:r w:rsidR="00F30453">
        <w:rPr>
          <w:i w:val="0"/>
        </w:rPr>
        <w:t xml:space="preserve"> </w:t>
      </w:r>
      <w:r>
        <w:rPr>
          <w:i w:val="0"/>
        </w:rPr>
        <w:t xml:space="preserve">operating system. The mobile phone has existing hardware/software constraints.  The </w:t>
      </w:r>
      <w:ins w:id="245" w:author="daven" w:date="2014-02-13T12:05:00Z">
        <w:r w:rsidR="00137848">
          <w:rPr>
            <w:i w:val="0"/>
          </w:rPr>
          <w:t xml:space="preserve">supporting </w:t>
        </w:r>
      </w:ins>
      <w:r>
        <w:rPr>
          <w:i w:val="0"/>
        </w:rPr>
        <w:t xml:space="preserve">database used by the software </w:t>
      </w:r>
      <w:del w:id="246" w:author="daven" w:date="2014-02-13T12:05:00Z">
        <w:r w:rsidDel="00137848">
          <w:rPr>
            <w:i w:val="0"/>
          </w:rPr>
          <w:delText xml:space="preserve">needs to be the same one that is used by the existing </w:delText>
        </w:r>
        <w:r w:rsidR="00F53973" w:rsidDel="00137848">
          <w:rPr>
            <w:i w:val="0"/>
          </w:rPr>
          <w:delText>database</w:delText>
        </w:r>
      </w:del>
      <w:ins w:id="247" w:author="omarx" w:date="2014-02-13T15:28:00Z">
        <w:r w:rsidR="00B93186">
          <w:rPr>
            <w:i w:val="0"/>
          </w:rPr>
          <w:t>shall</w:t>
        </w:r>
      </w:ins>
      <w:ins w:id="248" w:author="daven" w:date="2014-02-13T12:05:00Z">
        <w:del w:id="249" w:author="omarx" w:date="2014-02-13T15:28:00Z">
          <w:r w:rsidR="00137848" w:rsidDel="00B93186">
            <w:rPr>
              <w:i w:val="0"/>
            </w:rPr>
            <w:delText>must</w:delText>
          </w:r>
        </w:del>
        <w:r w:rsidR="00137848">
          <w:rPr>
            <w:i w:val="0"/>
          </w:rPr>
          <w:t xml:space="preserve"> be implemented using MySQL</w:t>
        </w:r>
      </w:ins>
      <w:r w:rsidR="00F53973">
        <w:rPr>
          <w:i w:val="0"/>
        </w:rPr>
        <w:t>. The software must be develop</w:t>
      </w:r>
      <w:ins w:id="250" w:author="daven" w:date="2014-02-13T12:04:00Z">
        <w:r w:rsidR="00137848">
          <w:rPr>
            <w:i w:val="0"/>
          </w:rPr>
          <w:t>ed</w:t>
        </w:r>
      </w:ins>
      <w:r w:rsidR="00F53973">
        <w:rPr>
          <w:i w:val="0"/>
        </w:rPr>
        <w:t xml:space="preserve"> in a</w:t>
      </w:r>
      <w:del w:id="251" w:author="daven" w:date="2014-02-13T12:04:00Z">
        <w:r w:rsidR="00F53973" w:rsidDel="00137848">
          <w:rPr>
            <w:i w:val="0"/>
          </w:rPr>
          <w:delText xml:space="preserve"> </w:delText>
        </w:r>
      </w:del>
      <w:r>
        <w:rPr>
          <w:i w:val="0"/>
        </w:rPr>
        <w:t xml:space="preserve"> language supported by the </w:t>
      </w:r>
      <w:r w:rsidRPr="00F53973">
        <w:rPr>
          <w:i w:val="0"/>
        </w:rPr>
        <w:t>Android SDK.</w:t>
      </w:r>
      <w:r>
        <w:rPr>
          <w:i w:val="0"/>
        </w:rPr>
        <w:t xml:space="preserve"> </w:t>
      </w:r>
      <w:r w:rsidR="00F53973">
        <w:rPr>
          <w:i w:val="0"/>
        </w:rPr>
        <w:t>(</w:t>
      </w:r>
      <w:proofErr w:type="spellStart"/>
      <w:r w:rsidR="00F53973">
        <w:rPr>
          <w:i w:val="0"/>
        </w:rPr>
        <w:t>Java</w:t>
      </w:r>
      <w:proofErr w:type="gramStart"/>
      <w:r w:rsidR="00F53973">
        <w:rPr>
          <w:i w:val="0"/>
        </w:rPr>
        <w:t>,XML</w:t>
      </w:r>
      <w:proofErr w:type="spellEnd"/>
      <w:proofErr w:type="gramEnd"/>
      <w:r w:rsidR="00F53973">
        <w:rPr>
          <w:i w:val="0"/>
        </w:rPr>
        <w:t>)</w:t>
      </w:r>
      <w:r>
        <w:rPr>
          <w:i w:val="0"/>
        </w:rPr>
        <w:t xml:space="preserve"> </w:t>
      </w:r>
    </w:p>
    <w:p w:rsidR="003B266C" w:rsidDel="00C43E4B" w:rsidRDefault="003B266C" w:rsidP="0004494A">
      <w:pPr>
        <w:pStyle w:val="template"/>
        <w:jc w:val="both"/>
        <w:rPr>
          <w:del w:id="252" w:author="omarx" w:date="2014-02-13T16:04:00Z"/>
          <w:i w:val="0"/>
        </w:rPr>
      </w:pPr>
    </w:p>
    <w:p w:rsidR="003629C8" w:rsidRDefault="003629C8" w:rsidP="0004494A">
      <w:pPr>
        <w:pStyle w:val="Heading2"/>
        <w:jc w:val="both"/>
      </w:pPr>
      <w:bookmarkStart w:id="253" w:name="_Toc379904585"/>
      <w:bookmarkStart w:id="254" w:name="_Toc439994680"/>
      <w:r>
        <w:t>User Characteristics</w:t>
      </w:r>
      <w:bookmarkEnd w:id="253"/>
      <w:r>
        <w:t xml:space="preserve"> </w:t>
      </w:r>
    </w:p>
    <w:p w:rsidR="003629C8" w:rsidRDefault="003629C8" w:rsidP="0004494A">
      <w:pPr>
        <w:pStyle w:val="Heading2"/>
        <w:jc w:val="both"/>
      </w:pPr>
      <w:bookmarkStart w:id="255" w:name="_Toc379904586"/>
      <w:r>
        <w:t>General Constraints</w:t>
      </w:r>
      <w:bookmarkEnd w:id="255"/>
      <w:r>
        <w:t xml:space="preserve"> </w:t>
      </w:r>
    </w:p>
    <w:p w:rsidR="003B266C" w:rsidRDefault="003B266C" w:rsidP="0004494A">
      <w:pPr>
        <w:pStyle w:val="Heading2"/>
        <w:jc w:val="both"/>
      </w:pPr>
      <w:bookmarkStart w:id="256" w:name="_Toc379904587"/>
      <w:r>
        <w:t>Assumptions and Dependencies</w:t>
      </w:r>
      <w:bookmarkEnd w:id="254"/>
      <w:bookmarkEnd w:id="256"/>
    </w:p>
    <w:p w:rsidR="003B266C" w:rsidRDefault="003B266C" w:rsidP="0004494A">
      <w:pPr>
        <w:pStyle w:val="template"/>
        <w:jc w:val="both"/>
        <w:rPr>
          <w:i w:val="0"/>
        </w:rPr>
      </w:pPr>
      <w:r w:rsidRPr="00E53D26">
        <w:rPr>
          <w:i w:val="0"/>
        </w:rPr>
        <w:t>The system is dependent upon the</w:t>
      </w:r>
      <w:r>
        <w:rPr>
          <w:i w:val="0"/>
        </w:rPr>
        <w:t xml:space="preserve"> server</w:t>
      </w:r>
      <w:r w:rsidR="00B91F37">
        <w:rPr>
          <w:i w:val="0"/>
        </w:rPr>
        <w:t xml:space="preserve"> configuration</w:t>
      </w:r>
      <w:r>
        <w:rPr>
          <w:i w:val="0"/>
        </w:rPr>
        <w:t>.</w:t>
      </w:r>
      <w:r w:rsidR="00B91F37">
        <w:rPr>
          <w:i w:val="0"/>
        </w:rPr>
        <w:t xml:space="preserve"> As part of the integration and testing the testers will download the app to the phone with a USB port; </w:t>
      </w:r>
      <w:ins w:id="257" w:author="daven" w:date="2014-02-13T12:05:00Z">
        <w:r w:rsidR="00137848">
          <w:rPr>
            <w:i w:val="0"/>
          </w:rPr>
          <w:t>i</w:t>
        </w:r>
      </w:ins>
      <w:del w:id="258" w:author="daven" w:date="2014-02-13T12:05:00Z">
        <w:r w:rsidR="00B91F37" w:rsidDel="00137848">
          <w:rPr>
            <w:i w:val="0"/>
          </w:rPr>
          <w:delText>I</w:delText>
        </w:r>
      </w:del>
      <w:r w:rsidR="00B91F37">
        <w:rPr>
          <w:i w:val="0"/>
        </w:rPr>
        <w:t xml:space="preserve">f the application </w:t>
      </w:r>
      <w:ins w:id="259" w:author="daven" w:date="2014-02-13T12:05:00Z">
        <w:r w:rsidR="00137848">
          <w:rPr>
            <w:i w:val="0"/>
          </w:rPr>
          <w:t>is released to the public,</w:t>
        </w:r>
      </w:ins>
      <w:del w:id="260" w:author="daven" w:date="2014-02-13T12:05:00Z">
        <w:r w:rsidR="00B91F37" w:rsidDel="00137848">
          <w:rPr>
            <w:i w:val="0"/>
          </w:rPr>
          <w:delText>reach</w:delText>
        </w:r>
      </w:del>
      <w:del w:id="261" w:author="daven" w:date="2014-02-13T12:06:00Z">
        <w:r w:rsidR="00B91F37" w:rsidDel="00137848">
          <w:rPr>
            <w:i w:val="0"/>
          </w:rPr>
          <w:delText xml:space="preserve"> a customer level application</w:delText>
        </w:r>
      </w:del>
      <w:r w:rsidR="00B91F37">
        <w:rPr>
          <w:i w:val="0"/>
        </w:rPr>
        <w:t xml:space="preserve"> the customers</w:t>
      </w:r>
      <w:r w:rsidR="00F03CF2">
        <w:rPr>
          <w:i w:val="0"/>
        </w:rPr>
        <w:t xml:space="preserve"> will have to download the</w:t>
      </w:r>
      <w:r>
        <w:rPr>
          <w:i w:val="0"/>
        </w:rPr>
        <w:t xml:space="preserve"> application from </w:t>
      </w:r>
      <w:r w:rsidR="00F30453" w:rsidRPr="00B91F37">
        <w:rPr>
          <w:i w:val="0"/>
        </w:rPr>
        <w:t>Google Play</w:t>
      </w:r>
      <w:r w:rsidR="00B91F37" w:rsidRPr="00B91F37">
        <w:rPr>
          <w:i w:val="0"/>
        </w:rPr>
        <w:t xml:space="preserve"> </w:t>
      </w:r>
      <w:del w:id="262" w:author="daven" w:date="2014-02-13T12:06:00Z">
        <w:r w:rsidR="00B91F37" w:rsidRPr="00B91F37" w:rsidDel="00137848">
          <w:rPr>
            <w:i w:val="0"/>
          </w:rPr>
          <w:delText>application</w:delText>
        </w:r>
      </w:del>
      <w:ins w:id="263" w:author="daven" w:date="2014-02-13T12:06:00Z">
        <w:r w:rsidR="00137848">
          <w:rPr>
            <w:i w:val="0"/>
          </w:rPr>
          <w:t>Store</w:t>
        </w:r>
      </w:ins>
      <w:r w:rsidRPr="00B91F37">
        <w:rPr>
          <w:i w:val="0"/>
        </w:rPr>
        <w:t>.</w:t>
      </w:r>
    </w:p>
    <w:p w:rsidR="0004494A" w:rsidRPr="00E53D26" w:rsidRDefault="0004494A" w:rsidP="0004494A">
      <w:pPr>
        <w:pStyle w:val="template"/>
        <w:jc w:val="both"/>
        <w:rPr>
          <w:i w:val="0"/>
        </w:rPr>
      </w:pPr>
    </w:p>
    <w:p w:rsidR="00EB11B5" w:rsidRDefault="00FB3E8B" w:rsidP="0004494A">
      <w:pPr>
        <w:pStyle w:val="Heading2"/>
        <w:jc w:val="both"/>
      </w:pPr>
      <w:bookmarkStart w:id="264" w:name="_Toc379904588"/>
      <w:r>
        <w:t>System Models</w:t>
      </w:r>
      <w:bookmarkEnd w:id="264"/>
      <w:r>
        <w:t xml:space="preserve"> </w:t>
      </w:r>
    </w:p>
    <w:p w:rsidR="00EB11B5" w:rsidDel="00B93186" w:rsidRDefault="00C43E4B" w:rsidP="0004494A">
      <w:pPr>
        <w:jc w:val="both"/>
        <w:rPr>
          <w:del w:id="265" w:author="omarx" w:date="2014-02-13T15:29:00Z"/>
        </w:rPr>
      </w:pPr>
      <w:ins w:id="266" w:author="omarx" w:date="2014-02-13T16:04:00Z">
        <w:r>
          <w:t xml:space="preserve"> DFD</w:t>
        </w:r>
      </w:ins>
    </w:p>
    <w:p w:rsidR="00EB11B5" w:rsidDel="00B93186" w:rsidRDefault="00EB11B5" w:rsidP="0004494A">
      <w:pPr>
        <w:jc w:val="both"/>
        <w:rPr>
          <w:del w:id="267" w:author="omarx" w:date="2014-02-13T15:29:00Z"/>
        </w:rPr>
      </w:pPr>
    </w:p>
    <w:p w:rsidR="00EB11B5" w:rsidDel="00B93186" w:rsidRDefault="00EB11B5" w:rsidP="0004494A">
      <w:pPr>
        <w:jc w:val="both"/>
        <w:rPr>
          <w:del w:id="268" w:author="omarx" w:date="2014-02-13T15:29:00Z"/>
        </w:rPr>
      </w:pPr>
    </w:p>
    <w:p w:rsidR="00EB11B5" w:rsidDel="00B93186" w:rsidRDefault="00EB11B5" w:rsidP="0004494A">
      <w:pPr>
        <w:jc w:val="both"/>
        <w:rPr>
          <w:del w:id="269" w:author="omarx" w:date="2014-02-13T15:29:00Z"/>
        </w:rPr>
      </w:pPr>
    </w:p>
    <w:p w:rsidR="00EB11B5" w:rsidDel="00B93186" w:rsidRDefault="00EB11B5" w:rsidP="0004494A">
      <w:pPr>
        <w:jc w:val="both"/>
        <w:rPr>
          <w:del w:id="270" w:author="omarx" w:date="2014-02-13T15:29:00Z"/>
        </w:rPr>
      </w:pPr>
    </w:p>
    <w:p w:rsidR="00EB11B5" w:rsidDel="00B93186" w:rsidRDefault="00EB11B5" w:rsidP="0004494A">
      <w:pPr>
        <w:jc w:val="both"/>
        <w:rPr>
          <w:del w:id="271" w:author="omarx" w:date="2014-02-13T15:29:00Z"/>
        </w:rPr>
      </w:pPr>
    </w:p>
    <w:p w:rsidR="00EB11B5" w:rsidDel="00B93186" w:rsidRDefault="00EB11B5" w:rsidP="0004494A">
      <w:pPr>
        <w:jc w:val="both"/>
        <w:rPr>
          <w:del w:id="272" w:author="omarx" w:date="2014-02-13T15:29:00Z"/>
        </w:rPr>
      </w:pPr>
    </w:p>
    <w:p w:rsidR="00EB11B5" w:rsidDel="00B93186" w:rsidRDefault="00EB11B5" w:rsidP="0004494A">
      <w:pPr>
        <w:jc w:val="both"/>
        <w:rPr>
          <w:del w:id="273" w:author="omarx" w:date="2014-02-13T15:29:00Z"/>
        </w:rPr>
      </w:pPr>
    </w:p>
    <w:p w:rsidR="00EB11B5" w:rsidDel="00B93186" w:rsidRDefault="00EB11B5" w:rsidP="0004494A">
      <w:pPr>
        <w:jc w:val="both"/>
        <w:rPr>
          <w:del w:id="274" w:author="omarx" w:date="2014-02-13T15:29:00Z"/>
        </w:rPr>
      </w:pPr>
    </w:p>
    <w:p w:rsidR="00EB11B5" w:rsidDel="00B93186" w:rsidRDefault="00EB11B5" w:rsidP="0004494A">
      <w:pPr>
        <w:jc w:val="both"/>
        <w:rPr>
          <w:del w:id="275" w:author="omarx" w:date="2014-02-13T15:29:00Z"/>
        </w:rPr>
      </w:pPr>
    </w:p>
    <w:p w:rsidR="00EB11B5" w:rsidDel="00B93186" w:rsidRDefault="00EB11B5" w:rsidP="0004494A">
      <w:pPr>
        <w:jc w:val="both"/>
        <w:rPr>
          <w:del w:id="276" w:author="omarx" w:date="2014-02-13T15:29:00Z"/>
        </w:rPr>
      </w:pPr>
    </w:p>
    <w:p w:rsidR="00EB11B5" w:rsidDel="00B93186" w:rsidRDefault="00EB11B5" w:rsidP="0004494A">
      <w:pPr>
        <w:jc w:val="both"/>
        <w:rPr>
          <w:del w:id="277" w:author="omarx" w:date="2014-02-13T15:29:00Z"/>
        </w:rPr>
      </w:pPr>
    </w:p>
    <w:p w:rsidR="00EB11B5" w:rsidDel="00B93186" w:rsidRDefault="00EB11B5" w:rsidP="0004494A">
      <w:pPr>
        <w:jc w:val="both"/>
        <w:rPr>
          <w:del w:id="278" w:author="omarx" w:date="2014-02-13T15:29:00Z"/>
        </w:rPr>
      </w:pPr>
    </w:p>
    <w:p w:rsidR="00EB11B5" w:rsidDel="00B93186" w:rsidRDefault="00EB11B5" w:rsidP="0004494A">
      <w:pPr>
        <w:jc w:val="both"/>
        <w:rPr>
          <w:del w:id="279" w:author="omarx" w:date="2014-02-13T15:29:00Z"/>
        </w:rPr>
      </w:pPr>
    </w:p>
    <w:p w:rsidR="00EB11B5" w:rsidDel="00B93186" w:rsidRDefault="00EB11B5" w:rsidP="0004494A">
      <w:pPr>
        <w:jc w:val="both"/>
        <w:rPr>
          <w:del w:id="280" w:author="omarx" w:date="2014-02-13T15:29:00Z"/>
        </w:rPr>
      </w:pPr>
    </w:p>
    <w:p w:rsidR="00EB11B5" w:rsidDel="00B93186" w:rsidRDefault="00EB11B5" w:rsidP="0004494A">
      <w:pPr>
        <w:jc w:val="both"/>
        <w:rPr>
          <w:del w:id="281" w:author="omarx" w:date="2014-02-13T15:29:00Z"/>
        </w:rPr>
      </w:pPr>
    </w:p>
    <w:p w:rsidR="00EB11B5" w:rsidRPr="00EB11B5" w:rsidDel="00C43E4B" w:rsidRDefault="00EB11B5" w:rsidP="0004494A">
      <w:pPr>
        <w:jc w:val="both"/>
        <w:rPr>
          <w:del w:id="282" w:author="omarx" w:date="2014-02-13T16:01:00Z"/>
        </w:rPr>
      </w:pPr>
    </w:p>
    <w:p w:rsidR="00EB11B5" w:rsidRDefault="00EB11B5" w:rsidP="0004494A">
      <w:pPr>
        <w:pStyle w:val="Heading3"/>
        <w:jc w:val="both"/>
      </w:pPr>
      <w:bookmarkStart w:id="283" w:name="_Toc379904589"/>
      <w:del w:id="284" w:author="omarx" w:date="2014-02-13T16:03:00Z">
        <w:r w:rsidDel="00C43E4B">
          <w:delText>DFD0</w:delText>
        </w:r>
        <w:bookmarkEnd w:id="283"/>
        <w:r w:rsidDel="00C43E4B">
          <w:delText xml:space="preserve"> </w:delText>
        </w:r>
      </w:del>
    </w:p>
    <w:p w:rsidR="00EB11B5" w:rsidRPr="00EB11B5" w:rsidRDefault="00C43E4B" w:rsidP="0004494A">
      <w:pPr>
        <w:jc w:val="both"/>
      </w:pPr>
      <w:r>
        <w:rPr>
          <w:noProof/>
        </w:rPr>
        <w:drawing>
          <wp:anchor distT="0" distB="0" distL="114300" distR="114300" simplePos="0" relativeHeight="251658240" behindDoc="0" locked="0" layoutInCell="1" allowOverlap="1" wp14:anchorId="6BE31D10" wp14:editId="02DEEF9E">
            <wp:simplePos x="0" y="0"/>
            <wp:positionH relativeFrom="margin">
              <wp:posOffset>548005</wp:posOffset>
            </wp:positionH>
            <wp:positionV relativeFrom="margin">
              <wp:posOffset>1076960</wp:posOffset>
            </wp:positionV>
            <wp:extent cx="4829175" cy="60293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GIF"/>
                    <pic:cNvPicPr/>
                  </pic:nvPicPr>
                  <pic:blipFill>
                    <a:blip r:embed="rId11">
                      <a:extLst>
                        <a:ext uri="{28A0092B-C50C-407E-A947-70E740481C1C}">
                          <a14:useLocalDpi xmlns:a14="http://schemas.microsoft.com/office/drawing/2010/main" val="0"/>
                        </a:ext>
                      </a:extLst>
                    </a:blip>
                    <a:stretch>
                      <a:fillRect/>
                    </a:stretch>
                  </pic:blipFill>
                  <pic:spPr>
                    <a:xfrm>
                      <a:off x="0" y="0"/>
                      <a:ext cx="4829175" cy="6029325"/>
                    </a:xfrm>
                    <a:prstGeom prst="rect">
                      <a:avLst/>
                    </a:prstGeom>
                  </pic:spPr>
                </pic:pic>
              </a:graphicData>
            </a:graphic>
          </wp:anchor>
        </w:drawing>
      </w:r>
    </w:p>
    <w:p w:rsidR="00EB11B5" w:rsidRDefault="00EB11B5" w:rsidP="0004494A">
      <w:pPr>
        <w:jc w:val="both"/>
      </w:pPr>
    </w:p>
    <w:p w:rsidR="00EB11B5" w:rsidDel="00B93186" w:rsidRDefault="00EB11B5" w:rsidP="0004494A">
      <w:pPr>
        <w:jc w:val="both"/>
        <w:rPr>
          <w:del w:id="285" w:author="omarx" w:date="2014-02-13T15:29:00Z"/>
        </w:rPr>
      </w:pPr>
    </w:p>
    <w:p w:rsidR="00EB11B5" w:rsidDel="00B93186" w:rsidRDefault="00EB11B5" w:rsidP="0004494A">
      <w:pPr>
        <w:jc w:val="both"/>
        <w:rPr>
          <w:del w:id="286" w:author="omarx" w:date="2014-02-13T15:29:00Z"/>
        </w:rPr>
      </w:pPr>
    </w:p>
    <w:p w:rsidR="00EB11B5" w:rsidDel="00B93186" w:rsidRDefault="00EB11B5" w:rsidP="0004494A">
      <w:pPr>
        <w:jc w:val="both"/>
        <w:rPr>
          <w:del w:id="287" w:author="omarx" w:date="2014-02-13T15:29:00Z"/>
        </w:rPr>
      </w:pPr>
    </w:p>
    <w:p w:rsidR="00EB11B5" w:rsidDel="00B93186" w:rsidRDefault="00EB11B5" w:rsidP="0004494A">
      <w:pPr>
        <w:jc w:val="both"/>
        <w:rPr>
          <w:del w:id="288" w:author="omarx" w:date="2014-02-13T15:29:00Z"/>
        </w:rPr>
      </w:pPr>
    </w:p>
    <w:p w:rsidR="00EB11B5" w:rsidDel="00B93186" w:rsidRDefault="00EB11B5" w:rsidP="0004494A">
      <w:pPr>
        <w:jc w:val="both"/>
        <w:rPr>
          <w:del w:id="289" w:author="omarx" w:date="2014-02-13T15:29:00Z"/>
        </w:rPr>
      </w:pPr>
    </w:p>
    <w:p w:rsidR="00EB11B5" w:rsidDel="00B93186" w:rsidRDefault="00EB11B5" w:rsidP="0004494A">
      <w:pPr>
        <w:jc w:val="both"/>
        <w:rPr>
          <w:del w:id="290" w:author="omarx" w:date="2014-02-13T15:29:00Z"/>
        </w:rPr>
      </w:pPr>
    </w:p>
    <w:p w:rsidR="00EB11B5" w:rsidDel="00B93186" w:rsidRDefault="00EB11B5" w:rsidP="0004494A">
      <w:pPr>
        <w:jc w:val="both"/>
        <w:rPr>
          <w:del w:id="291" w:author="omarx" w:date="2014-02-13T15:29:00Z"/>
        </w:rPr>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Pr="00EB11B5" w:rsidRDefault="00EB11B5" w:rsidP="0004494A">
      <w:pPr>
        <w:jc w:val="both"/>
      </w:pPr>
    </w:p>
    <w:p w:rsidR="00EB11B5" w:rsidRDefault="00EB11B5"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Pr="00EB11B5" w:rsidRDefault="00C43E4B" w:rsidP="0004494A">
      <w:pPr>
        <w:jc w:val="both"/>
      </w:pPr>
      <w:r>
        <w:rPr>
          <w:noProof/>
        </w:rPr>
        <mc:AlternateContent>
          <mc:Choice Requires="wps">
            <w:drawing>
              <wp:anchor distT="0" distB="0" distL="114300" distR="114300" simplePos="0" relativeHeight="251660288" behindDoc="0" locked="0" layoutInCell="1" allowOverlap="1" wp14:anchorId="7C6F7E35" wp14:editId="5C49ADB7">
                <wp:simplePos x="0" y="0"/>
                <wp:positionH relativeFrom="column">
                  <wp:posOffset>737235</wp:posOffset>
                </wp:positionH>
                <wp:positionV relativeFrom="paragraph">
                  <wp:posOffset>3246120</wp:posOffset>
                </wp:positionV>
                <wp:extent cx="4829175" cy="635"/>
                <wp:effectExtent l="0" t="0" r="9525" b="8255"/>
                <wp:wrapSquare wrapText="bothSides"/>
                <wp:docPr id="1" name="Text Box 1"/>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a:effectLst/>
                      </wps:spPr>
                      <wps:txbx>
                        <w:txbxContent>
                          <w:p w:rsidR="00B93186" w:rsidRPr="00384DA6" w:rsidRDefault="00B93186" w:rsidP="00594E72">
                            <w:pPr>
                              <w:pStyle w:val="Caption"/>
                              <w:jc w:val="center"/>
                              <w:rPr>
                                <w:noProof/>
                                <w:sz w:val="24"/>
                                <w:szCs w:val="20"/>
                              </w:rPr>
                            </w:pPr>
                            <w:r>
                              <w:t xml:space="preserve">Figure </w:t>
                            </w:r>
                            <w:r w:rsidR="00B96970">
                              <w:fldChar w:fldCharType="begin"/>
                            </w:r>
                            <w:r w:rsidR="00B96970">
                              <w:instrText xml:space="preserve"> SEQ Figure \* ARABIC </w:instrText>
                            </w:r>
                            <w:r w:rsidR="00B96970">
                              <w:fldChar w:fldCharType="separate"/>
                            </w:r>
                            <w:r>
                              <w:rPr>
                                <w:noProof/>
                              </w:rPr>
                              <w:t>1</w:t>
                            </w:r>
                            <w:r w:rsidR="00B96970">
                              <w:rPr>
                                <w:noProof/>
                              </w:rPr>
                              <w:fldChar w:fldCharType="end"/>
                            </w:r>
                            <w:r>
                              <w:t>- Data Flow Diagram</w:t>
                            </w:r>
                            <w:ins w:id="292" w:author="omarx" w:date="2014-02-13T16:01:00Z">
                              <w:r w:rsidR="006E4F68">
                                <w:t xml:space="preserve"> (DFD)</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8.05pt;margin-top:255.6pt;width:38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" stroked="f">
                <v:textbox style="mso-fit-shape-to-text:t" inset="0,0,0,0">
                  <w:txbxContent>
                    <w:p w:rsidR="00B93186" w:rsidRPr="00384DA6" w:rsidRDefault="00B93186" w:rsidP="00594E72">
                      <w:pPr>
                        <w:pStyle w:val="Caption"/>
                        <w:jc w:val="center"/>
                        <w:rPr>
                          <w:noProof/>
                          <w:sz w:val="24"/>
                          <w:szCs w:val="20"/>
                        </w:rPr>
                      </w:pPr>
                      <w:r>
                        <w:t xml:space="preserve">Figure </w:t>
                      </w:r>
                      <w:fldSimple w:instr=" SEQ Figure \* ARABIC ">
                        <w:r>
                          <w:rPr>
                            <w:noProof/>
                          </w:rPr>
                          <w:t>1</w:t>
                        </w:r>
                      </w:fldSimple>
                      <w:r>
                        <w:t>- Data Flow Diagram</w:t>
                      </w:r>
                      <w:ins w:id="302" w:author="omarx" w:date="2014-02-13T16:01:00Z">
                        <w:r w:rsidR="006E4F68">
                          <w:t xml:space="preserve"> (DFD)</w:t>
                        </w:r>
                      </w:ins>
                    </w:p>
                  </w:txbxContent>
                </v:textbox>
                <w10:wrap type="square"/>
              </v:shape>
            </w:pict>
          </mc:Fallback>
        </mc:AlternateContent>
      </w:r>
    </w:p>
    <w:p w:rsidR="003B266C" w:rsidRDefault="003B266C" w:rsidP="0004494A">
      <w:pPr>
        <w:pStyle w:val="Heading1"/>
        <w:jc w:val="both"/>
      </w:pPr>
      <w:bookmarkStart w:id="293" w:name="_Toc379904590"/>
      <w:r>
        <w:t>Functional Requirements</w:t>
      </w:r>
      <w:bookmarkEnd w:id="293"/>
    </w:p>
    <w:p w:rsidR="00FA2267" w:rsidRDefault="00FA2267" w:rsidP="0004494A">
      <w:pPr>
        <w:jc w:val="both"/>
      </w:pPr>
      <w:r>
        <w:t xml:space="preserve">This section outlines </w:t>
      </w:r>
      <w:r w:rsidR="00412EDC">
        <w:t>some</w:t>
      </w:r>
      <w:r>
        <w:t xml:space="preserve"> of the system use cases.</w:t>
      </w:r>
    </w:p>
    <w:p w:rsidR="00FA2267" w:rsidRDefault="00FA2267" w:rsidP="0004494A">
      <w:pPr>
        <w:jc w:val="both"/>
      </w:pPr>
    </w:p>
    <w:p w:rsidR="00FA2267" w:rsidRPr="00FA2267" w:rsidRDefault="00FA2267" w:rsidP="0004494A">
      <w:pPr>
        <w:jc w:val="both"/>
      </w:pPr>
    </w:p>
    <w:p w:rsidR="00810655" w:rsidRDefault="00810655" w:rsidP="0004494A">
      <w:pPr>
        <w:pStyle w:val="Heading2"/>
        <w:jc w:val="both"/>
      </w:pPr>
      <w:bookmarkStart w:id="294" w:name="_Toc379904591"/>
      <w:r>
        <w:t>Use Cases</w:t>
      </w:r>
      <w:bookmarkEnd w:id="294"/>
      <w:r>
        <w:t xml:space="preserve"> </w:t>
      </w:r>
    </w:p>
    <w:p w:rsidR="00630E95" w:rsidRPr="00630E95" w:rsidRDefault="00FA2267" w:rsidP="0004494A">
      <w:pPr>
        <w:pStyle w:val="Heading3"/>
        <w:jc w:val="both"/>
        <w:rPr>
          <w:i/>
        </w:rPr>
      </w:pPr>
      <w:bookmarkStart w:id="295" w:name="_Toc379904592"/>
      <w:r w:rsidRPr="00630E95">
        <w:rPr>
          <w:i/>
        </w:rPr>
        <w:t>Use Case: User Creates Account</w:t>
      </w:r>
      <w:bookmarkEnd w:id="295"/>
      <w:r w:rsidRPr="00630E95">
        <w:rPr>
          <w:i/>
        </w:rPr>
        <w:t xml:space="preserve"> </w:t>
      </w:r>
      <w:r w:rsidRPr="00630E95">
        <w:tab/>
      </w:r>
    </w:p>
    <w:p w:rsidR="00FA2267" w:rsidRPr="00630E95" w:rsidRDefault="00FA2267" w:rsidP="0004494A">
      <w:pPr>
        <w:pStyle w:val="Heading4"/>
        <w:rPr>
          <w:i w:val="0"/>
        </w:rPr>
      </w:pPr>
      <w:r w:rsidRPr="00630E95">
        <w:t>Brief Description</w:t>
      </w:r>
    </w:p>
    <w:p w:rsidR="00630E95" w:rsidRPr="00630E95" w:rsidRDefault="00630E95" w:rsidP="0004494A">
      <w:pPr>
        <w:jc w:val="both"/>
      </w:pPr>
      <w:r>
        <w:t>The user begins the application, specifies that they wish to create a new account, and provide the necessary information to the system.</w:t>
      </w:r>
    </w:p>
    <w:p w:rsidR="00630E95" w:rsidRPr="00630E95" w:rsidRDefault="00630E95" w:rsidP="0004494A">
      <w:pPr>
        <w:jc w:val="both"/>
      </w:pPr>
    </w:p>
    <w:p w:rsidR="00630E95" w:rsidRPr="00630E95" w:rsidRDefault="00630E95" w:rsidP="0004494A">
      <w:pPr>
        <w:pStyle w:val="Heading4"/>
        <w:rPr>
          <w:i w:val="0"/>
        </w:rPr>
      </w:pPr>
      <w:r w:rsidRPr="00630E95">
        <w:t xml:space="preserve">Step by Step Description </w:t>
      </w:r>
    </w:p>
    <w:p w:rsidR="00630E95" w:rsidRDefault="00630E95" w:rsidP="0004494A">
      <w:pPr>
        <w:jc w:val="both"/>
      </w:pPr>
      <w:r>
        <w:t>(Before this use case can be initiated, the system must have been started)</w:t>
      </w:r>
    </w:p>
    <w:p w:rsidR="00630E95" w:rsidRDefault="00630E95" w:rsidP="0004494A">
      <w:pPr>
        <w:pStyle w:val="ListParagraph"/>
        <w:numPr>
          <w:ilvl w:val="0"/>
          <w:numId w:val="15"/>
        </w:numPr>
        <w:jc w:val="both"/>
      </w:pPr>
      <w:r>
        <w:t>The user selects the option to create a new account.</w:t>
      </w:r>
    </w:p>
    <w:p w:rsidR="00630E95" w:rsidRDefault="00630E95" w:rsidP="0004494A">
      <w:pPr>
        <w:pStyle w:val="ListParagraph"/>
        <w:numPr>
          <w:ilvl w:val="0"/>
          <w:numId w:val="15"/>
        </w:numPr>
        <w:jc w:val="both"/>
      </w:pPr>
      <w:r>
        <w:t>The user inputs their full name, a login name, and a password.</w:t>
      </w:r>
    </w:p>
    <w:p w:rsidR="00630E95" w:rsidRDefault="00630E95" w:rsidP="0004494A">
      <w:pPr>
        <w:pStyle w:val="ListParagraph"/>
        <w:numPr>
          <w:ilvl w:val="0"/>
          <w:numId w:val="15"/>
        </w:numPr>
        <w:jc w:val="both"/>
      </w:pPr>
      <w:r>
        <w:t>The system prompts the user to read and accept the terms of service.</w:t>
      </w:r>
    </w:p>
    <w:p w:rsidR="00630E95" w:rsidRDefault="00630E95" w:rsidP="0004494A">
      <w:pPr>
        <w:pStyle w:val="ListParagraph"/>
        <w:numPr>
          <w:ilvl w:val="0"/>
          <w:numId w:val="15"/>
        </w:numPr>
        <w:jc w:val="both"/>
      </w:pPr>
      <w:r>
        <w:lastRenderedPageBreak/>
        <w:t>The user chooses to accept the terms of service.</w:t>
      </w:r>
    </w:p>
    <w:p w:rsidR="00630E95" w:rsidDel="00311B34" w:rsidRDefault="00630E95" w:rsidP="0004494A">
      <w:pPr>
        <w:pStyle w:val="ListParagraph"/>
        <w:numPr>
          <w:ilvl w:val="0"/>
          <w:numId w:val="15"/>
        </w:numPr>
        <w:jc w:val="both"/>
        <w:rPr>
          <w:del w:id="296" w:author="daven" w:date="2014-02-13T12:08:00Z"/>
        </w:rPr>
      </w:pPr>
      <w:r>
        <w:t>The system creates an account with the provided user information, and informs the user.</w:t>
      </w:r>
    </w:p>
    <w:p w:rsidR="00630E95" w:rsidRPr="00630E95" w:rsidDel="00311B34" w:rsidRDefault="00630E95">
      <w:pPr>
        <w:pStyle w:val="ListParagraph"/>
        <w:numPr>
          <w:ilvl w:val="0"/>
          <w:numId w:val="15"/>
        </w:numPr>
        <w:jc w:val="both"/>
        <w:rPr>
          <w:del w:id="297" w:author="daven" w:date="2014-02-13T12:08:00Z"/>
        </w:rPr>
        <w:pPrChange w:id="298" w:author="daven" w:date="2014-02-13T12:08:00Z">
          <w:pPr>
            <w:jc w:val="both"/>
          </w:pPr>
        </w:pPrChange>
      </w:pPr>
    </w:p>
    <w:p w:rsidR="00630E95" w:rsidRPr="00630E95" w:rsidRDefault="00630E95">
      <w:pPr>
        <w:pStyle w:val="ListParagraph"/>
        <w:numPr>
          <w:ilvl w:val="0"/>
          <w:numId w:val="15"/>
        </w:numPr>
        <w:jc w:val="both"/>
        <w:pPrChange w:id="299" w:author="daven" w:date="2014-02-13T12:08:00Z">
          <w:pPr>
            <w:jc w:val="both"/>
          </w:pPr>
        </w:pPrChange>
      </w:pPr>
    </w:p>
    <w:p w:rsidR="00630E95" w:rsidRDefault="00630E95" w:rsidP="0004494A">
      <w:pPr>
        <w:pStyle w:val="Heading4"/>
        <w:rPr>
          <w:i w:val="0"/>
        </w:rPr>
      </w:pPr>
      <w:r w:rsidRPr="00630E95">
        <w:t>Exceptions Scenarios</w:t>
      </w:r>
    </w:p>
    <w:p w:rsidR="00630E95" w:rsidRDefault="00630E95" w:rsidP="0004494A">
      <w:pPr>
        <w:ind w:firstLine="720"/>
        <w:jc w:val="both"/>
      </w:pPr>
      <w:r>
        <w:t>Exception Scenarios:</w:t>
      </w:r>
    </w:p>
    <w:p w:rsidR="00630E95" w:rsidRDefault="00311B34" w:rsidP="0004494A">
      <w:pPr>
        <w:pStyle w:val="ListParagraph"/>
        <w:numPr>
          <w:ilvl w:val="0"/>
          <w:numId w:val="16"/>
        </w:numPr>
        <w:jc w:val="both"/>
      </w:pPr>
      <w:ins w:id="300" w:author="daven" w:date="2014-02-13T12:07:00Z">
        <w:r>
          <w:t xml:space="preserve">2. </w:t>
        </w:r>
      </w:ins>
      <w:r w:rsidR="00630E95">
        <w:t>The user input login name conflicts with an existing account in the system.</w:t>
      </w:r>
    </w:p>
    <w:p w:rsidR="00630E95" w:rsidRDefault="00630E95" w:rsidP="0004494A">
      <w:pPr>
        <w:pStyle w:val="ListParagraph"/>
        <w:numPr>
          <w:ilvl w:val="1"/>
          <w:numId w:val="16"/>
        </w:numPr>
        <w:jc w:val="both"/>
      </w:pPr>
      <w:r>
        <w:t>The system prompts the user to select a different login name.</w:t>
      </w:r>
    </w:p>
    <w:p w:rsidR="00630E95" w:rsidRDefault="00311B34" w:rsidP="0004494A">
      <w:pPr>
        <w:pStyle w:val="ListParagraph"/>
        <w:numPr>
          <w:ilvl w:val="0"/>
          <w:numId w:val="16"/>
        </w:numPr>
        <w:jc w:val="both"/>
      </w:pPr>
      <w:ins w:id="301" w:author="daven" w:date="2014-02-13T12:07:00Z">
        <w:r>
          <w:t xml:space="preserve">3. </w:t>
        </w:r>
      </w:ins>
      <w:r w:rsidR="00630E95">
        <w:t>The user declines the terms of service.</w:t>
      </w:r>
    </w:p>
    <w:p w:rsidR="00630E95" w:rsidRDefault="00630E95" w:rsidP="0004494A">
      <w:pPr>
        <w:pStyle w:val="ListParagraph"/>
        <w:numPr>
          <w:ilvl w:val="1"/>
          <w:numId w:val="16"/>
        </w:numPr>
        <w:jc w:val="both"/>
      </w:pPr>
      <w:r>
        <w:t>The system does not create an account with the provided user information, and informs the user of this.</w:t>
      </w:r>
    </w:p>
    <w:p w:rsidR="00630E95" w:rsidRPr="00630E95" w:rsidRDefault="00630E95" w:rsidP="0004494A">
      <w:pPr>
        <w:jc w:val="both"/>
      </w:pPr>
    </w:p>
    <w:p w:rsidR="0033172C" w:rsidDel="00311B34" w:rsidRDefault="0033172C" w:rsidP="0004494A">
      <w:pPr>
        <w:pStyle w:val="Heading3"/>
        <w:jc w:val="both"/>
        <w:rPr>
          <w:del w:id="302" w:author="daven" w:date="2014-02-13T12:07:00Z"/>
          <w:i/>
        </w:rPr>
      </w:pPr>
      <w:bookmarkStart w:id="303" w:name="_Toc379904593"/>
      <w:r w:rsidRPr="0033172C">
        <w:rPr>
          <w:i/>
        </w:rPr>
        <w:t>Use Case: User logs into System</w:t>
      </w:r>
      <w:bookmarkEnd w:id="303"/>
      <w:r w:rsidRPr="0033172C">
        <w:rPr>
          <w:i/>
        </w:rPr>
        <w:t xml:space="preserve"> </w:t>
      </w:r>
    </w:p>
    <w:p w:rsidR="0033172C" w:rsidRPr="0033172C" w:rsidRDefault="0033172C">
      <w:pPr>
        <w:pStyle w:val="Heading3"/>
        <w:jc w:val="both"/>
        <w:pPrChange w:id="304" w:author="daven" w:date="2014-02-13T12:07:00Z">
          <w:pPr>
            <w:jc w:val="both"/>
          </w:pPr>
        </w:pPrChange>
      </w:pPr>
    </w:p>
    <w:p w:rsidR="0033172C" w:rsidRDefault="0033172C" w:rsidP="0004494A">
      <w:pPr>
        <w:pStyle w:val="Heading4"/>
      </w:pPr>
      <w:r>
        <w:t xml:space="preserve">Brief Description </w:t>
      </w:r>
    </w:p>
    <w:p w:rsidR="0033172C" w:rsidRDefault="0033172C" w:rsidP="0004494A">
      <w:pPr>
        <w:jc w:val="both"/>
      </w:pPr>
      <w:r>
        <w:t>The user provides login credentials to the system and is logged in.</w:t>
      </w:r>
    </w:p>
    <w:p w:rsidR="0033172C" w:rsidRPr="0033172C" w:rsidRDefault="0033172C" w:rsidP="0004494A">
      <w:pPr>
        <w:jc w:val="both"/>
      </w:pPr>
    </w:p>
    <w:p w:rsidR="0033172C" w:rsidRDefault="0033172C" w:rsidP="0004494A">
      <w:pPr>
        <w:pStyle w:val="Heading4"/>
      </w:pPr>
      <w:r>
        <w:t xml:space="preserve">Step by Step Description </w:t>
      </w:r>
    </w:p>
    <w:p w:rsidR="0033172C" w:rsidRDefault="0033172C" w:rsidP="0004494A">
      <w:pPr>
        <w:jc w:val="both"/>
      </w:pPr>
      <w:r>
        <w:t>(Before this use case can be initiated, the system must have been started)</w:t>
      </w:r>
    </w:p>
    <w:p w:rsidR="0033172C" w:rsidRDefault="0033172C" w:rsidP="0004494A">
      <w:pPr>
        <w:pStyle w:val="ListParagraph"/>
        <w:numPr>
          <w:ilvl w:val="0"/>
          <w:numId w:val="20"/>
        </w:numPr>
        <w:jc w:val="both"/>
      </w:pPr>
      <w:r>
        <w:t>The user selects the option to log into an existing account.</w:t>
      </w:r>
    </w:p>
    <w:p w:rsidR="0033172C" w:rsidRDefault="0033172C" w:rsidP="0004494A">
      <w:pPr>
        <w:pStyle w:val="ListParagraph"/>
        <w:numPr>
          <w:ilvl w:val="0"/>
          <w:numId w:val="20"/>
        </w:numPr>
        <w:jc w:val="both"/>
      </w:pPr>
      <w:r>
        <w:t>The user inputs their login name and password.</w:t>
      </w:r>
    </w:p>
    <w:p w:rsidR="0033172C" w:rsidDel="00311B34" w:rsidRDefault="0033172C" w:rsidP="0004494A">
      <w:pPr>
        <w:pStyle w:val="ListParagraph"/>
        <w:numPr>
          <w:ilvl w:val="0"/>
          <w:numId w:val="20"/>
        </w:numPr>
        <w:jc w:val="both"/>
        <w:rPr>
          <w:del w:id="305" w:author="daven" w:date="2014-02-13T12:09:00Z"/>
        </w:rPr>
      </w:pPr>
      <w:r>
        <w:t>The system validates the credentials and logs in the user.</w:t>
      </w:r>
    </w:p>
    <w:p w:rsidR="0033172C" w:rsidRPr="0033172C" w:rsidRDefault="0033172C">
      <w:pPr>
        <w:pStyle w:val="ListParagraph"/>
        <w:numPr>
          <w:ilvl w:val="0"/>
          <w:numId w:val="20"/>
        </w:numPr>
        <w:jc w:val="both"/>
        <w:pPrChange w:id="306" w:author="daven" w:date="2014-02-13T12:09:00Z">
          <w:pPr>
            <w:jc w:val="both"/>
          </w:pPr>
        </w:pPrChange>
      </w:pPr>
    </w:p>
    <w:p w:rsidR="0033172C" w:rsidRDefault="0033172C" w:rsidP="0004494A">
      <w:pPr>
        <w:pStyle w:val="Heading4"/>
      </w:pPr>
      <w:r>
        <w:t xml:space="preserve">Exception Scenarios </w:t>
      </w:r>
    </w:p>
    <w:p w:rsidR="0033172C" w:rsidRDefault="00311B34" w:rsidP="0004494A">
      <w:pPr>
        <w:pStyle w:val="ListParagraph"/>
        <w:numPr>
          <w:ilvl w:val="0"/>
          <w:numId w:val="17"/>
        </w:numPr>
        <w:ind w:left="1080"/>
        <w:jc w:val="both"/>
      </w:pPr>
      <w:ins w:id="307" w:author="daven" w:date="2014-02-13T12:09:00Z">
        <w:r>
          <w:t xml:space="preserve">3. </w:t>
        </w:r>
      </w:ins>
      <w:r w:rsidR="0033172C">
        <w:t>The system cannot validate the user’s credentials.</w:t>
      </w:r>
    </w:p>
    <w:p w:rsidR="0033172C" w:rsidRDefault="0033172C" w:rsidP="0004494A">
      <w:pPr>
        <w:pStyle w:val="ListParagraph"/>
        <w:numPr>
          <w:ilvl w:val="1"/>
          <w:numId w:val="17"/>
        </w:numPr>
        <w:ind w:left="1800"/>
        <w:jc w:val="both"/>
      </w:pPr>
      <w:r>
        <w:t>System informs user and does not log them into the system.</w:t>
      </w:r>
    </w:p>
    <w:p w:rsidR="0033172C" w:rsidRPr="0033172C" w:rsidRDefault="0033172C" w:rsidP="0004494A">
      <w:pPr>
        <w:jc w:val="both"/>
      </w:pPr>
    </w:p>
    <w:p w:rsidR="0033172C" w:rsidRDefault="0033172C" w:rsidP="0004494A">
      <w:pPr>
        <w:pStyle w:val="Heading3"/>
        <w:jc w:val="both"/>
        <w:rPr>
          <w:i/>
        </w:rPr>
      </w:pPr>
      <w:bookmarkStart w:id="308" w:name="_Toc379904594"/>
      <w:r w:rsidRPr="00FA2267">
        <w:rPr>
          <w:i/>
        </w:rPr>
        <w:t xml:space="preserve">Use Case: User </w:t>
      </w:r>
      <w:r>
        <w:rPr>
          <w:i/>
        </w:rPr>
        <w:t>inputs new Workout Schedule</w:t>
      </w:r>
      <w:bookmarkEnd w:id="308"/>
      <w:r>
        <w:rPr>
          <w:i/>
        </w:rPr>
        <w:t xml:space="preserve"> </w:t>
      </w:r>
    </w:p>
    <w:p w:rsidR="0033172C" w:rsidRPr="00FA2267" w:rsidDel="00311B34" w:rsidRDefault="0033172C" w:rsidP="0004494A">
      <w:pPr>
        <w:jc w:val="both"/>
        <w:rPr>
          <w:del w:id="309" w:author="daven" w:date="2014-02-13T12:10:00Z"/>
        </w:rPr>
      </w:pPr>
      <w:del w:id="310" w:author="daven" w:date="2014-02-13T12:10:00Z">
        <w:r w:rsidDel="00311B34">
          <w:delText>The system informs the user of the error and prompts for valid input</w:delText>
        </w:r>
      </w:del>
    </w:p>
    <w:p w:rsidR="0033172C" w:rsidRDefault="0033172C" w:rsidP="0004494A">
      <w:pPr>
        <w:pStyle w:val="Heading4"/>
      </w:pPr>
      <w:r>
        <w:t>Brief Description</w:t>
      </w:r>
    </w:p>
    <w:p w:rsidR="0033172C" w:rsidRDefault="0033172C" w:rsidP="0004494A">
      <w:pPr>
        <w:jc w:val="both"/>
      </w:pPr>
      <w:r>
        <w:t>The user provides a workout schedule and a payment method for the schedule.</w:t>
      </w:r>
    </w:p>
    <w:p w:rsidR="0033172C" w:rsidRPr="0033172C" w:rsidRDefault="0033172C" w:rsidP="0004494A">
      <w:pPr>
        <w:jc w:val="both"/>
      </w:pPr>
    </w:p>
    <w:p w:rsidR="0033172C" w:rsidRPr="0033172C" w:rsidRDefault="0033172C" w:rsidP="0004494A">
      <w:pPr>
        <w:pStyle w:val="Heading4"/>
      </w:pPr>
      <w:r>
        <w:t xml:space="preserve">Step by Step Description  </w:t>
      </w:r>
      <w:r>
        <w:tab/>
      </w:r>
      <w:r>
        <w:tab/>
      </w:r>
      <w:r>
        <w:tab/>
      </w:r>
      <w:r>
        <w:tab/>
      </w:r>
      <w:r>
        <w:tab/>
      </w:r>
      <w:r>
        <w:tab/>
      </w:r>
      <w:r>
        <w:tab/>
      </w:r>
      <w:r>
        <w:tab/>
      </w:r>
      <w:r>
        <w:tab/>
      </w:r>
      <w:r w:rsidRPr="0033172C">
        <w:rPr>
          <w:b w:val="0"/>
        </w:rPr>
        <w:t>(Before this use case can be initiated, the system must have been started and the user must have logged in)</w:t>
      </w:r>
    </w:p>
    <w:p w:rsidR="0033172C" w:rsidRDefault="0033172C" w:rsidP="0004494A">
      <w:pPr>
        <w:pStyle w:val="ListParagraph"/>
        <w:numPr>
          <w:ilvl w:val="0"/>
          <w:numId w:val="18"/>
        </w:numPr>
        <w:jc w:val="both"/>
      </w:pPr>
      <w:r>
        <w:t>The user selects the option to create a new workout schedule.</w:t>
      </w:r>
    </w:p>
    <w:p w:rsidR="0033172C" w:rsidRDefault="0033172C" w:rsidP="0004494A">
      <w:pPr>
        <w:pStyle w:val="ListParagraph"/>
        <w:numPr>
          <w:ilvl w:val="0"/>
          <w:numId w:val="18"/>
        </w:numPr>
        <w:jc w:val="both"/>
      </w:pPr>
      <w:r>
        <w:lastRenderedPageBreak/>
        <w:t>The user inputs the type of workout metric (“time”, “distance”, “repetitions”, etc.)</w:t>
      </w:r>
    </w:p>
    <w:p w:rsidR="0033172C" w:rsidRDefault="0033172C" w:rsidP="0004494A">
      <w:pPr>
        <w:pStyle w:val="ListParagraph"/>
        <w:numPr>
          <w:ilvl w:val="0"/>
          <w:numId w:val="18"/>
        </w:numPr>
        <w:jc w:val="both"/>
      </w:pPr>
      <w:r>
        <w:t>The user how many times a week the workout will take place.</w:t>
      </w:r>
    </w:p>
    <w:p w:rsidR="0033172C" w:rsidRDefault="0033172C" w:rsidP="0004494A">
      <w:pPr>
        <w:pStyle w:val="ListParagraph"/>
        <w:numPr>
          <w:ilvl w:val="0"/>
          <w:numId w:val="18"/>
        </w:numPr>
        <w:jc w:val="both"/>
      </w:pPr>
      <w:r>
        <w:t>The user specifies the number of weeks of the workout schedule.</w:t>
      </w:r>
    </w:p>
    <w:p w:rsidR="0033172C" w:rsidRDefault="0033172C" w:rsidP="0004494A">
      <w:pPr>
        <w:pStyle w:val="ListParagraph"/>
        <w:numPr>
          <w:ilvl w:val="0"/>
          <w:numId w:val="18"/>
        </w:numPr>
        <w:jc w:val="both"/>
      </w:pPr>
      <w:r>
        <w:t>The user specifies the login name of another user who will provide verification that workout metrics have been met.</w:t>
      </w:r>
    </w:p>
    <w:p w:rsidR="0033172C" w:rsidRDefault="0033172C" w:rsidP="0004494A">
      <w:pPr>
        <w:pStyle w:val="ListParagraph"/>
        <w:numPr>
          <w:ilvl w:val="0"/>
          <w:numId w:val="18"/>
        </w:numPr>
        <w:jc w:val="both"/>
      </w:pPr>
      <w:r>
        <w:t>The user provides a payment method (i.e. credit card number) for the system to use if workouts are not completed.</w:t>
      </w:r>
    </w:p>
    <w:p w:rsidR="0033172C" w:rsidRDefault="0033172C" w:rsidP="0004494A">
      <w:pPr>
        <w:pStyle w:val="ListParagraph"/>
        <w:numPr>
          <w:ilvl w:val="0"/>
          <w:numId w:val="18"/>
        </w:numPr>
        <w:jc w:val="both"/>
      </w:pPr>
      <w:r>
        <w:t>The user confirms the workout schedule information and payment information are correct.</w:t>
      </w:r>
    </w:p>
    <w:p w:rsidR="0033172C" w:rsidRPr="0033172C" w:rsidRDefault="0033172C" w:rsidP="0004494A">
      <w:pPr>
        <w:pStyle w:val="ListParagraph"/>
        <w:numPr>
          <w:ilvl w:val="0"/>
          <w:numId w:val="18"/>
        </w:numPr>
        <w:jc w:val="both"/>
      </w:pPr>
      <w:r>
        <w:t>The system validates and accepts the completed workout schedule information, stores it, and informs the user.</w:t>
      </w:r>
    </w:p>
    <w:p w:rsidR="0033172C" w:rsidRDefault="0033172C" w:rsidP="0004494A">
      <w:pPr>
        <w:pStyle w:val="Heading4"/>
      </w:pPr>
      <w:r>
        <w:t xml:space="preserve">Exceptions Scenarios </w:t>
      </w:r>
    </w:p>
    <w:p w:rsidR="00311B34" w:rsidRDefault="00311B34">
      <w:pPr>
        <w:pStyle w:val="ListParagraph"/>
        <w:numPr>
          <w:ilvl w:val="0"/>
          <w:numId w:val="17"/>
        </w:numPr>
        <w:ind w:left="1080"/>
        <w:rPr>
          <w:ins w:id="311" w:author="daven" w:date="2014-02-13T12:12:00Z"/>
        </w:rPr>
        <w:pPrChange w:id="312" w:author="daven" w:date="2014-02-13T12:13:00Z">
          <w:pPr>
            <w:pStyle w:val="ListParagraph"/>
            <w:numPr>
              <w:numId w:val="17"/>
            </w:numPr>
            <w:ind w:left="2160" w:hanging="360"/>
          </w:pPr>
        </w:pPrChange>
      </w:pPr>
      <w:ins w:id="313" w:author="daven" w:date="2014-02-13T12:14:00Z">
        <w:r>
          <w:t xml:space="preserve">2. </w:t>
        </w:r>
      </w:ins>
      <w:ins w:id="314" w:author="daven" w:date="2014-02-13T12:12:00Z">
        <w:r>
          <w:t>The user specifies an unacceptable value for the workout metric (negative number, alphabetical character, decimal number for non-decimal metric, etc.)</w:t>
        </w:r>
      </w:ins>
    </w:p>
    <w:p w:rsidR="00311B34" w:rsidRDefault="00311B34">
      <w:pPr>
        <w:pStyle w:val="ListParagraph"/>
        <w:numPr>
          <w:ilvl w:val="1"/>
          <w:numId w:val="17"/>
        </w:numPr>
        <w:ind w:left="1800"/>
        <w:rPr>
          <w:ins w:id="315" w:author="daven" w:date="2014-02-13T12:12:00Z"/>
        </w:rPr>
        <w:pPrChange w:id="316" w:author="daven" w:date="2014-02-13T12:13:00Z">
          <w:pPr>
            <w:pStyle w:val="ListParagraph"/>
            <w:numPr>
              <w:ilvl w:val="1"/>
              <w:numId w:val="17"/>
            </w:numPr>
            <w:ind w:left="2880" w:hanging="360"/>
          </w:pPr>
        </w:pPrChange>
      </w:pPr>
      <w:ins w:id="317" w:author="daven" w:date="2014-02-13T12:12:00Z">
        <w:r>
          <w:t>The system informs the user of the error and prompts for valid input.</w:t>
        </w:r>
      </w:ins>
    </w:p>
    <w:p w:rsidR="00311B34" w:rsidRDefault="00311B34">
      <w:pPr>
        <w:pStyle w:val="ListParagraph"/>
        <w:numPr>
          <w:ilvl w:val="0"/>
          <w:numId w:val="17"/>
        </w:numPr>
        <w:ind w:left="1080"/>
        <w:rPr>
          <w:ins w:id="318" w:author="daven" w:date="2014-02-13T12:12:00Z"/>
        </w:rPr>
        <w:pPrChange w:id="319" w:author="daven" w:date="2014-02-13T12:14:00Z">
          <w:pPr>
            <w:pStyle w:val="ListParagraph"/>
            <w:numPr>
              <w:numId w:val="17"/>
            </w:numPr>
            <w:ind w:left="2160" w:hanging="360"/>
          </w:pPr>
        </w:pPrChange>
      </w:pPr>
      <w:ins w:id="320" w:author="daven" w:date="2014-02-13T12:15:00Z">
        <w:r>
          <w:t xml:space="preserve">3. </w:t>
        </w:r>
      </w:ins>
      <w:ins w:id="321" w:author="daven" w:date="2014-02-13T12:12:00Z">
        <w:r>
          <w:t>The user specifies an unacceptable value for the workout frequency (negative number, alphabetical character, decimal number, etc.)</w:t>
        </w:r>
      </w:ins>
    </w:p>
    <w:p w:rsidR="00311B34" w:rsidRDefault="00311B34">
      <w:pPr>
        <w:pStyle w:val="ListParagraph"/>
        <w:numPr>
          <w:ilvl w:val="1"/>
          <w:numId w:val="17"/>
        </w:numPr>
        <w:ind w:left="1800"/>
        <w:rPr>
          <w:ins w:id="322" w:author="daven" w:date="2014-02-13T12:15:00Z"/>
        </w:rPr>
        <w:pPrChange w:id="323" w:author="daven" w:date="2014-02-13T12:16:00Z">
          <w:pPr>
            <w:pStyle w:val="ListParagraph"/>
            <w:numPr>
              <w:numId w:val="17"/>
            </w:numPr>
            <w:ind w:left="1080" w:hanging="360"/>
          </w:pPr>
        </w:pPrChange>
      </w:pPr>
      <w:ins w:id="324" w:author="daven" w:date="2014-02-13T12:12:00Z">
        <w:r>
          <w:t>The system informs the user of the error and prompts for valid input.</w:t>
        </w:r>
      </w:ins>
      <w:ins w:id="325" w:author="daven" w:date="2014-02-13T12:15:00Z">
        <w:r w:rsidRPr="00311B34">
          <w:t xml:space="preserve"> </w:t>
        </w:r>
      </w:ins>
    </w:p>
    <w:p w:rsidR="00311B34" w:rsidRDefault="00311B34" w:rsidP="00311B34">
      <w:pPr>
        <w:pStyle w:val="ListParagraph"/>
        <w:numPr>
          <w:ilvl w:val="0"/>
          <w:numId w:val="17"/>
        </w:numPr>
        <w:ind w:left="1080"/>
        <w:rPr>
          <w:ins w:id="326" w:author="daven" w:date="2014-02-13T12:15:00Z"/>
        </w:rPr>
      </w:pPr>
      <w:ins w:id="327" w:author="daven" w:date="2014-02-13T12:16:00Z">
        <w:r>
          <w:t>4</w:t>
        </w:r>
      </w:ins>
      <w:ins w:id="328" w:author="daven" w:date="2014-02-13T12:15:00Z">
        <w:r>
          <w:t>. The user specifies an unacceptable value for the number of weeks (negative number, alphabetical character, decimal number, etc.)</w:t>
        </w:r>
      </w:ins>
    </w:p>
    <w:p w:rsidR="00311B34" w:rsidRDefault="00311B34">
      <w:pPr>
        <w:pStyle w:val="ListParagraph"/>
        <w:numPr>
          <w:ilvl w:val="1"/>
          <w:numId w:val="17"/>
        </w:numPr>
        <w:ind w:left="1800"/>
        <w:rPr>
          <w:ins w:id="329" w:author="daven" w:date="2014-02-13T12:12:00Z"/>
        </w:rPr>
        <w:pPrChange w:id="330" w:author="daven" w:date="2014-02-13T12:16:00Z">
          <w:pPr>
            <w:pStyle w:val="ListParagraph"/>
            <w:numPr>
              <w:ilvl w:val="1"/>
              <w:numId w:val="17"/>
            </w:numPr>
            <w:ind w:left="3600" w:hanging="360"/>
          </w:pPr>
        </w:pPrChange>
      </w:pPr>
      <w:ins w:id="331" w:author="daven" w:date="2014-02-13T12:15:00Z">
        <w:r>
          <w:t>The system informs the user of the error and prompts for valid input.</w:t>
        </w:r>
      </w:ins>
    </w:p>
    <w:p w:rsidR="00311B34" w:rsidRDefault="00311B34">
      <w:pPr>
        <w:pStyle w:val="ListParagraph"/>
        <w:numPr>
          <w:ilvl w:val="0"/>
          <w:numId w:val="17"/>
        </w:numPr>
        <w:ind w:left="1080"/>
        <w:rPr>
          <w:ins w:id="332" w:author="daven" w:date="2014-02-13T12:12:00Z"/>
        </w:rPr>
        <w:pPrChange w:id="333" w:author="daven" w:date="2014-02-13T12:14:00Z">
          <w:pPr>
            <w:pStyle w:val="ListParagraph"/>
            <w:numPr>
              <w:numId w:val="17"/>
            </w:numPr>
            <w:ind w:left="2160" w:hanging="360"/>
          </w:pPr>
        </w:pPrChange>
      </w:pPr>
      <w:ins w:id="334" w:author="daven" w:date="2014-02-13T12:15:00Z">
        <w:r>
          <w:t xml:space="preserve">5. </w:t>
        </w:r>
      </w:ins>
      <w:ins w:id="335" w:author="daven" w:date="2014-02-13T12:12:00Z">
        <w:r>
          <w:t>The user does not specify an existing user name of another user to verify workout metrics have been met.</w:t>
        </w:r>
      </w:ins>
    </w:p>
    <w:p w:rsidR="00311B34" w:rsidRDefault="00311B34">
      <w:pPr>
        <w:pStyle w:val="ListParagraph"/>
        <w:numPr>
          <w:ilvl w:val="1"/>
          <w:numId w:val="17"/>
        </w:numPr>
        <w:ind w:left="1800"/>
        <w:rPr>
          <w:ins w:id="336" w:author="daven" w:date="2014-02-13T12:12:00Z"/>
        </w:rPr>
        <w:pPrChange w:id="337" w:author="daven" w:date="2014-02-13T12:14:00Z">
          <w:pPr>
            <w:pStyle w:val="ListParagraph"/>
            <w:numPr>
              <w:ilvl w:val="1"/>
              <w:numId w:val="17"/>
            </w:numPr>
            <w:ind w:left="2880" w:hanging="360"/>
          </w:pPr>
        </w:pPrChange>
      </w:pPr>
      <w:ins w:id="338" w:author="daven" w:date="2014-02-13T12:12:00Z">
        <w:r>
          <w:t>The system informs the user of the error and prompts for a valid user name.</w:t>
        </w:r>
      </w:ins>
    </w:p>
    <w:p w:rsidR="00311B34" w:rsidRDefault="002F2B2C">
      <w:pPr>
        <w:pStyle w:val="ListParagraph"/>
        <w:numPr>
          <w:ilvl w:val="0"/>
          <w:numId w:val="17"/>
        </w:numPr>
        <w:ind w:left="1080"/>
        <w:rPr>
          <w:ins w:id="339" w:author="daven" w:date="2014-02-13T12:12:00Z"/>
        </w:rPr>
        <w:pPrChange w:id="340" w:author="daven" w:date="2014-02-13T12:14:00Z">
          <w:pPr>
            <w:pStyle w:val="ListParagraph"/>
            <w:numPr>
              <w:numId w:val="17"/>
            </w:numPr>
            <w:ind w:left="2160" w:hanging="360"/>
          </w:pPr>
        </w:pPrChange>
      </w:pPr>
      <w:ins w:id="341" w:author="daven" w:date="2014-02-13T12:16:00Z">
        <w:r>
          <w:t xml:space="preserve">6. </w:t>
        </w:r>
      </w:ins>
      <w:ins w:id="342" w:author="daven" w:date="2014-02-13T12:12:00Z">
        <w:r w:rsidR="00311B34">
          <w:t>The user specifies invalid payment information (incorrect number of digits in credit card information, etc.)</w:t>
        </w:r>
      </w:ins>
    </w:p>
    <w:p w:rsidR="00311B34" w:rsidRDefault="00311B34">
      <w:pPr>
        <w:pStyle w:val="ListParagraph"/>
        <w:numPr>
          <w:ilvl w:val="1"/>
          <w:numId w:val="17"/>
        </w:numPr>
        <w:ind w:left="1800"/>
        <w:rPr>
          <w:ins w:id="343" w:author="daven" w:date="2014-02-13T12:12:00Z"/>
        </w:rPr>
        <w:pPrChange w:id="344" w:author="daven" w:date="2014-02-13T12:14:00Z">
          <w:pPr>
            <w:pStyle w:val="ListParagraph"/>
            <w:numPr>
              <w:ilvl w:val="1"/>
              <w:numId w:val="17"/>
            </w:numPr>
            <w:ind w:left="2880" w:hanging="360"/>
          </w:pPr>
        </w:pPrChange>
      </w:pPr>
      <w:ins w:id="345" w:author="daven" w:date="2014-02-13T12:12:00Z">
        <w:r>
          <w:t>The system informs the user of the error and prompts for valid input.</w:t>
        </w:r>
      </w:ins>
    </w:p>
    <w:p w:rsidR="00540558" w:rsidRDefault="00540558" w:rsidP="00540558">
      <w:pPr>
        <w:pStyle w:val="Heading3"/>
        <w:jc w:val="both"/>
        <w:rPr>
          <w:ins w:id="346" w:author="daven" w:date="2014-02-13T12:17:00Z"/>
          <w:i/>
        </w:rPr>
      </w:pPr>
      <w:ins w:id="347" w:author="daven" w:date="2014-02-13T12:17:00Z">
        <w:r w:rsidRPr="00FA2267">
          <w:rPr>
            <w:i/>
          </w:rPr>
          <w:t xml:space="preserve">Use Case: User </w:t>
        </w:r>
        <w:r>
          <w:rPr>
            <w:i/>
          </w:rPr>
          <w:t xml:space="preserve">validates Workout </w:t>
        </w:r>
      </w:ins>
    </w:p>
    <w:p w:rsidR="00540558" w:rsidRDefault="00540558" w:rsidP="00540558">
      <w:pPr>
        <w:pStyle w:val="Heading4"/>
        <w:rPr>
          <w:ins w:id="348" w:author="daven" w:date="2014-02-13T12:17:00Z"/>
        </w:rPr>
      </w:pPr>
      <w:ins w:id="349" w:author="daven" w:date="2014-02-13T12:17:00Z">
        <w:r>
          <w:t>Brief Description</w:t>
        </w:r>
      </w:ins>
    </w:p>
    <w:p w:rsidR="00540558" w:rsidRPr="0033172C" w:rsidRDefault="00540558" w:rsidP="00540558">
      <w:pPr>
        <w:jc w:val="both"/>
        <w:rPr>
          <w:ins w:id="350" w:author="daven" w:date="2014-02-13T12:17:00Z"/>
        </w:rPr>
      </w:pPr>
      <w:ins w:id="351" w:author="daven" w:date="2014-02-13T12:17:00Z">
        <w:r>
          <w:t>The user gives the system acknowledgement that another user has completed one of their workout metrics.</w:t>
        </w:r>
      </w:ins>
    </w:p>
    <w:p w:rsidR="00540558" w:rsidRDefault="00540558" w:rsidP="00540558">
      <w:pPr>
        <w:pStyle w:val="Heading4"/>
        <w:rPr>
          <w:ins w:id="352" w:author="daven" w:date="2014-02-13T12:18:00Z"/>
          <w:b w:val="0"/>
        </w:rPr>
      </w:pPr>
      <w:ins w:id="353" w:author="daven" w:date="2014-02-13T12:17:00Z">
        <w:r>
          <w:t xml:space="preserve">Step by Step Description  </w:t>
        </w:r>
        <w:r>
          <w:tab/>
        </w:r>
        <w:r>
          <w:tab/>
        </w:r>
        <w:r>
          <w:tab/>
        </w:r>
        <w:r>
          <w:tab/>
        </w:r>
        <w:r>
          <w:tab/>
        </w:r>
        <w:r>
          <w:tab/>
        </w:r>
        <w:r>
          <w:tab/>
        </w:r>
        <w:r>
          <w:tab/>
        </w:r>
        <w:r>
          <w:tab/>
        </w:r>
        <w:r w:rsidRPr="0033172C">
          <w:rPr>
            <w:b w:val="0"/>
          </w:rPr>
          <w:t>(Before this use case can be initiated, the system must have been started and the user must have logged in)</w:t>
        </w:r>
      </w:ins>
    </w:p>
    <w:p w:rsidR="00540558" w:rsidRDefault="00540558" w:rsidP="00540558">
      <w:pPr>
        <w:pStyle w:val="ListParagraph"/>
        <w:numPr>
          <w:ilvl w:val="0"/>
          <w:numId w:val="32"/>
        </w:numPr>
        <w:rPr>
          <w:ins w:id="354" w:author="daven" w:date="2014-02-13T12:18:00Z"/>
        </w:rPr>
      </w:pPr>
      <w:ins w:id="355" w:author="daven" w:date="2014-02-13T12:18:00Z">
        <w:r>
          <w:t>The user selects the option to validate another user’s workout.</w:t>
        </w:r>
      </w:ins>
    </w:p>
    <w:p w:rsidR="00540558" w:rsidRDefault="00540558" w:rsidP="00540558">
      <w:pPr>
        <w:pStyle w:val="ListParagraph"/>
        <w:numPr>
          <w:ilvl w:val="0"/>
          <w:numId w:val="32"/>
        </w:numPr>
        <w:rPr>
          <w:ins w:id="356" w:author="daven" w:date="2014-02-13T12:18:00Z"/>
        </w:rPr>
      </w:pPr>
      <w:ins w:id="357" w:author="daven" w:date="2014-02-13T12:18:00Z">
        <w:r>
          <w:t>The user selects the user name of the other user.</w:t>
        </w:r>
      </w:ins>
    </w:p>
    <w:p w:rsidR="00540558" w:rsidRDefault="00540558" w:rsidP="00540558">
      <w:pPr>
        <w:pStyle w:val="ListParagraph"/>
        <w:numPr>
          <w:ilvl w:val="0"/>
          <w:numId w:val="32"/>
        </w:numPr>
        <w:rPr>
          <w:ins w:id="358" w:author="daven" w:date="2014-02-13T12:18:00Z"/>
        </w:rPr>
      </w:pPr>
      <w:ins w:id="359" w:author="daven" w:date="2014-02-13T12:18:00Z">
        <w:r>
          <w:t>The user selects the workouts which the other user has completed.</w:t>
        </w:r>
      </w:ins>
    </w:p>
    <w:p w:rsidR="00540558" w:rsidRPr="008963D0" w:rsidRDefault="00540558">
      <w:pPr>
        <w:pStyle w:val="ListParagraph"/>
        <w:numPr>
          <w:ilvl w:val="0"/>
          <w:numId w:val="32"/>
        </w:numPr>
        <w:rPr>
          <w:ins w:id="360" w:author="daven" w:date="2014-02-13T12:17:00Z"/>
        </w:rPr>
        <w:pPrChange w:id="361" w:author="daven" w:date="2014-02-13T12:18:00Z">
          <w:pPr>
            <w:pStyle w:val="Heading4"/>
          </w:pPr>
        </w:pPrChange>
      </w:pPr>
      <w:ins w:id="362" w:author="daven" w:date="2014-02-13T12:18:00Z">
        <w:r>
          <w:t>The system validates and accepts the selected list of workouts and informs user.</w:t>
        </w:r>
      </w:ins>
    </w:p>
    <w:p w:rsidR="00540558" w:rsidRDefault="00540558" w:rsidP="00540558">
      <w:pPr>
        <w:pStyle w:val="Heading4"/>
        <w:rPr>
          <w:ins w:id="363" w:author="daven" w:date="2014-02-13T12:17:00Z"/>
        </w:rPr>
      </w:pPr>
      <w:ins w:id="364" w:author="daven" w:date="2014-02-13T12:17:00Z">
        <w:r>
          <w:t xml:space="preserve">Exceptions Scenarios </w:t>
        </w:r>
      </w:ins>
    </w:p>
    <w:p w:rsidR="00540558" w:rsidRDefault="00426383">
      <w:pPr>
        <w:pStyle w:val="ListParagraph"/>
        <w:numPr>
          <w:ilvl w:val="0"/>
          <w:numId w:val="17"/>
        </w:numPr>
        <w:ind w:left="1080"/>
        <w:rPr>
          <w:ins w:id="365" w:author="daven" w:date="2014-02-13T12:18:00Z"/>
        </w:rPr>
        <w:pPrChange w:id="366" w:author="daven" w:date="2014-02-13T12:21:00Z">
          <w:pPr>
            <w:pStyle w:val="ListParagraph"/>
            <w:numPr>
              <w:numId w:val="17"/>
            </w:numPr>
            <w:ind w:left="2160" w:hanging="360"/>
          </w:pPr>
        </w:pPrChange>
      </w:pPr>
      <w:ins w:id="367" w:author="daven" w:date="2014-02-13T12:21:00Z">
        <w:r>
          <w:t xml:space="preserve">1. </w:t>
        </w:r>
      </w:ins>
      <w:ins w:id="368" w:author="daven" w:date="2014-02-13T12:18:00Z">
        <w:r w:rsidR="00540558">
          <w:t>The user has not been authorized to validate any other users’ workouts.</w:t>
        </w:r>
      </w:ins>
    </w:p>
    <w:p w:rsidR="00540558" w:rsidRDefault="00540558">
      <w:pPr>
        <w:pStyle w:val="ListParagraph"/>
        <w:numPr>
          <w:ilvl w:val="1"/>
          <w:numId w:val="17"/>
        </w:numPr>
        <w:ind w:left="1800"/>
        <w:rPr>
          <w:ins w:id="369" w:author="daven" w:date="2014-02-13T12:18:00Z"/>
        </w:rPr>
        <w:pPrChange w:id="370" w:author="daven" w:date="2014-02-13T12:21:00Z">
          <w:pPr>
            <w:pStyle w:val="ListParagraph"/>
            <w:numPr>
              <w:ilvl w:val="1"/>
              <w:numId w:val="17"/>
            </w:numPr>
            <w:ind w:left="2880" w:hanging="360"/>
          </w:pPr>
        </w:pPrChange>
      </w:pPr>
      <w:ins w:id="371" w:author="daven" w:date="2014-02-13T12:18:00Z">
        <w:r>
          <w:lastRenderedPageBreak/>
          <w:t>The system does not provide the option to validate another user’s workouts.</w:t>
        </w:r>
      </w:ins>
    </w:p>
    <w:p w:rsidR="00540558" w:rsidRPr="00A717F4" w:rsidRDefault="00540558" w:rsidP="00540558">
      <w:pPr>
        <w:pStyle w:val="ListParagraph"/>
        <w:ind w:left="2880"/>
        <w:rPr>
          <w:ins w:id="372" w:author="daven" w:date="2014-02-13T12:18:00Z"/>
        </w:rPr>
      </w:pPr>
    </w:p>
    <w:p w:rsidR="0033172C" w:rsidDel="00311B34" w:rsidRDefault="0033172C" w:rsidP="0004494A">
      <w:pPr>
        <w:pStyle w:val="ListParagraph"/>
        <w:numPr>
          <w:ilvl w:val="0"/>
          <w:numId w:val="17"/>
        </w:numPr>
        <w:ind w:left="720"/>
        <w:jc w:val="both"/>
        <w:rPr>
          <w:del w:id="373" w:author="daven" w:date="2014-02-13T12:12:00Z"/>
        </w:rPr>
      </w:pPr>
      <w:del w:id="374" w:author="daven" w:date="2014-02-13T12:12:00Z">
        <w:r w:rsidDel="00311B34">
          <w:delText>The user specifies an unacceptable value for the workout metric (negative number, alphabetical character, decimal number for non-decimal metric, etc.)</w:delText>
        </w:r>
      </w:del>
    </w:p>
    <w:p w:rsidR="0033172C" w:rsidDel="00311B34" w:rsidRDefault="0033172C" w:rsidP="0004494A">
      <w:pPr>
        <w:pStyle w:val="ListParagraph"/>
        <w:numPr>
          <w:ilvl w:val="1"/>
          <w:numId w:val="17"/>
        </w:numPr>
        <w:ind w:left="1440"/>
        <w:jc w:val="both"/>
        <w:rPr>
          <w:del w:id="375" w:author="daven" w:date="2014-02-13T12:12:00Z"/>
        </w:rPr>
      </w:pPr>
      <w:del w:id="376" w:author="daven" w:date="2014-02-13T12:12:00Z">
        <w:r w:rsidDel="00311B34">
          <w:delText>The system informs the user of the error and prompts for valid input.</w:delText>
        </w:r>
      </w:del>
    </w:p>
    <w:p w:rsidR="0033172C" w:rsidDel="00311B34" w:rsidRDefault="0033172C" w:rsidP="0004494A">
      <w:pPr>
        <w:pStyle w:val="ListParagraph"/>
        <w:numPr>
          <w:ilvl w:val="0"/>
          <w:numId w:val="17"/>
        </w:numPr>
        <w:ind w:left="720"/>
        <w:jc w:val="both"/>
        <w:rPr>
          <w:del w:id="377" w:author="daven" w:date="2014-02-13T12:12:00Z"/>
        </w:rPr>
      </w:pPr>
      <w:del w:id="378" w:author="daven" w:date="2014-02-13T12:12:00Z">
        <w:r w:rsidDel="00311B34">
          <w:delText>The user specifies an unacceptable value for the workout frequency (negative number, alphabetical character, decimal number, etc.)</w:delText>
        </w:r>
      </w:del>
    </w:p>
    <w:p w:rsidR="0033172C" w:rsidDel="00311B34" w:rsidRDefault="0033172C" w:rsidP="0004494A">
      <w:pPr>
        <w:pStyle w:val="ListParagraph"/>
        <w:numPr>
          <w:ilvl w:val="1"/>
          <w:numId w:val="17"/>
        </w:numPr>
        <w:ind w:left="1440"/>
        <w:jc w:val="both"/>
        <w:rPr>
          <w:del w:id="379" w:author="daven" w:date="2014-02-13T12:12:00Z"/>
        </w:rPr>
      </w:pPr>
      <w:del w:id="380" w:author="daven" w:date="2014-02-13T12:12:00Z">
        <w:r w:rsidDel="00311B34">
          <w:delText>The system informs the user of the error and prompts for valid input.</w:delText>
        </w:r>
      </w:del>
    </w:p>
    <w:p w:rsidR="0033172C" w:rsidDel="00311B34" w:rsidRDefault="0033172C" w:rsidP="0004494A">
      <w:pPr>
        <w:pStyle w:val="ListParagraph"/>
        <w:numPr>
          <w:ilvl w:val="0"/>
          <w:numId w:val="17"/>
        </w:numPr>
        <w:ind w:left="720"/>
        <w:jc w:val="both"/>
        <w:rPr>
          <w:del w:id="381" w:author="daven" w:date="2014-02-13T12:12:00Z"/>
        </w:rPr>
      </w:pPr>
      <w:del w:id="382" w:author="daven" w:date="2014-02-13T12:12:00Z">
        <w:r w:rsidDel="00311B34">
          <w:delText>The user does not specify an existing user name of another user to verify workout metrics have been met.</w:delText>
        </w:r>
      </w:del>
    </w:p>
    <w:p w:rsidR="0033172C" w:rsidDel="00311B34" w:rsidRDefault="0033172C" w:rsidP="0004494A">
      <w:pPr>
        <w:pStyle w:val="ListParagraph"/>
        <w:numPr>
          <w:ilvl w:val="1"/>
          <w:numId w:val="17"/>
        </w:numPr>
        <w:ind w:left="1440"/>
        <w:jc w:val="both"/>
        <w:rPr>
          <w:del w:id="383" w:author="daven" w:date="2014-02-13T12:12:00Z"/>
        </w:rPr>
      </w:pPr>
      <w:del w:id="384" w:author="daven" w:date="2014-02-13T12:12:00Z">
        <w:r w:rsidDel="00311B34">
          <w:delText>The system informs the user of the error and prompts for a valid user name.</w:delText>
        </w:r>
      </w:del>
    </w:p>
    <w:p w:rsidR="0033172C" w:rsidDel="00311B34" w:rsidRDefault="0033172C" w:rsidP="0004494A">
      <w:pPr>
        <w:pStyle w:val="ListParagraph"/>
        <w:numPr>
          <w:ilvl w:val="0"/>
          <w:numId w:val="17"/>
        </w:numPr>
        <w:ind w:left="720"/>
        <w:jc w:val="both"/>
        <w:rPr>
          <w:del w:id="385" w:author="daven" w:date="2014-02-13T12:12:00Z"/>
        </w:rPr>
      </w:pPr>
      <w:del w:id="386" w:author="daven" w:date="2014-02-13T12:12:00Z">
        <w:r w:rsidDel="00311B34">
          <w:delText>The user specifies invalid payment information (incorrect number of digits in credit card information, etc.)</w:delText>
        </w:r>
      </w:del>
    </w:p>
    <w:p w:rsidR="0033172C" w:rsidRPr="0033172C" w:rsidDel="00540558" w:rsidRDefault="0033172C" w:rsidP="0004494A">
      <w:pPr>
        <w:jc w:val="both"/>
        <w:rPr>
          <w:del w:id="387" w:author="daven" w:date="2014-02-13T12:18:00Z"/>
        </w:rPr>
      </w:pPr>
    </w:p>
    <w:p w:rsidR="003B266C" w:rsidRPr="00D678A5" w:rsidRDefault="00810655" w:rsidP="0004494A">
      <w:pPr>
        <w:pStyle w:val="Heading2"/>
        <w:jc w:val="both"/>
        <w:rPr>
          <w:rFonts w:ascii="Times New Roman" w:hAnsi="Times New Roman"/>
          <w:szCs w:val="24"/>
        </w:rPr>
      </w:pPr>
      <w:bookmarkStart w:id="388" w:name="_Toc379904595"/>
      <w:r>
        <w:t>Requirements</w:t>
      </w:r>
      <w:bookmarkEnd w:id="388"/>
      <w:r>
        <w:t xml:space="preserve"> </w:t>
      </w:r>
    </w:p>
    <w:p w:rsidR="00C619D8" w:rsidRDefault="00C619D8" w:rsidP="0004494A">
      <w:pPr>
        <w:pStyle w:val="Heading3"/>
        <w:jc w:val="both"/>
      </w:pPr>
      <w:bookmarkStart w:id="389" w:name="_Toc379904596"/>
      <w:r>
        <w:t xml:space="preserve">User </w:t>
      </w:r>
      <w:r w:rsidR="00810655">
        <w:t>Platform Requirements</w:t>
      </w:r>
      <w:bookmarkEnd w:id="389"/>
      <w:r w:rsidR="00810655">
        <w:t xml:space="preserve"> </w:t>
      </w:r>
      <w:r>
        <w:t xml:space="preserve"> </w:t>
      </w:r>
    </w:p>
    <w:p w:rsidR="00C619D8" w:rsidRDefault="009C59BC" w:rsidP="0004494A">
      <w:pPr>
        <w:pStyle w:val="ListParagraph"/>
        <w:numPr>
          <w:ilvl w:val="0"/>
          <w:numId w:val="21"/>
        </w:numPr>
        <w:suppressAutoHyphens/>
        <w:autoSpaceDN w:val="0"/>
        <w:contextualSpacing w:val="0"/>
        <w:jc w:val="both"/>
        <w:textAlignment w:val="baseline"/>
      </w:pPr>
      <w:ins w:id="390" w:author="omarx" w:date="2014-02-13T15:33:00Z">
        <w:r>
          <w:t>The app shall r</w:t>
        </w:r>
      </w:ins>
      <w:del w:id="391" w:author="omarx" w:date="2014-02-13T15:33:00Z">
        <w:r w:rsidR="00C619D8" w:rsidDel="009C59BC">
          <w:delText>R</w:delText>
        </w:r>
      </w:del>
      <w:r w:rsidR="00C619D8">
        <w:t xml:space="preserve">un on </w:t>
      </w:r>
      <w:del w:id="392" w:author="daven" w:date="2014-02-13T12:22:00Z">
        <w:r w:rsidR="00C619D8" w:rsidDel="00A65CE6">
          <w:delText>a “smart phone”</w:delText>
        </w:r>
      </w:del>
      <w:ins w:id="393" w:author="daven" w:date="2014-02-13T12:22:00Z">
        <w:r w:rsidR="00A65CE6">
          <w:t>the Android 4.3.1</w:t>
        </w:r>
      </w:ins>
      <w:r w:rsidR="00C619D8">
        <w:t xml:space="preserve"> platform</w:t>
      </w:r>
    </w:p>
    <w:p w:rsidR="00C619D8" w:rsidRDefault="00C619D8" w:rsidP="0004494A">
      <w:pPr>
        <w:pStyle w:val="Heading3"/>
        <w:jc w:val="both"/>
      </w:pPr>
      <w:bookmarkStart w:id="394" w:name="_Toc379904597"/>
      <w:r>
        <w:t>Account Requirements</w:t>
      </w:r>
      <w:bookmarkEnd w:id="394"/>
      <w:r>
        <w:t xml:space="preserve"> </w:t>
      </w:r>
    </w:p>
    <w:p w:rsidR="00C619D8" w:rsidRPr="006F1460" w:rsidRDefault="00C619D8" w:rsidP="0004494A">
      <w:pPr>
        <w:pStyle w:val="ListParagraph"/>
        <w:numPr>
          <w:ilvl w:val="0"/>
          <w:numId w:val="22"/>
        </w:numPr>
        <w:suppressAutoHyphens/>
        <w:autoSpaceDN w:val="0"/>
        <w:contextualSpacing w:val="0"/>
        <w:jc w:val="both"/>
        <w:textAlignment w:val="baseline"/>
      </w:pPr>
      <w:r>
        <w:t>Allow the user to log into the service with account credentials.</w:t>
      </w:r>
    </w:p>
    <w:p w:rsidR="00C619D8" w:rsidRDefault="00C619D8" w:rsidP="0004494A">
      <w:pPr>
        <w:pStyle w:val="ListParagraph"/>
        <w:numPr>
          <w:ilvl w:val="0"/>
          <w:numId w:val="22"/>
        </w:numPr>
        <w:suppressAutoHyphens/>
        <w:autoSpaceDN w:val="0"/>
        <w:contextualSpacing w:val="0"/>
        <w:jc w:val="both"/>
        <w:textAlignment w:val="baseline"/>
      </w:pPr>
      <w:r>
        <w:t xml:space="preserve"> Allow the user to create a new account in the service.</w:t>
      </w:r>
    </w:p>
    <w:p w:rsidR="00C619D8" w:rsidRDefault="00C619D8" w:rsidP="0004494A">
      <w:pPr>
        <w:pStyle w:val="ListParagraph"/>
        <w:numPr>
          <w:ilvl w:val="0"/>
          <w:numId w:val="22"/>
        </w:numPr>
        <w:suppressAutoHyphens/>
        <w:autoSpaceDN w:val="0"/>
        <w:contextualSpacing w:val="0"/>
        <w:jc w:val="both"/>
        <w:textAlignment w:val="baseline"/>
        <w:rPr>
          <w:ins w:id="395" w:author="daven" w:date="2014-02-13T12:23:00Z"/>
        </w:rPr>
      </w:pPr>
      <w:r>
        <w:t>Allow the user to delete their account in the service.</w:t>
      </w:r>
    </w:p>
    <w:p w:rsidR="00A65CE6" w:rsidRDefault="00A65CE6" w:rsidP="0004494A">
      <w:pPr>
        <w:pStyle w:val="ListParagraph"/>
        <w:numPr>
          <w:ilvl w:val="0"/>
          <w:numId w:val="22"/>
        </w:numPr>
        <w:suppressAutoHyphens/>
        <w:autoSpaceDN w:val="0"/>
        <w:contextualSpacing w:val="0"/>
        <w:jc w:val="both"/>
        <w:textAlignment w:val="baseline"/>
        <w:rPr>
          <w:ins w:id="396" w:author="daven" w:date="2014-02-13T12:25:00Z"/>
        </w:rPr>
      </w:pPr>
      <w:proofErr w:type="gramStart"/>
      <w:ins w:id="397" w:author="daven" w:date="2014-02-13T12:22:00Z">
        <w:r>
          <w:t>Persist</w:t>
        </w:r>
      </w:ins>
      <w:proofErr w:type="gramEnd"/>
      <w:ins w:id="398" w:author="daven" w:date="2014-02-13T12:23:00Z">
        <w:r>
          <w:t xml:space="preserve"> </w:t>
        </w:r>
      </w:ins>
      <w:ins w:id="399" w:author="daven" w:date="2014-02-13T12:24:00Z">
        <w:r>
          <w:t>user account information</w:t>
        </w:r>
      </w:ins>
      <w:ins w:id="400" w:author="daven" w:date="2014-02-13T12:25:00Z">
        <w:r>
          <w:t xml:space="preserve"> when user is not logged into service</w:t>
        </w:r>
      </w:ins>
      <w:ins w:id="401" w:author="daven" w:date="2014-02-13T12:24:00Z">
        <w:r>
          <w:t>.</w:t>
        </w:r>
      </w:ins>
    </w:p>
    <w:p w:rsidR="00A65CE6" w:rsidRDefault="00A65CE6" w:rsidP="0004494A">
      <w:pPr>
        <w:pStyle w:val="ListParagraph"/>
        <w:numPr>
          <w:ilvl w:val="0"/>
          <w:numId w:val="22"/>
        </w:numPr>
        <w:suppressAutoHyphens/>
        <w:autoSpaceDN w:val="0"/>
        <w:contextualSpacing w:val="0"/>
        <w:jc w:val="both"/>
        <w:textAlignment w:val="baseline"/>
      </w:pPr>
      <w:ins w:id="402" w:author="daven" w:date="2014-02-13T12:25:00Z">
        <w:r>
          <w:t>Update user account information when user is logged into service.</w:t>
        </w:r>
      </w:ins>
    </w:p>
    <w:p w:rsidR="00C619D8" w:rsidRDefault="00C619D8" w:rsidP="0004494A">
      <w:pPr>
        <w:pStyle w:val="Heading3"/>
        <w:jc w:val="both"/>
      </w:pPr>
      <w:bookmarkStart w:id="403" w:name="_Toc379904598"/>
      <w:r>
        <w:t>Workout Schedule Requirements</w:t>
      </w:r>
      <w:bookmarkEnd w:id="403"/>
    </w:p>
    <w:p w:rsidR="00C619D8" w:rsidRPr="006F1460" w:rsidRDefault="00C619D8">
      <w:pPr>
        <w:pStyle w:val="ListParagraph"/>
        <w:numPr>
          <w:ilvl w:val="0"/>
          <w:numId w:val="35"/>
        </w:numPr>
        <w:spacing w:line="360" w:lineRule="auto"/>
        <w:ind w:left="720"/>
        <w:jc w:val="both"/>
        <w:pPrChange w:id="404" w:author="omarx" w:date="2014-02-13T16:05:00Z">
          <w:pPr>
            <w:pStyle w:val="ListParagraph"/>
            <w:numPr>
              <w:numId w:val="23"/>
            </w:numPr>
            <w:suppressAutoHyphens/>
            <w:autoSpaceDN w:val="0"/>
            <w:ind w:hanging="360"/>
            <w:contextualSpacing w:val="0"/>
            <w:jc w:val="both"/>
            <w:textAlignment w:val="baseline"/>
          </w:pPr>
        </w:pPrChange>
      </w:pPr>
      <w:r>
        <w:t xml:space="preserve">Allow the user to create </w:t>
      </w:r>
      <w:ins w:id="405" w:author="daven" w:date="2014-02-13T13:38:00Z">
        <w:r w:rsidR="00F12ABB">
          <w:t>one or more</w:t>
        </w:r>
      </w:ins>
      <w:del w:id="406" w:author="daven" w:date="2014-02-13T13:38:00Z">
        <w:r w:rsidDel="00F12ABB">
          <w:delText>a</w:delText>
        </w:r>
      </w:del>
      <w:r>
        <w:t xml:space="preserve"> </w:t>
      </w:r>
      <w:del w:id="407" w:author="daven" w:date="2014-02-13T13:23:00Z">
        <w:r w:rsidRPr="00F12ABB" w:rsidDel="007D2C65">
          <w:rPr>
            <w:i/>
            <w:rPrChange w:id="408" w:author="daven" w:date="2014-02-13T13:35:00Z">
              <w:rPr/>
            </w:rPrChange>
          </w:rPr>
          <w:delText>“</w:delText>
        </w:r>
      </w:del>
      <w:r w:rsidRPr="00F12ABB">
        <w:rPr>
          <w:i/>
          <w:rPrChange w:id="409" w:author="daven" w:date="2014-02-13T13:35:00Z">
            <w:rPr/>
          </w:rPrChange>
        </w:rPr>
        <w:t>workout schedule</w:t>
      </w:r>
      <w:ins w:id="410" w:author="daven" w:date="2014-02-13T13:38:00Z">
        <w:r w:rsidR="00F12ABB">
          <w:rPr>
            <w:i/>
          </w:rPr>
          <w:t>s</w:t>
        </w:r>
      </w:ins>
      <w:del w:id="411" w:author="daven" w:date="2014-02-13T13:23:00Z">
        <w:r w:rsidDel="007D2C65">
          <w:delText>”</w:delText>
        </w:r>
      </w:del>
      <w:r>
        <w:t xml:space="preserve"> composed of a </w:t>
      </w:r>
      <w:del w:id="412" w:author="daven" w:date="2014-02-13T13:23:00Z">
        <w:r w:rsidDel="007D2C65">
          <w:delText>“</w:delText>
        </w:r>
      </w:del>
      <w:r w:rsidRPr="00F12ABB">
        <w:rPr>
          <w:i/>
          <w:rPrChange w:id="413" w:author="daven" w:date="2014-02-13T13:35:00Z">
            <w:rPr/>
          </w:rPrChange>
        </w:rPr>
        <w:t>workout metric</w:t>
      </w:r>
      <w:del w:id="414" w:author="daven" w:date="2014-02-13T13:23:00Z">
        <w:r w:rsidDel="007D2C65">
          <w:delText>”</w:delText>
        </w:r>
      </w:del>
      <w:r>
        <w:t>, a frequency per week, and a total number of weeks.</w:t>
      </w:r>
    </w:p>
    <w:p w:rsidR="00C619D8" w:rsidRDefault="00C619D8">
      <w:pPr>
        <w:pStyle w:val="ListParagraph"/>
        <w:numPr>
          <w:ilvl w:val="0"/>
          <w:numId w:val="35"/>
        </w:numPr>
        <w:spacing w:line="360" w:lineRule="auto"/>
        <w:ind w:left="720"/>
        <w:jc w:val="both"/>
        <w:pPrChange w:id="415" w:author="omarx" w:date="2014-02-13T16:05:00Z">
          <w:pPr>
            <w:pStyle w:val="ListParagraph"/>
            <w:numPr>
              <w:numId w:val="23"/>
            </w:numPr>
            <w:suppressAutoHyphens/>
            <w:autoSpaceDN w:val="0"/>
            <w:ind w:hanging="360"/>
            <w:contextualSpacing w:val="0"/>
            <w:jc w:val="both"/>
            <w:textAlignment w:val="baseline"/>
          </w:pPr>
        </w:pPrChange>
      </w:pPr>
      <w:del w:id="416" w:author="daven" w:date="2014-02-13T13:35:00Z">
        <w:r w:rsidDel="00F12ABB">
          <w:delText xml:space="preserve"> </w:delText>
        </w:r>
      </w:del>
      <w:r>
        <w:t xml:space="preserve">Allow the user to specify a </w:t>
      </w:r>
      <w:del w:id="417" w:author="daven" w:date="2014-02-13T13:23:00Z">
        <w:r w:rsidDel="007D2C65">
          <w:delText>“</w:delText>
        </w:r>
      </w:del>
      <w:r w:rsidRPr="00F12ABB">
        <w:rPr>
          <w:i/>
          <w:rPrChange w:id="418" w:author="daven" w:date="2014-02-13T13:35:00Z">
            <w:rPr/>
          </w:rPrChange>
        </w:rPr>
        <w:t>workout metric</w:t>
      </w:r>
      <w:del w:id="419" w:author="daven" w:date="2014-02-13T13:23:00Z">
        <w:r w:rsidDel="007D2C65">
          <w:delText>”</w:delText>
        </w:r>
      </w:del>
      <w:r>
        <w:t xml:space="preserve"> as a number (an amount of time, a distance, or a number of repetitions) and a textual description.</w:t>
      </w:r>
    </w:p>
    <w:p w:rsidR="00C619D8" w:rsidRDefault="00C619D8">
      <w:pPr>
        <w:pStyle w:val="ListParagraph"/>
        <w:numPr>
          <w:ilvl w:val="0"/>
          <w:numId w:val="35"/>
        </w:numPr>
        <w:spacing w:line="360" w:lineRule="auto"/>
        <w:ind w:left="720"/>
        <w:jc w:val="both"/>
        <w:rPr>
          <w:ins w:id="420" w:author="daven" w:date="2014-02-13T13:35:00Z"/>
        </w:rPr>
        <w:pPrChange w:id="421" w:author="omarx" w:date="2014-02-13T16:05:00Z">
          <w:pPr>
            <w:pStyle w:val="ListParagraph"/>
            <w:numPr>
              <w:numId w:val="23"/>
            </w:numPr>
            <w:suppressAutoHyphens/>
            <w:autoSpaceDN w:val="0"/>
            <w:ind w:hanging="360"/>
            <w:contextualSpacing w:val="0"/>
            <w:jc w:val="both"/>
            <w:textAlignment w:val="baseline"/>
          </w:pPr>
        </w:pPrChange>
      </w:pPr>
      <w:r>
        <w:t xml:space="preserve">Allow the user to associate a </w:t>
      </w:r>
      <w:r w:rsidRPr="00F12ABB">
        <w:rPr>
          <w:i/>
          <w:rPrChange w:id="422" w:author="daven" w:date="2014-02-13T13:37:00Z">
            <w:rPr/>
          </w:rPrChange>
        </w:rPr>
        <w:t>payment method</w:t>
      </w:r>
      <w:r>
        <w:t xml:space="preserve"> with a </w:t>
      </w:r>
      <w:del w:id="423" w:author="daven" w:date="2014-02-13T13:23:00Z">
        <w:r w:rsidDel="007D2C65">
          <w:delText>“</w:delText>
        </w:r>
      </w:del>
      <w:r w:rsidRPr="00F12ABB">
        <w:rPr>
          <w:i/>
          <w:rPrChange w:id="424" w:author="daven" w:date="2014-02-13T13:35:00Z">
            <w:rPr/>
          </w:rPrChange>
        </w:rPr>
        <w:t>workout schedule</w:t>
      </w:r>
      <w:del w:id="425" w:author="daven" w:date="2014-02-13T13:23:00Z">
        <w:r w:rsidDel="007D2C65">
          <w:delText>”</w:delText>
        </w:r>
      </w:del>
      <w:r>
        <w:t>.</w:t>
      </w:r>
    </w:p>
    <w:p w:rsidR="00F12ABB" w:rsidDel="00F12ABB" w:rsidRDefault="00F12ABB">
      <w:pPr>
        <w:pStyle w:val="ListParagraph"/>
        <w:spacing w:line="360" w:lineRule="auto"/>
        <w:jc w:val="both"/>
        <w:rPr>
          <w:del w:id="426" w:author="daven" w:date="2014-02-13T13:35:00Z"/>
        </w:rPr>
        <w:pPrChange w:id="427" w:author="omarx" w:date="2014-02-13T16:05:00Z">
          <w:pPr>
            <w:pStyle w:val="ListParagraph"/>
            <w:numPr>
              <w:numId w:val="23"/>
            </w:numPr>
            <w:suppressAutoHyphens/>
            <w:autoSpaceDN w:val="0"/>
            <w:ind w:hanging="360"/>
            <w:contextualSpacing w:val="0"/>
            <w:jc w:val="both"/>
            <w:textAlignment w:val="baseline"/>
          </w:pPr>
        </w:pPrChange>
      </w:pPr>
    </w:p>
    <w:p w:rsidR="00F12ABB" w:rsidRDefault="00C619D8">
      <w:pPr>
        <w:pStyle w:val="ListParagraph"/>
        <w:numPr>
          <w:ilvl w:val="0"/>
          <w:numId w:val="35"/>
        </w:numPr>
        <w:spacing w:line="360" w:lineRule="auto"/>
        <w:ind w:left="720"/>
        <w:jc w:val="both"/>
        <w:rPr>
          <w:ins w:id="428" w:author="daven" w:date="2014-02-13T13:34:00Z"/>
        </w:rPr>
        <w:pPrChange w:id="429" w:author="omarx" w:date="2014-02-13T16:05:00Z">
          <w:pPr>
            <w:pStyle w:val="ListParagraph"/>
            <w:numPr>
              <w:numId w:val="27"/>
            </w:numPr>
            <w:suppressAutoHyphens/>
            <w:autoSpaceDN w:val="0"/>
            <w:ind w:hanging="360"/>
            <w:contextualSpacing w:val="0"/>
            <w:jc w:val="both"/>
            <w:textAlignment w:val="baseline"/>
          </w:pPr>
        </w:pPrChange>
      </w:pPr>
      <w:r>
        <w:lastRenderedPageBreak/>
        <w:t xml:space="preserve">Allow the user to provide a user name to </w:t>
      </w:r>
      <w:del w:id="430" w:author="daven" w:date="2014-02-13T13:24:00Z">
        <w:r w:rsidDel="007D2C65">
          <w:delText>“</w:delText>
        </w:r>
      </w:del>
      <w:r w:rsidRPr="00F12ABB">
        <w:rPr>
          <w:i/>
          <w:rPrChange w:id="431" w:author="daven" w:date="2014-02-13T13:35:00Z">
            <w:rPr/>
          </w:rPrChange>
        </w:rPr>
        <w:t>authenticate</w:t>
      </w:r>
      <w:del w:id="432" w:author="daven" w:date="2014-02-13T13:24:00Z">
        <w:r w:rsidDel="007D2C65">
          <w:delText>”</w:delText>
        </w:r>
      </w:del>
      <w:r>
        <w:t xml:space="preserve"> that </w:t>
      </w:r>
      <w:del w:id="433" w:author="daven" w:date="2014-02-13T13:24:00Z">
        <w:r w:rsidDel="007D2C65">
          <w:delText>“</w:delText>
        </w:r>
      </w:del>
      <w:r w:rsidRPr="00F12ABB">
        <w:rPr>
          <w:i/>
          <w:rPrChange w:id="434" w:author="daven" w:date="2014-02-13T13:35:00Z">
            <w:rPr/>
          </w:rPrChange>
        </w:rPr>
        <w:t>workout metrics</w:t>
      </w:r>
      <w:del w:id="435" w:author="daven" w:date="2014-02-13T13:24:00Z">
        <w:r w:rsidDel="007D2C65">
          <w:delText>”</w:delText>
        </w:r>
      </w:del>
      <w:r>
        <w:t xml:space="preserve"> have been met for a particular </w:t>
      </w:r>
      <w:del w:id="436" w:author="daven" w:date="2014-02-13T13:24:00Z">
        <w:r w:rsidDel="007D2C65">
          <w:delText>“</w:delText>
        </w:r>
      </w:del>
      <w:r w:rsidRPr="00F12ABB">
        <w:rPr>
          <w:i/>
          <w:rPrChange w:id="437" w:author="daven" w:date="2014-02-13T13:35:00Z">
            <w:rPr/>
          </w:rPrChange>
        </w:rPr>
        <w:t>workout schedule</w:t>
      </w:r>
      <w:del w:id="438" w:author="daven" w:date="2014-02-13T13:24:00Z">
        <w:r w:rsidDel="007D2C65">
          <w:delText>”</w:delText>
        </w:r>
      </w:del>
      <w:r>
        <w:t>.</w:t>
      </w:r>
    </w:p>
    <w:p w:rsidR="00F12ABB" w:rsidRDefault="00F12ABB">
      <w:pPr>
        <w:pStyle w:val="ListParagraph"/>
        <w:numPr>
          <w:ilvl w:val="0"/>
          <w:numId w:val="35"/>
        </w:numPr>
        <w:spacing w:line="360" w:lineRule="auto"/>
        <w:ind w:left="720"/>
        <w:jc w:val="both"/>
        <w:rPr>
          <w:ins w:id="439" w:author="daven" w:date="2014-02-13T13:34:00Z"/>
        </w:rPr>
        <w:pPrChange w:id="440" w:author="omarx" w:date="2014-02-13T16:05:00Z">
          <w:pPr>
            <w:pStyle w:val="ListParagraph"/>
            <w:numPr>
              <w:numId w:val="27"/>
            </w:numPr>
            <w:suppressAutoHyphens/>
            <w:autoSpaceDN w:val="0"/>
            <w:ind w:hanging="360"/>
            <w:contextualSpacing w:val="0"/>
            <w:jc w:val="both"/>
            <w:textAlignment w:val="baseline"/>
          </w:pPr>
        </w:pPrChange>
      </w:pPr>
      <w:ins w:id="441" w:author="daven" w:date="2014-02-13T13:34:00Z">
        <w:r>
          <w:t xml:space="preserve">Workout Schedule information shall include a </w:t>
        </w:r>
        <w:r w:rsidRPr="00F12ABB">
          <w:rPr>
            <w:i/>
          </w:rPr>
          <w:t>workout metric</w:t>
        </w:r>
        <w:r>
          <w:t>.</w:t>
        </w:r>
      </w:ins>
    </w:p>
    <w:p w:rsidR="00F12ABB" w:rsidRDefault="00F12ABB">
      <w:pPr>
        <w:pStyle w:val="ListParagraph"/>
        <w:numPr>
          <w:ilvl w:val="0"/>
          <w:numId w:val="35"/>
        </w:numPr>
        <w:spacing w:line="360" w:lineRule="auto"/>
        <w:ind w:left="720"/>
        <w:jc w:val="both"/>
        <w:pPrChange w:id="442" w:author="omarx" w:date="2014-02-13T16:05:00Z">
          <w:pPr>
            <w:pStyle w:val="ListParagraph"/>
            <w:numPr>
              <w:numId w:val="23"/>
            </w:numPr>
            <w:suppressAutoHyphens/>
            <w:autoSpaceDN w:val="0"/>
            <w:ind w:hanging="360"/>
            <w:contextualSpacing w:val="0"/>
            <w:jc w:val="both"/>
            <w:textAlignment w:val="baseline"/>
          </w:pPr>
        </w:pPrChange>
      </w:pPr>
      <w:ins w:id="443" w:author="daven" w:date="2014-02-13T13:34:00Z">
        <w:r>
          <w:t>Workout Schedule information shall include a start date and a duration in number of weeks.</w:t>
        </w:r>
      </w:ins>
    </w:p>
    <w:p w:rsidR="00C619D8" w:rsidRDefault="00C619D8">
      <w:pPr>
        <w:pStyle w:val="Heading3"/>
        <w:spacing w:line="360" w:lineRule="auto"/>
        <w:jc w:val="both"/>
        <w:pPrChange w:id="444" w:author="daven" w:date="2014-02-13T13:36:00Z">
          <w:pPr>
            <w:pStyle w:val="Heading3"/>
            <w:jc w:val="both"/>
          </w:pPr>
        </w:pPrChange>
      </w:pPr>
      <w:bookmarkStart w:id="445" w:name="_Toc379904599"/>
      <w:r>
        <w:t>Validation Requirements</w:t>
      </w:r>
      <w:bookmarkEnd w:id="445"/>
      <w:r>
        <w:t xml:space="preserve"> </w:t>
      </w:r>
    </w:p>
    <w:p w:rsidR="00C619D8" w:rsidRDefault="00C619D8" w:rsidP="0004494A">
      <w:pPr>
        <w:pStyle w:val="ListParagraph"/>
        <w:numPr>
          <w:ilvl w:val="0"/>
          <w:numId w:val="24"/>
        </w:numPr>
        <w:suppressAutoHyphens/>
        <w:autoSpaceDN w:val="0"/>
        <w:contextualSpacing w:val="0"/>
        <w:jc w:val="both"/>
        <w:textAlignment w:val="baseline"/>
      </w:pPr>
      <w:r>
        <w:t xml:space="preserve">Allow a user with </w:t>
      </w:r>
      <w:del w:id="446" w:author="daven" w:date="2014-02-13T13:24:00Z">
        <w:r w:rsidDel="007D2C65">
          <w:delText>“</w:delText>
        </w:r>
      </w:del>
      <w:r w:rsidRPr="007D2C65">
        <w:rPr>
          <w:i/>
          <w:rPrChange w:id="447" w:author="daven" w:date="2014-02-13T13:24:00Z">
            <w:rPr/>
          </w:rPrChange>
        </w:rPr>
        <w:t>authenticator</w:t>
      </w:r>
      <w:del w:id="448" w:author="daven" w:date="2014-02-13T13:24:00Z">
        <w:r w:rsidDel="007D2C65">
          <w:delText>”</w:delText>
        </w:r>
      </w:del>
      <w:r>
        <w:t xml:space="preserve"> privileges to view </w:t>
      </w:r>
      <w:del w:id="449" w:author="daven" w:date="2014-02-13T13:24:00Z">
        <w:r w:rsidDel="007D2C65">
          <w:delText>“</w:delText>
        </w:r>
      </w:del>
      <w:r w:rsidRPr="007D2C65">
        <w:rPr>
          <w:i/>
          <w:rPrChange w:id="450" w:author="daven" w:date="2014-02-13T13:24:00Z">
            <w:rPr/>
          </w:rPrChange>
        </w:rPr>
        <w:t>workout schedules</w:t>
      </w:r>
      <w:del w:id="451" w:author="daven" w:date="2014-02-13T13:24:00Z">
        <w:r w:rsidDel="007D2C65">
          <w:delText>”</w:delText>
        </w:r>
      </w:del>
      <w:r>
        <w:t xml:space="preserve"> which they have been authorized to </w:t>
      </w:r>
      <w:del w:id="452" w:author="daven" w:date="2014-02-13T13:24:00Z">
        <w:r w:rsidDel="007D2C65">
          <w:delText>“</w:delText>
        </w:r>
      </w:del>
      <w:r w:rsidRPr="007D2C65">
        <w:rPr>
          <w:i/>
          <w:rPrChange w:id="453" w:author="daven" w:date="2014-02-13T13:24:00Z">
            <w:rPr/>
          </w:rPrChange>
        </w:rPr>
        <w:t>authenticate</w:t>
      </w:r>
      <w:del w:id="454" w:author="daven" w:date="2014-02-13T13:24:00Z">
        <w:r w:rsidDel="007D2C65">
          <w:delText>”</w:delText>
        </w:r>
      </w:del>
      <w:r>
        <w:t xml:space="preserve"> that </w:t>
      </w:r>
      <w:del w:id="455" w:author="daven" w:date="2014-02-13T13:24:00Z">
        <w:r w:rsidDel="007D2C65">
          <w:delText>“</w:delText>
        </w:r>
      </w:del>
      <w:r w:rsidRPr="007D2C65">
        <w:rPr>
          <w:i/>
          <w:rPrChange w:id="456" w:author="daven" w:date="2014-02-13T13:24:00Z">
            <w:rPr/>
          </w:rPrChange>
        </w:rPr>
        <w:t>workout metrics</w:t>
      </w:r>
      <w:del w:id="457" w:author="daven" w:date="2014-02-13T13:24:00Z">
        <w:r w:rsidDel="007D2C65">
          <w:delText>”</w:delText>
        </w:r>
      </w:del>
      <w:r>
        <w:t xml:space="preserve"> have been met.</w:t>
      </w:r>
    </w:p>
    <w:p w:rsidR="00C619D8" w:rsidRDefault="00C619D8" w:rsidP="0004494A">
      <w:pPr>
        <w:pStyle w:val="ListParagraph"/>
        <w:numPr>
          <w:ilvl w:val="0"/>
          <w:numId w:val="24"/>
        </w:numPr>
        <w:suppressAutoHyphens/>
        <w:autoSpaceDN w:val="0"/>
        <w:contextualSpacing w:val="0"/>
        <w:jc w:val="both"/>
        <w:textAlignment w:val="baseline"/>
      </w:pPr>
      <w:r>
        <w:t xml:space="preserve">Allow a user with </w:t>
      </w:r>
      <w:del w:id="458" w:author="daven" w:date="2014-02-13T13:24:00Z">
        <w:r w:rsidDel="007D2C65">
          <w:delText>“</w:delText>
        </w:r>
      </w:del>
      <w:r w:rsidRPr="007D2C65">
        <w:rPr>
          <w:i/>
          <w:rPrChange w:id="459" w:author="daven" w:date="2014-02-13T13:24:00Z">
            <w:rPr/>
          </w:rPrChange>
        </w:rPr>
        <w:t>authenticator</w:t>
      </w:r>
      <w:del w:id="460" w:author="daven" w:date="2014-02-13T13:24:00Z">
        <w:r w:rsidDel="007D2C65">
          <w:delText>”</w:delText>
        </w:r>
      </w:del>
      <w:r>
        <w:t xml:space="preserve"> privileges to mark </w:t>
      </w:r>
      <w:del w:id="461" w:author="daven" w:date="2014-02-13T13:25:00Z">
        <w:r w:rsidDel="007D2C65">
          <w:delText>“</w:delText>
        </w:r>
      </w:del>
      <w:r w:rsidRPr="007D2C65">
        <w:rPr>
          <w:i/>
          <w:rPrChange w:id="462" w:author="daven" w:date="2014-02-13T13:25:00Z">
            <w:rPr/>
          </w:rPrChange>
        </w:rPr>
        <w:t>workout metrics</w:t>
      </w:r>
      <w:del w:id="463" w:author="daven" w:date="2014-02-13T13:25:00Z">
        <w:r w:rsidDel="007D2C65">
          <w:delText>”</w:delText>
        </w:r>
      </w:del>
      <w:r>
        <w:t xml:space="preserve"> in authorized </w:t>
      </w:r>
      <w:del w:id="464" w:author="daven" w:date="2014-02-13T13:25:00Z">
        <w:r w:rsidDel="007D2C65">
          <w:delText>“</w:delText>
        </w:r>
      </w:del>
      <w:r w:rsidRPr="007D2C65">
        <w:rPr>
          <w:i/>
          <w:rPrChange w:id="465" w:author="daven" w:date="2014-02-13T13:25:00Z">
            <w:rPr/>
          </w:rPrChange>
        </w:rPr>
        <w:t>workout schedules</w:t>
      </w:r>
      <w:del w:id="466" w:author="daven" w:date="2014-02-13T13:25:00Z">
        <w:r w:rsidDel="007D2C65">
          <w:delText>”</w:delText>
        </w:r>
      </w:del>
      <w:r>
        <w:t xml:space="preserve"> as </w:t>
      </w:r>
      <w:del w:id="467" w:author="daven" w:date="2014-02-13T13:25:00Z">
        <w:r w:rsidDel="007D2C65">
          <w:delText>“</w:delText>
        </w:r>
      </w:del>
      <w:r w:rsidRPr="007D2C65">
        <w:rPr>
          <w:i/>
          <w:rPrChange w:id="468" w:author="daven" w:date="2014-02-13T13:25:00Z">
            <w:rPr/>
          </w:rPrChange>
        </w:rPr>
        <w:t>accomplished</w:t>
      </w:r>
      <w:del w:id="469" w:author="daven" w:date="2014-02-13T13:25:00Z">
        <w:r w:rsidDel="007D2C65">
          <w:delText>”</w:delText>
        </w:r>
      </w:del>
      <w:r>
        <w:t xml:space="preserve">.  </w:t>
      </w:r>
    </w:p>
    <w:p w:rsidR="00C619D8" w:rsidRDefault="00C619D8" w:rsidP="0004494A">
      <w:pPr>
        <w:pStyle w:val="Heading3"/>
        <w:jc w:val="both"/>
      </w:pPr>
      <w:bookmarkStart w:id="470" w:name="_Toc379904600"/>
      <w:r>
        <w:t>Server Platform Requirements</w:t>
      </w:r>
      <w:bookmarkEnd w:id="470"/>
      <w:r>
        <w:t xml:space="preserve"> </w:t>
      </w:r>
    </w:p>
    <w:p w:rsidR="00C619D8" w:rsidRDefault="00C619D8" w:rsidP="0004494A">
      <w:pPr>
        <w:pStyle w:val="ListParagraph"/>
        <w:numPr>
          <w:ilvl w:val="0"/>
          <w:numId w:val="25"/>
        </w:numPr>
        <w:suppressAutoHyphens/>
        <w:autoSpaceDN w:val="0"/>
        <w:contextualSpacing w:val="0"/>
        <w:jc w:val="both"/>
        <w:textAlignment w:val="baseline"/>
      </w:pPr>
      <w:r>
        <w:t>Server shall run on an internet-connected Linux platform.</w:t>
      </w:r>
    </w:p>
    <w:p w:rsidR="00C619D8" w:rsidRDefault="00C619D8" w:rsidP="0004494A">
      <w:pPr>
        <w:pStyle w:val="Heading3"/>
        <w:jc w:val="both"/>
      </w:pPr>
      <w:bookmarkStart w:id="471" w:name="_Toc379904601"/>
      <w:r>
        <w:t>Server Requirements</w:t>
      </w:r>
      <w:bookmarkEnd w:id="471"/>
      <w:r>
        <w:t xml:space="preserve"> </w:t>
      </w:r>
    </w:p>
    <w:p w:rsidR="00C619D8" w:rsidRDefault="00C619D8" w:rsidP="0004494A">
      <w:pPr>
        <w:pStyle w:val="ListParagraph"/>
        <w:numPr>
          <w:ilvl w:val="0"/>
          <w:numId w:val="25"/>
        </w:numPr>
        <w:suppressAutoHyphens/>
        <w:autoSpaceDN w:val="0"/>
        <w:contextualSpacing w:val="0"/>
        <w:jc w:val="both"/>
        <w:textAlignment w:val="baseline"/>
      </w:pPr>
      <w:r>
        <w:t>Server shall allow for the creation, storage, and retrieval of user account information.</w:t>
      </w:r>
    </w:p>
    <w:p w:rsidR="00C619D8" w:rsidRDefault="00C619D8" w:rsidP="0004494A">
      <w:pPr>
        <w:pStyle w:val="ListParagraph"/>
        <w:numPr>
          <w:ilvl w:val="0"/>
          <w:numId w:val="25"/>
        </w:numPr>
        <w:suppressAutoHyphens/>
        <w:autoSpaceDN w:val="0"/>
        <w:contextualSpacing w:val="0"/>
        <w:jc w:val="both"/>
        <w:textAlignment w:val="baseline"/>
      </w:pPr>
      <w:r>
        <w:t xml:space="preserve">Server shall allow for the creation, storage, and retrieval of </w:t>
      </w:r>
      <w:del w:id="472" w:author="daven" w:date="2014-02-13T13:25:00Z">
        <w:r w:rsidDel="00517F98">
          <w:delText>“</w:delText>
        </w:r>
      </w:del>
      <w:r w:rsidRPr="00517F98">
        <w:rPr>
          <w:i/>
          <w:rPrChange w:id="473" w:author="daven" w:date="2014-02-13T13:25:00Z">
            <w:rPr/>
          </w:rPrChange>
        </w:rPr>
        <w:t>workout schedule</w:t>
      </w:r>
      <w:del w:id="474" w:author="daven" w:date="2014-02-13T13:25:00Z">
        <w:r w:rsidDel="00517F98">
          <w:delText>”</w:delText>
        </w:r>
      </w:del>
      <w:r>
        <w:t xml:space="preserve"> information associated with a specific user account.</w:t>
      </w:r>
    </w:p>
    <w:p w:rsidR="00C619D8" w:rsidRDefault="00C619D8" w:rsidP="0004494A">
      <w:pPr>
        <w:pStyle w:val="ListParagraph"/>
        <w:numPr>
          <w:ilvl w:val="0"/>
          <w:numId w:val="25"/>
        </w:numPr>
        <w:suppressAutoHyphens/>
        <w:autoSpaceDN w:val="0"/>
        <w:contextualSpacing w:val="0"/>
        <w:jc w:val="both"/>
        <w:textAlignment w:val="baseline"/>
      </w:pPr>
      <w:r>
        <w:t xml:space="preserve">Server shall allow for the creation, storage, and retrieval of </w:t>
      </w:r>
      <w:del w:id="475" w:author="daven" w:date="2014-02-13T13:25:00Z">
        <w:r w:rsidDel="00517F98">
          <w:delText>“</w:delText>
        </w:r>
      </w:del>
      <w:r w:rsidRPr="00517F98">
        <w:rPr>
          <w:i/>
          <w:rPrChange w:id="476" w:author="daven" w:date="2014-02-13T13:25:00Z">
            <w:rPr/>
          </w:rPrChange>
        </w:rPr>
        <w:t>workout metric</w:t>
      </w:r>
      <w:del w:id="477" w:author="daven" w:date="2014-02-13T13:25:00Z">
        <w:r w:rsidDel="00517F98">
          <w:delText>”</w:delText>
        </w:r>
      </w:del>
      <w:r>
        <w:t xml:space="preserve"> information associated with a specific user account and </w:t>
      </w:r>
      <w:del w:id="478" w:author="daven" w:date="2014-02-13T13:25:00Z">
        <w:r w:rsidDel="00517F98">
          <w:delText>“</w:delText>
        </w:r>
      </w:del>
      <w:r w:rsidRPr="00517F98">
        <w:rPr>
          <w:i/>
          <w:rPrChange w:id="479" w:author="daven" w:date="2014-02-13T13:25:00Z">
            <w:rPr/>
          </w:rPrChange>
        </w:rPr>
        <w:t>workout schedule</w:t>
      </w:r>
      <w:del w:id="480" w:author="daven" w:date="2014-02-13T13:25:00Z">
        <w:r w:rsidDel="00517F98">
          <w:delText>”</w:delText>
        </w:r>
      </w:del>
      <w:r>
        <w:t>.</w:t>
      </w:r>
    </w:p>
    <w:p w:rsidR="00C619D8" w:rsidRDefault="00C619D8" w:rsidP="0004494A">
      <w:pPr>
        <w:pStyle w:val="ListParagraph"/>
        <w:numPr>
          <w:ilvl w:val="0"/>
          <w:numId w:val="25"/>
        </w:numPr>
        <w:suppressAutoHyphens/>
        <w:autoSpaceDN w:val="0"/>
        <w:contextualSpacing w:val="0"/>
        <w:jc w:val="both"/>
        <w:textAlignment w:val="baseline"/>
      </w:pPr>
      <w:r>
        <w:t xml:space="preserve">Server shall allow for many-to-one </w:t>
      </w:r>
      <w:del w:id="481" w:author="daven" w:date="2014-02-13T13:25:00Z">
        <w:r w:rsidDel="00FB201C">
          <w:delText>“</w:delText>
        </w:r>
      </w:del>
      <w:r w:rsidRPr="00FB201C">
        <w:rPr>
          <w:i/>
          <w:rPrChange w:id="482" w:author="daven" w:date="2014-02-13T13:25:00Z">
            <w:rPr/>
          </w:rPrChange>
        </w:rPr>
        <w:t>authenticator</w:t>
      </w:r>
      <w:del w:id="483" w:author="daven" w:date="2014-02-13T13:25:00Z">
        <w:r w:rsidDel="00FB201C">
          <w:delText>”</w:delText>
        </w:r>
      </w:del>
      <w:r>
        <w:t xml:space="preserve"> associations of one or more user accounts with a single user account.</w:t>
      </w:r>
    </w:p>
    <w:p w:rsidR="00C619D8" w:rsidRDefault="00C619D8" w:rsidP="0004494A">
      <w:pPr>
        <w:pStyle w:val="ListParagraph"/>
        <w:numPr>
          <w:ilvl w:val="0"/>
          <w:numId w:val="25"/>
        </w:numPr>
        <w:suppressAutoHyphens/>
        <w:autoSpaceDN w:val="0"/>
        <w:contextualSpacing w:val="0"/>
        <w:jc w:val="both"/>
        <w:textAlignment w:val="baseline"/>
      </w:pPr>
      <w:r>
        <w:t xml:space="preserve">Server shall allow for debiting a financial account using </w:t>
      </w:r>
      <w:del w:id="484" w:author="daven" w:date="2014-02-13T13:26:00Z">
        <w:r w:rsidDel="00FB201C">
          <w:delText>“</w:delText>
        </w:r>
      </w:del>
      <w:r w:rsidRPr="00FB201C">
        <w:rPr>
          <w:i/>
          <w:rPrChange w:id="485" w:author="daven" w:date="2014-02-13T13:26:00Z">
            <w:rPr/>
          </w:rPrChange>
        </w:rPr>
        <w:t>workout schedule</w:t>
      </w:r>
      <w:del w:id="486" w:author="daven" w:date="2014-02-13T13:26:00Z">
        <w:r w:rsidDel="00FB201C">
          <w:delText>”</w:delText>
        </w:r>
      </w:del>
      <w:r>
        <w:t xml:space="preserve"> associated </w:t>
      </w:r>
      <w:r w:rsidRPr="00F12ABB">
        <w:rPr>
          <w:i/>
          <w:rPrChange w:id="487" w:author="daven" w:date="2014-02-13T13:37:00Z">
            <w:rPr/>
          </w:rPrChange>
        </w:rPr>
        <w:t>payment information</w:t>
      </w:r>
      <w:r>
        <w:t>.</w:t>
      </w:r>
    </w:p>
    <w:p w:rsidR="00DA1775" w:rsidRDefault="00DA1775" w:rsidP="0004494A">
      <w:pPr>
        <w:pStyle w:val="ListParagraph"/>
        <w:numPr>
          <w:ilvl w:val="0"/>
          <w:numId w:val="25"/>
        </w:numPr>
        <w:suppressAutoHyphens/>
        <w:autoSpaceDN w:val="0"/>
        <w:contextualSpacing w:val="0"/>
        <w:jc w:val="both"/>
        <w:textAlignment w:val="baseline"/>
      </w:pPr>
      <w:r>
        <w:t>Server shall store every login event in a login table within the database for security purposes and maintenance.</w:t>
      </w:r>
    </w:p>
    <w:p w:rsidR="00C619D8" w:rsidRDefault="00C619D8" w:rsidP="0004494A">
      <w:pPr>
        <w:pStyle w:val="Heading3"/>
        <w:jc w:val="both"/>
      </w:pPr>
      <w:bookmarkStart w:id="488" w:name="_Toc379904602"/>
      <w:r>
        <w:t>User Account Requirements</w:t>
      </w:r>
      <w:bookmarkEnd w:id="488"/>
      <w:r>
        <w:t xml:space="preserve"> </w:t>
      </w:r>
    </w:p>
    <w:p w:rsidR="00C619D8" w:rsidRDefault="00C619D8" w:rsidP="0004494A">
      <w:pPr>
        <w:pStyle w:val="ListParagraph"/>
        <w:numPr>
          <w:ilvl w:val="0"/>
          <w:numId w:val="26"/>
        </w:numPr>
        <w:suppressAutoHyphens/>
        <w:autoSpaceDN w:val="0"/>
        <w:contextualSpacing w:val="0"/>
        <w:jc w:val="both"/>
        <w:textAlignment w:val="baseline"/>
      </w:pPr>
      <w:r>
        <w:t>User Account information shall include user-provided full name.</w:t>
      </w:r>
    </w:p>
    <w:p w:rsidR="00C619D8" w:rsidRDefault="00C619D8" w:rsidP="0004494A">
      <w:pPr>
        <w:pStyle w:val="ListParagraph"/>
        <w:numPr>
          <w:ilvl w:val="0"/>
          <w:numId w:val="26"/>
        </w:numPr>
        <w:suppressAutoHyphens/>
        <w:autoSpaceDN w:val="0"/>
        <w:contextualSpacing w:val="0"/>
        <w:jc w:val="both"/>
        <w:textAlignment w:val="baseline"/>
      </w:pPr>
      <w:r>
        <w:t>User Account information shall include a login name.</w:t>
      </w:r>
    </w:p>
    <w:p w:rsidR="00C619D8" w:rsidRDefault="00C619D8" w:rsidP="0004494A">
      <w:pPr>
        <w:pStyle w:val="ListParagraph"/>
        <w:numPr>
          <w:ilvl w:val="0"/>
          <w:numId w:val="26"/>
        </w:numPr>
        <w:suppressAutoHyphens/>
        <w:autoSpaceDN w:val="0"/>
        <w:contextualSpacing w:val="0"/>
        <w:jc w:val="both"/>
        <w:textAlignment w:val="baseline"/>
      </w:pPr>
      <w:r>
        <w:t>User Account information shall include a login password.</w:t>
      </w:r>
    </w:p>
    <w:p w:rsidR="008F14EE" w:rsidRDefault="00C619D8" w:rsidP="0004494A">
      <w:pPr>
        <w:pStyle w:val="ListParagraph"/>
        <w:numPr>
          <w:ilvl w:val="0"/>
          <w:numId w:val="26"/>
        </w:numPr>
        <w:suppressAutoHyphens/>
        <w:autoSpaceDN w:val="0"/>
        <w:contextualSpacing w:val="0"/>
        <w:jc w:val="both"/>
        <w:textAlignment w:val="baseline"/>
        <w:rPr>
          <w:ins w:id="489" w:author="omarx" w:date="2014-02-13T15:56:00Z"/>
        </w:rPr>
      </w:pPr>
      <w:r>
        <w:t>User Account information shall include account balance information.</w:t>
      </w:r>
    </w:p>
    <w:p w:rsidR="008F14EE" w:rsidRDefault="008F14EE">
      <w:pPr>
        <w:spacing w:line="240" w:lineRule="auto"/>
        <w:rPr>
          <w:ins w:id="490" w:author="omarx" w:date="2014-02-13T15:56:00Z"/>
          <w:rFonts w:ascii="Calibri" w:eastAsia="Calibri" w:hAnsi="Calibri"/>
          <w:sz w:val="22"/>
          <w:szCs w:val="22"/>
        </w:rPr>
      </w:pPr>
      <w:ins w:id="491" w:author="omarx" w:date="2014-02-13T15:56:00Z">
        <w:r>
          <w:lastRenderedPageBreak/>
          <w:br w:type="page"/>
        </w:r>
      </w:ins>
    </w:p>
    <w:p w:rsidR="00C619D8" w:rsidDel="008F14EE" w:rsidRDefault="00C619D8" w:rsidP="0004494A">
      <w:pPr>
        <w:pStyle w:val="ListParagraph"/>
        <w:numPr>
          <w:ilvl w:val="0"/>
          <w:numId w:val="26"/>
        </w:numPr>
        <w:suppressAutoHyphens/>
        <w:autoSpaceDN w:val="0"/>
        <w:contextualSpacing w:val="0"/>
        <w:jc w:val="both"/>
        <w:textAlignment w:val="baseline"/>
        <w:rPr>
          <w:del w:id="492" w:author="omarx" w:date="2014-02-13T15:56:00Z"/>
        </w:rPr>
      </w:pPr>
    </w:p>
    <w:p w:rsidR="00C619D8" w:rsidDel="00F12ABB" w:rsidRDefault="00C619D8">
      <w:pPr>
        <w:pStyle w:val="Heading3"/>
        <w:jc w:val="both"/>
        <w:rPr>
          <w:del w:id="493" w:author="daven" w:date="2014-02-13T13:34:00Z"/>
        </w:rPr>
      </w:pPr>
      <w:bookmarkStart w:id="494" w:name="_Toc379904603"/>
      <w:del w:id="495" w:author="daven" w:date="2014-02-13T13:34:00Z">
        <w:r w:rsidDel="00F12ABB">
          <w:delText>Workout Schedule Requirements</w:delText>
        </w:r>
        <w:bookmarkEnd w:id="494"/>
        <w:r w:rsidDel="00F12ABB">
          <w:delText xml:space="preserve"> </w:delText>
        </w:r>
      </w:del>
    </w:p>
    <w:p w:rsidR="00A65CE6" w:rsidDel="00F12ABB" w:rsidRDefault="00C619D8">
      <w:pPr>
        <w:pStyle w:val="Heading3"/>
        <w:jc w:val="both"/>
        <w:rPr>
          <w:del w:id="496" w:author="daven" w:date="2014-02-13T13:34:00Z"/>
        </w:rPr>
        <w:pPrChange w:id="497" w:author="daven" w:date="2014-02-13T13:34:00Z">
          <w:pPr>
            <w:pStyle w:val="ListParagraph"/>
            <w:numPr>
              <w:numId w:val="27"/>
            </w:numPr>
            <w:suppressAutoHyphens/>
            <w:autoSpaceDN w:val="0"/>
            <w:ind w:hanging="360"/>
            <w:contextualSpacing w:val="0"/>
            <w:jc w:val="both"/>
            <w:textAlignment w:val="baseline"/>
          </w:pPr>
        </w:pPrChange>
      </w:pPr>
      <w:del w:id="498" w:author="daven" w:date="2014-02-13T13:34:00Z">
        <w:r w:rsidDel="00F12ABB">
          <w:delText xml:space="preserve">Workout Schedule information shall include a </w:delText>
        </w:r>
      </w:del>
      <w:del w:id="499" w:author="daven" w:date="2014-02-13T13:26:00Z">
        <w:r w:rsidDel="0086261E">
          <w:delText>“</w:delText>
        </w:r>
      </w:del>
      <w:del w:id="500" w:author="daven" w:date="2014-02-13T13:34:00Z">
        <w:r w:rsidRPr="0086261E" w:rsidDel="00F12ABB">
          <w:rPr>
            <w:i/>
            <w:rPrChange w:id="501" w:author="daven" w:date="2014-02-13T13:26:00Z">
              <w:rPr/>
            </w:rPrChange>
          </w:rPr>
          <w:delText>workout metric</w:delText>
        </w:r>
      </w:del>
      <w:del w:id="502" w:author="daven" w:date="2014-02-13T13:26:00Z">
        <w:r w:rsidDel="0086261E">
          <w:delText>”</w:delText>
        </w:r>
      </w:del>
      <w:del w:id="503" w:author="daven" w:date="2014-02-13T13:34:00Z">
        <w:r w:rsidDel="00F12ABB">
          <w:delText>.</w:delText>
        </w:r>
      </w:del>
    </w:p>
    <w:p w:rsidR="00C619D8" w:rsidRPr="00C619D8" w:rsidDel="00F12ABB" w:rsidRDefault="00673910">
      <w:pPr>
        <w:pStyle w:val="Heading3"/>
        <w:jc w:val="both"/>
        <w:rPr>
          <w:del w:id="504" w:author="daven" w:date="2014-02-13T13:34:00Z"/>
        </w:rPr>
        <w:pPrChange w:id="505" w:author="daven" w:date="2014-02-13T13:34:00Z">
          <w:pPr>
            <w:spacing w:line="240" w:lineRule="auto"/>
          </w:pPr>
        </w:pPrChange>
      </w:pPr>
      <w:del w:id="506" w:author="daven" w:date="2014-02-13T13:34:00Z">
        <w:r w:rsidDel="00F12ABB">
          <w:br w:type="page"/>
        </w:r>
      </w:del>
    </w:p>
    <w:p w:rsidR="003B266C" w:rsidRDefault="003B266C" w:rsidP="0004494A">
      <w:pPr>
        <w:pStyle w:val="Heading1"/>
        <w:jc w:val="both"/>
      </w:pPr>
      <w:bookmarkStart w:id="507" w:name="_Toc379904604"/>
      <w:r>
        <w:lastRenderedPageBreak/>
        <w:t>External Interface Requirements</w:t>
      </w:r>
      <w:bookmarkEnd w:id="507"/>
    </w:p>
    <w:p w:rsidR="003B266C" w:rsidRDefault="003B266C" w:rsidP="0004494A">
      <w:pPr>
        <w:pStyle w:val="Heading2"/>
        <w:jc w:val="both"/>
      </w:pPr>
      <w:bookmarkStart w:id="508" w:name="_Toc379904605"/>
      <w:r>
        <w:t>User Interface</w:t>
      </w:r>
      <w:bookmarkEnd w:id="508"/>
    </w:p>
    <w:p w:rsidR="003B266C" w:rsidRDefault="003B266C" w:rsidP="0004494A">
      <w:pPr>
        <w:pStyle w:val="template"/>
        <w:ind w:left="709" w:hanging="709"/>
        <w:jc w:val="both"/>
        <w:rPr>
          <w:i w:val="0"/>
          <w:iCs/>
        </w:rPr>
      </w:pPr>
      <w:r>
        <w:rPr>
          <w:i w:val="0"/>
          <w:iCs/>
        </w:rPr>
        <w:t xml:space="preserve">UI-1: </w:t>
      </w:r>
      <w:r w:rsidR="004F50C9">
        <w:rPr>
          <w:i w:val="0"/>
          <w:iCs/>
        </w:rPr>
        <w:tab/>
      </w:r>
      <w:r w:rsidRPr="00EA6F59">
        <w:rPr>
          <w:i w:val="0"/>
          <w:iCs/>
        </w:rPr>
        <w:t xml:space="preserve">All users shall be able to </w:t>
      </w:r>
      <w:r w:rsidR="004F50C9">
        <w:rPr>
          <w:i w:val="0"/>
          <w:iCs/>
        </w:rPr>
        <w:t xml:space="preserve">access the </w:t>
      </w:r>
      <w:del w:id="509" w:author="daven" w:date="2014-02-13T12:26:00Z">
        <w:r w:rsidR="004F50C9" w:rsidDel="00104F22">
          <w:rPr>
            <w:i w:val="0"/>
            <w:iCs/>
          </w:rPr>
          <w:delText xml:space="preserve">website or </w:delText>
        </w:r>
      </w:del>
      <w:r w:rsidR="004F50C9">
        <w:rPr>
          <w:i w:val="0"/>
          <w:iCs/>
        </w:rPr>
        <w:t>mobile application</w:t>
      </w:r>
      <w:r w:rsidR="0004494A">
        <w:rPr>
          <w:i w:val="0"/>
          <w:iCs/>
        </w:rPr>
        <w:t xml:space="preserve"> using a GUI provided by the application</w:t>
      </w:r>
      <w:r w:rsidR="004F50C9">
        <w:rPr>
          <w:i w:val="0"/>
          <w:iCs/>
        </w:rPr>
        <w:t>.</w:t>
      </w:r>
    </w:p>
    <w:p w:rsidR="004F50C9" w:rsidRDefault="004F50C9" w:rsidP="0004494A">
      <w:pPr>
        <w:pStyle w:val="template"/>
        <w:ind w:left="709" w:hanging="709"/>
        <w:jc w:val="both"/>
        <w:rPr>
          <w:i w:val="0"/>
          <w:iCs/>
        </w:rPr>
      </w:pPr>
    </w:p>
    <w:p w:rsidR="004F50C9" w:rsidRDefault="004F50C9" w:rsidP="0004494A">
      <w:pPr>
        <w:pStyle w:val="template"/>
        <w:ind w:left="709" w:hanging="709"/>
        <w:jc w:val="both"/>
        <w:rPr>
          <w:i w:val="0"/>
          <w:iCs/>
        </w:rPr>
      </w:pPr>
      <w:r>
        <w:rPr>
          <w:i w:val="0"/>
          <w:iCs/>
        </w:rPr>
        <w:t>UI-2:</w:t>
      </w:r>
      <w:r>
        <w:rPr>
          <w:i w:val="0"/>
          <w:iCs/>
        </w:rPr>
        <w:tab/>
        <w:t>User Interface shall use secure connection to</w:t>
      </w:r>
      <w:r w:rsidR="0004494A">
        <w:rPr>
          <w:i w:val="0"/>
          <w:iCs/>
        </w:rPr>
        <w:t xml:space="preserve"> communicate with the software</w:t>
      </w:r>
      <w:r>
        <w:rPr>
          <w:i w:val="0"/>
          <w:iCs/>
        </w:rPr>
        <w:t>.</w:t>
      </w:r>
    </w:p>
    <w:p w:rsidR="004F50C9" w:rsidRDefault="004F50C9" w:rsidP="0004494A">
      <w:pPr>
        <w:pStyle w:val="template"/>
        <w:ind w:left="709" w:hanging="709"/>
        <w:jc w:val="both"/>
        <w:rPr>
          <w:i w:val="0"/>
          <w:iCs/>
        </w:rPr>
      </w:pPr>
    </w:p>
    <w:p w:rsidR="004F50C9" w:rsidRDefault="004F50C9" w:rsidP="0004494A">
      <w:pPr>
        <w:pStyle w:val="template"/>
        <w:ind w:left="709" w:hanging="709"/>
        <w:jc w:val="both"/>
        <w:rPr>
          <w:i w:val="0"/>
          <w:iCs/>
        </w:rPr>
      </w:pPr>
      <w:r>
        <w:rPr>
          <w:i w:val="0"/>
          <w:iCs/>
        </w:rPr>
        <w:t>UI-3:</w:t>
      </w:r>
      <w:r>
        <w:rPr>
          <w:i w:val="0"/>
          <w:iCs/>
        </w:rPr>
        <w:tab/>
        <w:t xml:space="preserve">User Interface </w:t>
      </w:r>
      <w:r w:rsidR="0004494A">
        <w:rPr>
          <w:i w:val="0"/>
          <w:iCs/>
        </w:rPr>
        <w:t>shall allow authorizing i</w:t>
      </w:r>
      <w:r w:rsidR="00BA5AA3">
        <w:rPr>
          <w:i w:val="0"/>
          <w:iCs/>
        </w:rPr>
        <w:t>ndividuals to</w:t>
      </w:r>
      <w:r w:rsidR="0004494A">
        <w:rPr>
          <w:i w:val="0"/>
          <w:iCs/>
        </w:rPr>
        <w:t xml:space="preserve"> apply penalty or </w:t>
      </w:r>
      <w:r w:rsidR="00594E72">
        <w:rPr>
          <w:i w:val="0"/>
          <w:iCs/>
        </w:rPr>
        <w:t>credit associated</w:t>
      </w:r>
      <w:r w:rsidR="00BA5AA3">
        <w:rPr>
          <w:i w:val="0"/>
          <w:iCs/>
        </w:rPr>
        <w:t xml:space="preserve"> </w:t>
      </w:r>
      <w:r w:rsidR="0004494A">
        <w:rPr>
          <w:i w:val="0"/>
          <w:iCs/>
        </w:rPr>
        <w:t>with the user a</w:t>
      </w:r>
      <w:r w:rsidR="00BA5AA3">
        <w:rPr>
          <w:i w:val="0"/>
          <w:iCs/>
        </w:rPr>
        <w:t>ccounts.</w:t>
      </w:r>
    </w:p>
    <w:p w:rsidR="00BA5AA3" w:rsidRDefault="00BA5AA3" w:rsidP="0004494A">
      <w:pPr>
        <w:pStyle w:val="template"/>
        <w:ind w:left="709" w:hanging="709"/>
        <w:jc w:val="both"/>
        <w:rPr>
          <w:i w:val="0"/>
          <w:iCs/>
        </w:rPr>
      </w:pPr>
    </w:p>
    <w:p w:rsidR="003B266C" w:rsidRDefault="003B266C" w:rsidP="0004494A">
      <w:pPr>
        <w:jc w:val="both"/>
      </w:pPr>
    </w:p>
    <w:p w:rsidR="003B266C" w:rsidRPr="00DD7571" w:rsidRDefault="003B266C" w:rsidP="0004494A">
      <w:pPr>
        <w:jc w:val="both"/>
      </w:pPr>
    </w:p>
    <w:p w:rsidR="003B266C" w:rsidRPr="008B290D" w:rsidRDefault="003B266C" w:rsidP="0004494A">
      <w:pPr>
        <w:pStyle w:val="Heading2"/>
        <w:jc w:val="both"/>
        <w:rPr>
          <w:iCs/>
        </w:rPr>
      </w:pPr>
      <w:bookmarkStart w:id="510" w:name="_Toc439994684"/>
      <w:bookmarkStart w:id="511" w:name="_Toc379904606"/>
      <w:r>
        <w:t>Hardware Interfaces</w:t>
      </w:r>
      <w:bookmarkEnd w:id="510"/>
      <w:bookmarkEnd w:id="511"/>
    </w:p>
    <w:p w:rsidR="003B266C" w:rsidRDefault="00A116AD" w:rsidP="0004494A">
      <w:pPr>
        <w:pStyle w:val="template"/>
        <w:jc w:val="both"/>
        <w:rPr>
          <w:i w:val="0"/>
          <w:iCs/>
        </w:rPr>
      </w:pPr>
      <w:r>
        <w:rPr>
          <w:i w:val="0"/>
          <w:iCs/>
        </w:rPr>
        <w:t>This will be</w:t>
      </w:r>
      <w:r w:rsidR="003B266C">
        <w:rPr>
          <w:i w:val="0"/>
          <w:iCs/>
        </w:rPr>
        <w:t xml:space="preserve"> an Android phone application, and as such, will be designed to interface with the har</w:t>
      </w:r>
      <w:r>
        <w:rPr>
          <w:i w:val="0"/>
          <w:iCs/>
        </w:rPr>
        <w:t xml:space="preserve">dware present on the </w:t>
      </w:r>
      <w:r w:rsidR="0004494A">
        <w:rPr>
          <w:i w:val="0"/>
          <w:iCs/>
        </w:rPr>
        <w:t xml:space="preserve">mobiles </w:t>
      </w:r>
      <w:r w:rsidR="003B266C">
        <w:rPr>
          <w:i w:val="0"/>
          <w:iCs/>
        </w:rPr>
        <w:t>phones</w:t>
      </w:r>
      <w:r w:rsidR="0004494A">
        <w:rPr>
          <w:i w:val="0"/>
          <w:iCs/>
        </w:rPr>
        <w:t xml:space="preserve"> that run </w:t>
      </w:r>
      <w:ins w:id="512" w:author="omarx" w:date="2014-02-13T15:35:00Z">
        <w:r w:rsidR="009C59BC">
          <w:rPr>
            <w:i w:val="0"/>
            <w:iCs/>
          </w:rPr>
          <w:t>t</w:t>
        </w:r>
      </w:ins>
      <w:del w:id="513" w:author="omarx" w:date="2014-02-13T15:35:00Z">
        <w:r w:rsidR="0004494A" w:rsidDel="009C59BC">
          <w:rPr>
            <w:i w:val="0"/>
            <w:iCs/>
          </w:rPr>
          <w:delText>T</w:delText>
        </w:r>
      </w:del>
      <w:r w:rsidR="0004494A">
        <w:rPr>
          <w:i w:val="0"/>
          <w:iCs/>
        </w:rPr>
        <w:t xml:space="preserve">he Android </w:t>
      </w:r>
      <w:ins w:id="514" w:author="omarx" w:date="2014-02-13T15:35:00Z">
        <w:r w:rsidR="009C59BC">
          <w:rPr>
            <w:i w:val="0"/>
            <w:iCs/>
          </w:rPr>
          <w:t>o</w:t>
        </w:r>
      </w:ins>
      <w:del w:id="515" w:author="omarx" w:date="2014-02-13T15:35:00Z">
        <w:r w:rsidR="0004494A" w:rsidDel="009C59BC">
          <w:rPr>
            <w:i w:val="0"/>
            <w:iCs/>
          </w:rPr>
          <w:delText>O</w:delText>
        </w:r>
      </w:del>
      <w:r w:rsidR="0004494A">
        <w:rPr>
          <w:i w:val="0"/>
          <w:iCs/>
        </w:rPr>
        <w:t xml:space="preserve">perating </w:t>
      </w:r>
      <w:ins w:id="516" w:author="omarx" w:date="2014-02-13T15:35:00Z">
        <w:r w:rsidR="009C59BC">
          <w:rPr>
            <w:i w:val="0"/>
            <w:iCs/>
          </w:rPr>
          <w:t>s</w:t>
        </w:r>
      </w:ins>
      <w:del w:id="517" w:author="omarx" w:date="2014-02-13T15:35:00Z">
        <w:r w:rsidR="0004494A" w:rsidDel="009C59BC">
          <w:rPr>
            <w:i w:val="0"/>
            <w:iCs/>
          </w:rPr>
          <w:delText>S</w:delText>
        </w:r>
      </w:del>
      <w:r w:rsidR="0004494A">
        <w:rPr>
          <w:i w:val="0"/>
          <w:iCs/>
        </w:rPr>
        <w:t>ystem</w:t>
      </w:r>
      <w:r w:rsidR="003B266C">
        <w:rPr>
          <w:i w:val="0"/>
          <w:iCs/>
        </w:rPr>
        <w:t>.  In theory</w:t>
      </w:r>
      <w:r w:rsidR="0004494A">
        <w:rPr>
          <w:i w:val="0"/>
          <w:iCs/>
        </w:rPr>
        <w:t>,</w:t>
      </w:r>
      <w:r w:rsidR="003B266C">
        <w:rPr>
          <w:i w:val="0"/>
          <w:iCs/>
        </w:rPr>
        <w:t xml:space="preserve"> the application will be able to run by other devices that can emulate </w:t>
      </w:r>
      <w:del w:id="518" w:author="daven" w:date="2014-02-13T12:33:00Z">
        <w:r w:rsidR="003B266C" w:rsidDel="003F2728">
          <w:rPr>
            <w:i w:val="0"/>
            <w:iCs/>
          </w:rPr>
          <w:delText xml:space="preserve">the </w:delText>
        </w:r>
      </w:del>
      <w:r w:rsidR="003B266C">
        <w:rPr>
          <w:i w:val="0"/>
          <w:iCs/>
        </w:rPr>
        <w:t xml:space="preserve">Android, but this will not be a consideration during design.  </w:t>
      </w:r>
    </w:p>
    <w:p w:rsidR="003B266C" w:rsidRDefault="003B266C" w:rsidP="0004494A">
      <w:pPr>
        <w:pStyle w:val="template"/>
        <w:jc w:val="both"/>
        <w:rPr>
          <w:i w:val="0"/>
          <w:iCs/>
        </w:rPr>
      </w:pPr>
    </w:p>
    <w:p w:rsidR="003B266C" w:rsidRPr="00DD7571" w:rsidRDefault="003B266C" w:rsidP="0004494A">
      <w:pPr>
        <w:pStyle w:val="template"/>
        <w:jc w:val="both"/>
        <w:rPr>
          <w:i w:val="0"/>
          <w:iCs/>
        </w:rPr>
      </w:pPr>
      <w:r>
        <w:rPr>
          <w:i w:val="0"/>
          <w:iCs/>
        </w:rPr>
        <w:t xml:space="preserve">As this is a mobile device, it will be using </w:t>
      </w:r>
      <w:del w:id="519" w:author="daven" w:date="2014-02-13T12:33:00Z">
        <w:r w:rsidDel="00731C1A">
          <w:rPr>
            <w:i w:val="0"/>
            <w:iCs/>
          </w:rPr>
          <w:delText xml:space="preserve">the </w:delText>
        </w:r>
      </w:del>
      <w:ins w:id="520" w:author="daven" w:date="2014-02-13T12:33:00Z">
        <w:r w:rsidR="00731C1A">
          <w:rPr>
            <w:i w:val="0"/>
            <w:iCs/>
          </w:rPr>
          <w:t xml:space="preserve">a </w:t>
        </w:r>
      </w:ins>
      <w:r>
        <w:rPr>
          <w:i w:val="0"/>
          <w:iCs/>
        </w:rPr>
        <w:t xml:space="preserve">cellular network or </w:t>
      </w:r>
      <w:proofErr w:type="spellStart"/>
      <w:r>
        <w:rPr>
          <w:i w:val="0"/>
          <w:iCs/>
        </w:rPr>
        <w:t>WiFi</w:t>
      </w:r>
      <w:proofErr w:type="spellEnd"/>
      <w:r>
        <w:rPr>
          <w:i w:val="0"/>
          <w:iCs/>
        </w:rPr>
        <w:t xml:space="preserve"> to connect to the Internet, which will allow it to communicate with the database servers.  This means that it will be using the </w:t>
      </w:r>
      <w:del w:id="521" w:author="omarx" w:date="2014-02-13T15:36:00Z">
        <w:r w:rsidDel="009C59BC">
          <w:rPr>
            <w:i w:val="0"/>
            <w:iCs/>
          </w:rPr>
          <w:delText>infrastructure, be it</w:delText>
        </w:r>
      </w:del>
      <w:ins w:id="522" w:author="daven" w:date="2014-02-13T12:34:00Z">
        <w:del w:id="523" w:author="omarx" w:date="2014-02-13T15:36:00Z">
          <w:r w:rsidR="00D95CBD" w:rsidDel="009C59BC">
            <w:rPr>
              <w:i w:val="0"/>
              <w:iCs/>
            </w:rPr>
            <w:delText>whether</w:delText>
          </w:r>
        </w:del>
      </w:ins>
      <w:del w:id="524" w:author="omarx" w:date="2014-02-13T15:36:00Z">
        <w:r w:rsidDel="009C59BC">
          <w:rPr>
            <w:i w:val="0"/>
            <w:iCs/>
          </w:rPr>
          <w:delText xml:space="preserve"> </w:delText>
        </w:r>
      </w:del>
      <w:r>
        <w:rPr>
          <w:i w:val="0"/>
          <w:iCs/>
        </w:rPr>
        <w:t xml:space="preserve">wireless communication </w:t>
      </w:r>
      <w:ins w:id="525" w:author="omarx" w:date="2014-02-13T15:36:00Z">
        <w:r w:rsidR="009C59BC">
          <w:rPr>
            <w:i w:val="0"/>
            <w:iCs/>
          </w:rPr>
          <w:t>antennas</w:t>
        </w:r>
      </w:ins>
      <w:del w:id="526" w:author="omarx" w:date="2014-02-13T15:36:00Z">
        <w:r w:rsidDel="009C59BC">
          <w:rPr>
            <w:i w:val="0"/>
            <w:iCs/>
          </w:rPr>
          <w:delText>points</w:delText>
        </w:r>
      </w:del>
      <w:r>
        <w:rPr>
          <w:i w:val="0"/>
          <w:iCs/>
        </w:rPr>
        <w:t xml:space="preserve"> </w:t>
      </w:r>
      <w:r w:rsidR="0004494A">
        <w:rPr>
          <w:i w:val="0"/>
          <w:iCs/>
        </w:rPr>
        <w:t>infrastructure or</w:t>
      </w:r>
      <w:r>
        <w:rPr>
          <w:i w:val="0"/>
          <w:iCs/>
        </w:rPr>
        <w:t xml:space="preserve"> physical lines, of the network in order to perform properly.  There will have to be some sort of error checking for if the network is down or inaccessible.</w:t>
      </w:r>
    </w:p>
    <w:p w:rsidR="003B266C" w:rsidRDefault="003B266C" w:rsidP="0004494A">
      <w:pPr>
        <w:pStyle w:val="Heading2"/>
        <w:jc w:val="both"/>
      </w:pPr>
      <w:bookmarkStart w:id="527" w:name="_Toc439994685"/>
      <w:bookmarkStart w:id="528" w:name="_Toc379904607"/>
      <w:r>
        <w:t>Software Interfaces</w:t>
      </w:r>
      <w:bookmarkEnd w:id="527"/>
      <w:bookmarkEnd w:id="528"/>
    </w:p>
    <w:p w:rsidR="003B266C" w:rsidRDefault="003B266C" w:rsidP="0004494A">
      <w:pPr>
        <w:pStyle w:val="template"/>
        <w:jc w:val="both"/>
        <w:rPr>
          <w:i w:val="0"/>
          <w:iCs/>
        </w:rPr>
      </w:pPr>
      <w:r>
        <w:rPr>
          <w:i w:val="0"/>
          <w:iCs/>
        </w:rPr>
        <w:t>This product will be connecting remotely to a MySQL database that is already set up and i</w:t>
      </w:r>
      <w:r w:rsidR="00A37AEE">
        <w:rPr>
          <w:i w:val="0"/>
          <w:iCs/>
        </w:rPr>
        <w:t xml:space="preserve">s </w:t>
      </w:r>
      <w:del w:id="529" w:author="daven" w:date="2014-02-13T12:34:00Z">
        <w:r w:rsidR="00A37AEE" w:rsidDel="00D30C27">
          <w:rPr>
            <w:i w:val="0"/>
            <w:iCs/>
          </w:rPr>
          <w:delText>the same one that the</w:delText>
        </w:r>
        <w:r w:rsidDel="00D30C27">
          <w:rPr>
            <w:i w:val="0"/>
            <w:iCs/>
          </w:rPr>
          <w:delText xml:space="preserve"> website connects to</w:delText>
        </w:r>
      </w:del>
      <w:ins w:id="530" w:author="daven" w:date="2014-02-13T12:34:00Z">
        <w:r w:rsidR="00D30C27">
          <w:rPr>
            <w:i w:val="0"/>
            <w:iCs/>
          </w:rPr>
          <w:t>internet-connected</w:t>
        </w:r>
      </w:ins>
      <w:r>
        <w:rPr>
          <w:i w:val="0"/>
          <w:iCs/>
        </w:rPr>
        <w:t>. The operating system</w:t>
      </w:r>
      <w:r w:rsidR="0004494A">
        <w:rPr>
          <w:i w:val="0"/>
          <w:iCs/>
        </w:rPr>
        <w:t xml:space="preserve"> where </w:t>
      </w:r>
      <w:r>
        <w:rPr>
          <w:i w:val="0"/>
          <w:iCs/>
        </w:rPr>
        <w:t xml:space="preserve">the software </w:t>
      </w:r>
      <w:r w:rsidR="0004494A">
        <w:rPr>
          <w:i w:val="0"/>
          <w:iCs/>
        </w:rPr>
        <w:t>will run i</w:t>
      </w:r>
      <w:del w:id="531" w:author="daven" w:date="2014-02-13T12:27:00Z">
        <w:r w:rsidR="0004494A" w:rsidDel="00104F22">
          <w:rPr>
            <w:i w:val="0"/>
            <w:iCs/>
          </w:rPr>
          <w:delText>t’</w:delText>
        </w:r>
      </w:del>
      <w:r w:rsidR="0004494A">
        <w:rPr>
          <w:i w:val="0"/>
          <w:iCs/>
        </w:rPr>
        <w:t xml:space="preserve">s the </w:t>
      </w:r>
      <w:r w:rsidR="007A3A40">
        <w:rPr>
          <w:i w:val="0"/>
          <w:iCs/>
        </w:rPr>
        <w:t xml:space="preserve">Android </w:t>
      </w:r>
      <w:r w:rsidR="0004494A">
        <w:rPr>
          <w:i w:val="0"/>
          <w:iCs/>
        </w:rPr>
        <w:t>OS</w:t>
      </w:r>
      <w:r>
        <w:rPr>
          <w:i w:val="0"/>
          <w:iCs/>
        </w:rPr>
        <w:t xml:space="preserve">, which comes with a software framework that will be utilized, including many prepackaged components to do things like create menus, hookup buttons, and other common functions expected of a mobile device.  </w:t>
      </w:r>
      <w:del w:id="532" w:author="daven" w:date="2014-02-13T12:35:00Z">
        <w:r w:rsidDel="00D30C27">
          <w:rPr>
            <w:i w:val="0"/>
            <w:iCs/>
          </w:rPr>
          <w:delText>The only c</w:delText>
        </w:r>
      </w:del>
      <w:ins w:id="533" w:author="daven" w:date="2014-02-13T12:35:00Z">
        <w:r w:rsidR="00D30C27">
          <w:rPr>
            <w:i w:val="0"/>
            <w:iCs/>
          </w:rPr>
          <w:t>C</w:t>
        </w:r>
      </w:ins>
      <w:r>
        <w:rPr>
          <w:i w:val="0"/>
          <w:iCs/>
        </w:rPr>
        <w:t>ommunication will be between the phone and the server housing the database, which will be sending queries or updates and receiving the information back</w:t>
      </w:r>
      <w:r w:rsidR="00710A92">
        <w:rPr>
          <w:i w:val="0"/>
          <w:iCs/>
        </w:rPr>
        <w:t xml:space="preserve"> to the application</w:t>
      </w:r>
      <w:r>
        <w:rPr>
          <w:i w:val="0"/>
          <w:iCs/>
        </w:rPr>
        <w:t xml:space="preserve">.  </w:t>
      </w:r>
      <w:del w:id="534" w:author="daven" w:date="2014-02-13T12:35:00Z">
        <w:r w:rsidDel="00D30C27">
          <w:rPr>
            <w:i w:val="0"/>
            <w:iCs/>
          </w:rPr>
          <w:delText xml:space="preserve">The logic associated with </w:delText>
        </w:r>
      </w:del>
      <w:del w:id="535" w:author="daven" w:date="2014-02-13T12:34:00Z">
        <w:r w:rsidDel="00D30C27">
          <w:rPr>
            <w:i w:val="0"/>
            <w:iCs/>
          </w:rPr>
          <w:delText>the website will be duplicated</w:delText>
        </w:r>
      </w:del>
      <w:del w:id="536" w:author="daven" w:date="2014-02-13T12:35:00Z">
        <w:r w:rsidDel="00D30C27">
          <w:rPr>
            <w:i w:val="0"/>
            <w:iCs/>
          </w:rPr>
          <w:delText xml:space="preserve"> on the phone, so there will be little in the way of a server side component performing logic.</w:delText>
        </w:r>
      </w:del>
    </w:p>
    <w:p w:rsidR="003B266C" w:rsidRDefault="003B266C" w:rsidP="0004494A">
      <w:pPr>
        <w:pStyle w:val="Heading2"/>
        <w:jc w:val="both"/>
      </w:pPr>
      <w:bookmarkStart w:id="537" w:name="_Toc439994686"/>
      <w:bookmarkStart w:id="538" w:name="_Toc379904608"/>
      <w:r>
        <w:t>Communications Interfaces</w:t>
      </w:r>
      <w:bookmarkEnd w:id="537"/>
      <w:bookmarkEnd w:id="538"/>
    </w:p>
    <w:p w:rsidR="003B266C" w:rsidRDefault="007A3A40" w:rsidP="0004494A">
      <w:pPr>
        <w:pStyle w:val="template"/>
        <w:jc w:val="both"/>
        <w:rPr>
          <w:ins w:id="539" w:author="omarx" w:date="2014-02-13T16:06:00Z"/>
          <w:i w:val="0"/>
          <w:iCs/>
        </w:rPr>
      </w:pPr>
      <w:r>
        <w:rPr>
          <w:i w:val="0"/>
          <w:iCs/>
        </w:rPr>
        <w:t xml:space="preserve">This will be an </w:t>
      </w:r>
      <w:r w:rsidR="003B266C">
        <w:rPr>
          <w:i w:val="0"/>
          <w:iCs/>
        </w:rPr>
        <w:t xml:space="preserve">Android application, </w:t>
      </w:r>
      <w:del w:id="540" w:author="daven" w:date="2014-02-13T12:35:00Z">
        <w:r w:rsidR="003B266C" w:rsidDel="00750696">
          <w:rPr>
            <w:i w:val="0"/>
            <w:iCs/>
          </w:rPr>
          <w:delText xml:space="preserve">but may still link to web pages that are not necessary to duplicate.  </w:delText>
        </w:r>
      </w:del>
      <w:ins w:id="541" w:author="daven" w:date="2014-02-13T12:35:00Z">
        <w:r w:rsidR="00750696">
          <w:rPr>
            <w:i w:val="0"/>
            <w:iCs/>
          </w:rPr>
          <w:t xml:space="preserve">and </w:t>
        </w:r>
      </w:ins>
      <w:del w:id="542" w:author="daven" w:date="2014-02-13T12:35:00Z">
        <w:r w:rsidR="003B266C" w:rsidDel="00750696">
          <w:rPr>
            <w:i w:val="0"/>
            <w:iCs/>
          </w:rPr>
          <w:delText>A</w:delText>
        </w:r>
      </w:del>
      <w:ins w:id="543" w:author="daven" w:date="2014-02-13T12:35:00Z">
        <w:r w:rsidR="00750696">
          <w:rPr>
            <w:i w:val="0"/>
            <w:iCs/>
          </w:rPr>
          <w:t>a</w:t>
        </w:r>
      </w:ins>
      <w:r w:rsidR="003B266C">
        <w:rPr>
          <w:i w:val="0"/>
          <w:iCs/>
        </w:rPr>
        <w:t>s described above, this will be communicating with a database server, and so will be making use of the Android network and HTTPS in order to communicate.  There is no email or messaging currently, but this may change.  The primary form</w:t>
      </w:r>
      <w:del w:id="544" w:author="daven" w:date="2014-02-13T12:35:00Z">
        <w:r w:rsidR="003B266C" w:rsidDel="00833ACB">
          <w:rPr>
            <w:i w:val="0"/>
            <w:iCs/>
          </w:rPr>
          <w:delText>s</w:delText>
        </w:r>
      </w:del>
      <w:r w:rsidR="003B266C">
        <w:rPr>
          <w:i w:val="0"/>
          <w:iCs/>
        </w:rPr>
        <w:t xml:space="preserve"> of communication will be database transactions or requests.  The system w</w:t>
      </w:r>
      <w:r w:rsidR="00710A92">
        <w:rPr>
          <w:i w:val="0"/>
          <w:iCs/>
        </w:rPr>
        <w:t>ill need to be able to interact</w:t>
      </w:r>
      <w:r w:rsidR="003B266C">
        <w:rPr>
          <w:i w:val="0"/>
          <w:iCs/>
        </w:rPr>
        <w:t xml:space="preserve"> with the </w:t>
      </w:r>
      <w:r w:rsidR="00710A92">
        <w:rPr>
          <w:i w:val="0"/>
          <w:iCs/>
        </w:rPr>
        <w:t xml:space="preserve">server </w:t>
      </w:r>
      <w:r w:rsidR="003B266C">
        <w:rPr>
          <w:i w:val="0"/>
          <w:iCs/>
        </w:rPr>
        <w:t xml:space="preserve">system in order for users to log in. </w:t>
      </w:r>
    </w:p>
    <w:p w:rsidR="009A510D" w:rsidRDefault="009A510D" w:rsidP="0004494A">
      <w:pPr>
        <w:pStyle w:val="template"/>
        <w:jc w:val="both"/>
        <w:rPr>
          <w:ins w:id="545" w:author="omarx" w:date="2014-02-13T16:06:00Z"/>
          <w:i w:val="0"/>
          <w:iCs/>
        </w:rPr>
      </w:pPr>
    </w:p>
    <w:p w:rsidR="009A510D" w:rsidRDefault="009A510D" w:rsidP="0004494A">
      <w:pPr>
        <w:pStyle w:val="template"/>
        <w:jc w:val="both"/>
        <w:rPr>
          <w:i w:val="0"/>
          <w:iCs/>
        </w:rPr>
      </w:pPr>
    </w:p>
    <w:p w:rsidR="00E30265" w:rsidRPr="009A510D" w:rsidRDefault="00E30265">
      <w:pPr>
        <w:pStyle w:val="Heading2"/>
        <w:jc w:val="both"/>
        <w:rPr>
          <w:rFonts w:ascii="Times New Roman" w:hAnsi="Times New Roman"/>
          <w:szCs w:val="28"/>
          <w:rPrChange w:id="546" w:author="omarx" w:date="2014-02-13T16:06:00Z">
            <w:rPr/>
          </w:rPrChange>
        </w:rPr>
      </w:pPr>
      <w:r w:rsidRPr="009A510D">
        <w:rPr>
          <w:rFonts w:ascii="Times New Roman" w:hAnsi="Times New Roman"/>
          <w:szCs w:val="28"/>
          <w:rPrChange w:id="547" w:author="omarx" w:date="2014-02-13T16:06:00Z">
            <w:rPr/>
          </w:rPrChange>
        </w:rPr>
        <w:lastRenderedPageBreak/>
        <w:t>Database</w:t>
      </w:r>
      <w:r w:rsidR="00710A92" w:rsidRPr="009A510D">
        <w:rPr>
          <w:rFonts w:ascii="Times New Roman" w:hAnsi="Times New Roman"/>
          <w:szCs w:val="28"/>
          <w:rPrChange w:id="548" w:author="omarx" w:date="2014-02-13T16:06:00Z">
            <w:rPr/>
          </w:rPrChange>
        </w:rPr>
        <w:t xml:space="preserve"> Requirements</w:t>
      </w:r>
    </w:p>
    <w:p w:rsidR="00E30265" w:rsidRPr="009C59BC" w:rsidRDefault="00E30265" w:rsidP="0004494A">
      <w:pPr>
        <w:pStyle w:val="Heading3"/>
        <w:jc w:val="both"/>
        <w:rPr>
          <w:rFonts w:ascii="Arial" w:hAnsi="Arial" w:cs="Arial"/>
          <w:rPrChange w:id="549" w:author="omarx" w:date="2014-02-13T15:38:00Z">
            <w:rPr/>
          </w:rPrChange>
        </w:rPr>
      </w:pPr>
      <w:r w:rsidRPr="009C59BC">
        <w:rPr>
          <w:rFonts w:ascii="Arial" w:hAnsi="Arial" w:cs="Arial"/>
          <w:rPrChange w:id="550" w:author="omarx" w:date="2014-02-13T15:38:00Z">
            <w:rPr/>
          </w:rPrChange>
        </w:rPr>
        <w:t>Database Interface</w:t>
      </w:r>
      <w:r w:rsidR="002111A5" w:rsidRPr="009C59BC">
        <w:rPr>
          <w:rFonts w:ascii="Arial" w:hAnsi="Arial" w:cs="Arial"/>
          <w:rPrChange w:id="551" w:author="omarx" w:date="2014-02-13T15:38:00Z">
            <w:rPr/>
          </w:rPrChange>
        </w:rPr>
        <w:t xml:space="preserve"> </w:t>
      </w:r>
    </w:p>
    <w:p w:rsidR="00E30265" w:rsidRPr="009C59BC" w:rsidRDefault="00E30265" w:rsidP="0004494A">
      <w:pPr>
        <w:pStyle w:val="ListParagraph"/>
        <w:numPr>
          <w:ilvl w:val="0"/>
          <w:numId w:val="28"/>
        </w:numPr>
        <w:jc w:val="both"/>
        <w:rPr>
          <w:rFonts w:ascii="Arial" w:hAnsi="Arial" w:cs="Arial"/>
          <w:rPrChange w:id="552" w:author="omarx" w:date="2014-02-13T15:37:00Z">
            <w:rPr/>
          </w:rPrChange>
        </w:rPr>
      </w:pPr>
      <w:r w:rsidRPr="009C59BC">
        <w:rPr>
          <w:rFonts w:ascii="Arial" w:hAnsi="Arial" w:cs="Arial"/>
          <w:rPrChange w:id="553" w:author="omarx" w:date="2014-02-13T15:37:00Z">
            <w:rPr/>
          </w:rPrChange>
        </w:rPr>
        <w:t xml:space="preserve">Users </w:t>
      </w:r>
      <w:r w:rsidR="002111A5" w:rsidRPr="009C59BC">
        <w:rPr>
          <w:rFonts w:ascii="Arial" w:hAnsi="Arial" w:cs="Arial"/>
          <w:rPrChange w:id="554" w:author="omarx" w:date="2014-02-13T15:37:00Z">
            <w:rPr/>
          </w:rPrChange>
        </w:rPr>
        <w:t xml:space="preserve">shall </w:t>
      </w:r>
      <w:r w:rsidRPr="009C59BC">
        <w:rPr>
          <w:rFonts w:ascii="Arial" w:hAnsi="Arial" w:cs="Arial"/>
          <w:rPrChange w:id="555" w:author="omarx" w:date="2014-02-13T15:37:00Z">
            <w:rPr/>
          </w:rPrChange>
        </w:rPr>
        <w:t>have access to input information into Use profile information fields</w:t>
      </w:r>
    </w:p>
    <w:p w:rsidR="00E30265" w:rsidRPr="009C59BC" w:rsidRDefault="00E30265" w:rsidP="0004494A">
      <w:pPr>
        <w:pStyle w:val="ListParagraph"/>
        <w:numPr>
          <w:ilvl w:val="0"/>
          <w:numId w:val="28"/>
        </w:numPr>
        <w:jc w:val="both"/>
        <w:rPr>
          <w:rFonts w:ascii="Arial" w:hAnsi="Arial" w:cs="Arial"/>
          <w:rPrChange w:id="556" w:author="omarx" w:date="2014-02-13T15:37:00Z">
            <w:rPr/>
          </w:rPrChange>
        </w:rPr>
      </w:pPr>
      <w:r w:rsidRPr="009C59BC">
        <w:rPr>
          <w:rFonts w:ascii="Arial" w:hAnsi="Arial" w:cs="Arial"/>
          <w:rPrChange w:id="557" w:author="omarx" w:date="2014-02-13T15:37:00Z">
            <w:rPr/>
          </w:rPrChange>
        </w:rPr>
        <w:t xml:space="preserve">Trainers </w:t>
      </w:r>
      <w:r w:rsidR="002111A5" w:rsidRPr="009C59BC">
        <w:rPr>
          <w:rFonts w:ascii="Arial" w:hAnsi="Arial" w:cs="Arial"/>
          <w:rPrChange w:id="558" w:author="omarx" w:date="2014-02-13T15:37:00Z">
            <w:rPr/>
          </w:rPrChange>
        </w:rPr>
        <w:t xml:space="preserve">shall </w:t>
      </w:r>
      <w:r w:rsidRPr="009C59BC">
        <w:rPr>
          <w:rFonts w:ascii="Arial" w:hAnsi="Arial" w:cs="Arial"/>
          <w:rPrChange w:id="559" w:author="omarx" w:date="2014-02-13T15:37:00Z">
            <w:rPr/>
          </w:rPrChange>
        </w:rPr>
        <w:t>have access to input information into Trainer profile information fields.</w:t>
      </w:r>
    </w:p>
    <w:p w:rsidR="00E30265" w:rsidRPr="009C59BC" w:rsidRDefault="00E30265" w:rsidP="0004494A">
      <w:pPr>
        <w:pStyle w:val="ListParagraph"/>
        <w:numPr>
          <w:ilvl w:val="0"/>
          <w:numId w:val="28"/>
        </w:numPr>
        <w:jc w:val="both"/>
        <w:rPr>
          <w:rFonts w:ascii="Arial" w:hAnsi="Arial" w:cs="Arial"/>
          <w:rPrChange w:id="560" w:author="omarx" w:date="2014-02-13T15:37:00Z">
            <w:rPr/>
          </w:rPrChange>
        </w:rPr>
      </w:pPr>
      <w:r w:rsidRPr="009C59BC">
        <w:rPr>
          <w:rFonts w:ascii="Arial" w:hAnsi="Arial" w:cs="Arial"/>
          <w:rPrChange w:id="561" w:author="omarx" w:date="2014-02-13T15:37:00Z">
            <w:rPr/>
          </w:rPrChange>
        </w:rPr>
        <w:t xml:space="preserve">Trainers </w:t>
      </w:r>
      <w:r w:rsidR="002111A5" w:rsidRPr="009C59BC">
        <w:rPr>
          <w:rFonts w:ascii="Arial" w:hAnsi="Arial" w:cs="Arial"/>
          <w:rPrChange w:id="562" w:author="omarx" w:date="2014-02-13T15:37:00Z">
            <w:rPr/>
          </w:rPrChange>
        </w:rPr>
        <w:t xml:space="preserve">shall </w:t>
      </w:r>
      <w:r w:rsidRPr="009C59BC">
        <w:rPr>
          <w:rFonts w:ascii="Arial" w:hAnsi="Arial" w:cs="Arial"/>
          <w:rPrChange w:id="563" w:author="omarx" w:date="2014-02-13T15:37:00Z">
            <w:rPr/>
          </w:rPrChange>
        </w:rPr>
        <w:t>have access to Penalty, Credit and Goals options.</w:t>
      </w:r>
    </w:p>
    <w:p w:rsidR="00E30265" w:rsidRPr="009C59BC" w:rsidRDefault="002111A5" w:rsidP="0004494A">
      <w:pPr>
        <w:pStyle w:val="Heading3"/>
        <w:jc w:val="both"/>
        <w:rPr>
          <w:rFonts w:ascii="Arial" w:hAnsi="Arial" w:cs="Arial"/>
          <w:rPrChange w:id="564" w:author="omarx" w:date="2014-02-13T15:38:00Z">
            <w:rPr/>
          </w:rPrChange>
        </w:rPr>
      </w:pPr>
      <w:r w:rsidRPr="009C59BC">
        <w:rPr>
          <w:rFonts w:ascii="Arial" w:hAnsi="Arial" w:cs="Arial"/>
          <w:rPrChange w:id="565" w:author="omarx" w:date="2014-02-13T15:38:00Z">
            <w:rPr/>
          </w:rPrChange>
        </w:rPr>
        <w:t xml:space="preserve">Credit/Debit </w:t>
      </w:r>
      <w:r w:rsidR="00E30265" w:rsidRPr="009C59BC">
        <w:rPr>
          <w:rFonts w:ascii="Arial" w:hAnsi="Arial" w:cs="Arial"/>
          <w:rPrChange w:id="566" w:author="omarx" w:date="2014-02-13T15:38:00Z">
            <w:rPr/>
          </w:rPrChange>
        </w:rPr>
        <w:t>Requirements</w:t>
      </w:r>
    </w:p>
    <w:p w:rsidR="00E30265" w:rsidRPr="009C59BC" w:rsidRDefault="00E30265" w:rsidP="0004494A">
      <w:pPr>
        <w:pStyle w:val="ListParagraph"/>
        <w:numPr>
          <w:ilvl w:val="0"/>
          <w:numId w:val="28"/>
        </w:numPr>
        <w:jc w:val="both"/>
        <w:rPr>
          <w:rFonts w:ascii="Arial" w:hAnsi="Arial" w:cs="Arial"/>
          <w:rPrChange w:id="567" w:author="omarx" w:date="2014-02-13T15:38:00Z">
            <w:rPr/>
          </w:rPrChange>
        </w:rPr>
      </w:pPr>
      <w:r w:rsidRPr="009C59BC">
        <w:rPr>
          <w:rFonts w:ascii="Arial" w:hAnsi="Arial" w:cs="Arial"/>
          <w:rPrChange w:id="568" w:author="omarx" w:date="2014-02-13T15:38:00Z">
            <w:rPr/>
          </w:rPrChange>
        </w:rPr>
        <w:t>Data must be entered before a credit or penalty can be assessed.</w:t>
      </w:r>
    </w:p>
    <w:p w:rsidR="00E30265" w:rsidRPr="009C59BC" w:rsidRDefault="00E30265" w:rsidP="0004494A">
      <w:pPr>
        <w:pStyle w:val="ListParagraph"/>
        <w:numPr>
          <w:ilvl w:val="0"/>
          <w:numId w:val="28"/>
        </w:numPr>
        <w:jc w:val="both"/>
        <w:rPr>
          <w:rFonts w:ascii="Arial" w:hAnsi="Arial" w:cs="Arial"/>
          <w:rPrChange w:id="569" w:author="omarx" w:date="2014-02-13T15:38:00Z">
            <w:rPr/>
          </w:rPrChange>
        </w:rPr>
      </w:pPr>
      <w:r w:rsidRPr="009C59BC">
        <w:rPr>
          <w:rFonts w:ascii="Arial" w:hAnsi="Arial" w:cs="Arial"/>
          <w:rPrChange w:id="570" w:author="omarx" w:date="2014-02-13T15:38:00Z">
            <w:rPr/>
          </w:rPrChange>
        </w:rPr>
        <w:t>Users can select a Trainer to associate with their account.</w:t>
      </w:r>
    </w:p>
    <w:p w:rsidR="00E30265" w:rsidRPr="009C59BC" w:rsidRDefault="00E30265" w:rsidP="0004494A">
      <w:pPr>
        <w:pStyle w:val="ListParagraph"/>
        <w:numPr>
          <w:ilvl w:val="0"/>
          <w:numId w:val="28"/>
        </w:numPr>
        <w:jc w:val="both"/>
        <w:rPr>
          <w:rFonts w:ascii="Arial" w:hAnsi="Arial" w:cs="Arial"/>
          <w:rPrChange w:id="571" w:author="omarx" w:date="2014-02-13T15:38:00Z">
            <w:rPr/>
          </w:rPrChange>
        </w:rPr>
      </w:pPr>
      <w:r w:rsidRPr="009C59BC">
        <w:rPr>
          <w:rFonts w:ascii="Arial" w:hAnsi="Arial" w:cs="Arial"/>
          <w:rPrChange w:id="572" w:author="omarx" w:date="2014-02-13T15:38:00Z">
            <w:rPr/>
          </w:rPrChange>
        </w:rPr>
        <w:t>Selecting Penalty option engages withdrawal workflow.</w:t>
      </w:r>
    </w:p>
    <w:p w:rsidR="00E30265" w:rsidRPr="009C59BC" w:rsidRDefault="00E30265" w:rsidP="0004494A">
      <w:pPr>
        <w:pStyle w:val="ListParagraph"/>
        <w:numPr>
          <w:ilvl w:val="0"/>
          <w:numId w:val="28"/>
        </w:numPr>
        <w:jc w:val="both"/>
        <w:rPr>
          <w:rFonts w:ascii="Arial" w:hAnsi="Arial" w:cs="Arial"/>
          <w:rPrChange w:id="573" w:author="omarx" w:date="2014-02-13T15:38:00Z">
            <w:rPr/>
          </w:rPrChange>
        </w:rPr>
      </w:pPr>
      <w:r w:rsidRPr="009C59BC">
        <w:rPr>
          <w:rFonts w:ascii="Arial" w:hAnsi="Arial" w:cs="Arial"/>
          <w:rPrChange w:id="574" w:author="omarx" w:date="2014-02-13T15:38:00Z">
            <w:rPr/>
          </w:rPrChange>
        </w:rPr>
        <w:t xml:space="preserve">Selecting Credit option engages credit workflow. </w:t>
      </w:r>
    </w:p>
    <w:p w:rsidR="00E30265" w:rsidRPr="009C59BC" w:rsidRDefault="00E30265" w:rsidP="0004494A">
      <w:pPr>
        <w:pStyle w:val="ListParagraph"/>
        <w:numPr>
          <w:ilvl w:val="0"/>
          <w:numId w:val="28"/>
        </w:numPr>
        <w:jc w:val="both"/>
        <w:rPr>
          <w:rFonts w:ascii="Arial" w:hAnsi="Arial" w:cs="Arial"/>
          <w:rPrChange w:id="575" w:author="omarx" w:date="2014-02-13T15:38:00Z">
            <w:rPr/>
          </w:rPrChange>
        </w:rPr>
      </w:pPr>
      <w:r w:rsidRPr="009C59BC">
        <w:rPr>
          <w:rFonts w:ascii="Arial" w:hAnsi="Arial" w:cs="Arial"/>
          <w:rPrChange w:id="576" w:author="omarx" w:date="2014-02-13T15:38:00Z">
            <w:rPr/>
          </w:rPrChange>
        </w:rPr>
        <w:t>Selecting Goals option engages return of penalties to user account.</w:t>
      </w:r>
    </w:p>
    <w:p w:rsidR="00E30265" w:rsidRPr="009C59BC" w:rsidRDefault="00E30265" w:rsidP="0004494A">
      <w:pPr>
        <w:pStyle w:val="Heading3"/>
        <w:jc w:val="both"/>
        <w:rPr>
          <w:rFonts w:ascii="Arial" w:hAnsi="Arial" w:cs="Arial"/>
          <w:rPrChange w:id="577" w:author="omarx" w:date="2014-02-13T15:38:00Z">
            <w:rPr/>
          </w:rPrChange>
        </w:rPr>
      </w:pPr>
      <w:r w:rsidRPr="009C59BC">
        <w:rPr>
          <w:rFonts w:ascii="Arial" w:hAnsi="Arial" w:cs="Arial"/>
          <w:rPrChange w:id="578" w:author="omarx" w:date="2014-02-13T15:38:00Z">
            <w:rPr/>
          </w:rPrChange>
        </w:rPr>
        <w:t xml:space="preserve">Compliance Requirements </w:t>
      </w:r>
    </w:p>
    <w:p w:rsidR="00E30265" w:rsidRPr="009C59BC" w:rsidRDefault="00E30265" w:rsidP="0004494A">
      <w:pPr>
        <w:pStyle w:val="ListParagraph"/>
        <w:numPr>
          <w:ilvl w:val="0"/>
          <w:numId w:val="28"/>
        </w:numPr>
        <w:jc w:val="both"/>
        <w:rPr>
          <w:rFonts w:ascii="Arial" w:hAnsi="Arial" w:cs="Arial"/>
          <w:rPrChange w:id="579" w:author="omarx" w:date="2014-02-13T15:39:00Z">
            <w:rPr/>
          </w:rPrChange>
        </w:rPr>
      </w:pPr>
      <w:r w:rsidRPr="009C59BC">
        <w:rPr>
          <w:rFonts w:ascii="Arial" w:hAnsi="Arial" w:cs="Arial"/>
          <w:rPrChange w:id="580" w:author="omarx" w:date="2014-02-13T15:39:00Z">
            <w:rPr/>
          </w:rPrChange>
        </w:rPr>
        <w:t>The database will have a functional audit trail.</w:t>
      </w:r>
    </w:p>
    <w:p w:rsidR="00E30265" w:rsidRPr="009C59BC" w:rsidRDefault="00E30265" w:rsidP="0004494A">
      <w:pPr>
        <w:pStyle w:val="ListParagraph"/>
        <w:numPr>
          <w:ilvl w:val="0"/>
          <w:numId w:val="28"/>
        </w:numPr>
        <w:jc w:val="both"/>
        <w:rPr>
          <w:rFonts w:ascii="Arial" w:hAnsi="Arial" w:cs="Arial"/>
          <w:rPrChange w:id="581" w:author="omarx" w:date="2014-02-13T15:39:00Z">
            <w:rPr/>
          </w:rPrChange>
        </w:rPr>
      </w:pPr>
      <w:r w:rsidRPr="009C59BC">
        <w:rPr>
          <w:rFonts w:ascii="Arial" w:hAnsi="Arial" w:cs="Arial"/>
          <w:rPrChange w:id="582" w:author="omarx" w:date="2014-02-13T15:39:00Z">
            <w:rPr/>
          </w:rPrChange>
        </w:rPr>
        <w:t>The system will limit access to authorized users.</w:t>
      </w:r>
    </w:p>
    <w:p w:rsidR="00E30265" w:rsidRPr="00E30265" w:rsidRDefault="00E30265" w:rsidP="0004494A">
      <w:pPr>
        <w:pStyle w:val="ListParagraph"/>
        <w:numPr>
          <w:ilvl w:val="0"/>
          <w:numId w:val="28"/>
        </w:numPr>
        <w:jc w:val="both"/>
      </w:pPr>
      <w:r w:rsidRPr="009C59BC">
        <w:rPr>
          <w:rFonts w:ascii="Arial" w:hAnsi="Arial" w:cs="Arial"/>
          <w:rPrChange w:id="583" w:author="omarx" w:date="2014-02-13T15:39:00Z">
            <w:rPr/>
          </w:rPrChange>
        </w:rPr>
        <w:t>Selecting Credit option engages credit workflow.</w:t>
      </w:r>
    </w:p>
    <w:p w:rsidR="00E30265" w:rsidRPr="00E30265" w:rsidRDefault="00E30265" w:rsidP="0004494A">
      <w:pPr>
        <w:jc w:val="both"/>
      </w:pPr>
    </w:p>
    <w:p w:rsidR="00E30265" w:rsidRPr="009C59BC" w:rsidRDefault="00E30265" w:rsidP="0004494A">
      <w:pPr>
        <w:pStyle w:val="Heading3"/>
        <w:jc w:val="both"/>
        <w:rPr>
          <w:rFonts w:ascii="Arial" w:hAnsi="Arial" w:cs="Arial"/>
          <w:rPrChange w:id="584" w:author="omarx" w:date="2014-02-13T15:38:00Z">
            <w:rPr/>
          </w:rPrChange>
        </w:rPr>
      </w:pPr>
      <w:r w:rsidRPr="009C59BC">
        <w:rPr>
          <w:rFonts w:ascii="Arial" w:hAnsi="Arial" w:cs="Arial"/>
          <w:rPrChange w:id="585" w:author="omarx" w:date="2014-02-13T15:38:00Z">
            <w:rPr/>
          </w:rPrChange>
        </w:rPr>
        <w:t>Security Requirements</w:t>
      </w:r>
    </w:p>
    <w:p w:rsidR="00E30265" w:rsidRPr="009C59BC" w:rsidRDefault="00E30265" w:rsidP="0004494A">
      <w:pPr>
        <w:pStyle w:val="ListParagraph"/>
        <w:numPr>
          <w:ilvl w:val="0"/>
          <w:numId w:val="28"/>
        </w:numPr>
        <w:jc w:val="both"/>
        <w:rPr>
          <w:rFonts w:ascii="Arial" w:hAnsi="Arial" w:cs="Arial"/>
          <w:rPrChange w:id="586" w:author="omarx" w:date="2014-02-13T15:38:00Z">
            <w:rPr/>
          </w:rPrChange>
        </w:rPr>
      </w:pPr>
      <w:r w:rsidRPr="009C59BC">
        <w:rPr>
          <w:rFonts w:ascii="Arial" w:hAnsi="Arial" w:cs="Arial"/>
          <w:rPrChange w:id="587" w:author="omarx" w:date="2014-02-13T15:38:00Z">
            <w:rPr/>
          </w:rPrChange>
        </w:rPr>
        <w:t>Users can enter their user profile, schedule, goals, and financial information; however, cannot control when penalties or credits are accessed.</w:t>
      </w:r>
    </w:p>
    <w:p w:rsidR="00E30265" w:rsidRPr="009C59BC" w:rsidRDefault="00E30265" w:rsidP="0004494A">
      <w:pPr>
        <w:pStyle w:val="ListParagraph"/>
        <w:numPr>
          <w:ilvl w:val="0"/>
          <w:numId w:val="28"/>
        </w:numPr>
        <w:jc w:val="both"/>
        <w:rPr>
          <w:rFonts w:ascii="Arial" w:hAnsi="Arial" w:cs="Arial"/>
          <w:rPrChange w:id="588" w:author="omarx" w:date="2014-02-13T15:38:00Z">
            <w:rPr/>
          </w:rPrChange>
        </w:rPr>
      </w:pPr>
      <w:r w:rsidRPr="009C59BC">
        <w:rPr>
          <w:rFonts w:ascii="Arial" w:hAnsi="Arial" w:cs="Arial"/>
          <w:rPrChange w:id="589" w:author="omarx" w:date="2014-02-13T15:38:00Z">
            <w:rPr/>
          </w:rPrChange>
        </w:rPr>
        <w:t>Trainers can enter their trainer profile, but can only see the users’ schedule.</w:t>
      </w:r>
    </w:p>
    <w:p w:rsidR="00E30265" w:rsidRPr="009C59BC" w:rsidRDefault="00E30265" w:rsidP="0004494A">
      <w:pPr>
        <w:pStyle w:val="ListParagraph"/>
        <w:numPr>
          <w:ilvl w:val="0"/>
          <w:numId w:val="28"/>
        </w:numPr>
        <w:jc w:val="both"/>
        <w:rPr>
          <w:rFonts w:ascii="Arial" w:hAnsi="Arial" w:cs="Arial"/>
          <w:rPrChange w:id="590" w:author="omarx" w:date="2014-02-13T15:38:00Z">
            <w:rPr/>
          </w:rPrChange>
        </w:rPr>
      </w:pPr>
      <w:r w:rsidRPr="009C59BC">
        <w:rPr>
          <w:rFonts w:ascii="Arial" w:hAnsi="Arial" w:cs="Arial"/>
          <w:rPrChange w:id="591" w:author="omarx" w:date="2014-02-13T15:38:00Z">
            <w:rPr/>
          </w:rPrChange>
        </w:rPr>
        <w:t>Trainers can control how penalties and credits are assessed to the user’s account.</w:t>
      </w:r>
    </w:p>
    <w:p w:rsidR="00673910" w:rsidRPr="009C59BC" w:rsidRDefault="00E30265" w:rsidP="0004494A">
      <w:pPr>
        <w:pStyle w:val="ListParagraph"/>
        <w:numPr>
          <w:ilvl w:val="0"/>
          <w:numId w:val="28"/>
        </w:numPr>
        <w:jc w:val="both"/>
        <w:rPr>
          <w:rFonts w:ascii="Arial" w:hAnsi="Arial" w:cs="Arial"/>
          <w:rPrChange w:id="592" w:author="omarx" w:date="2014-02-13T15:38:00Z">
            <w:rPr/>
          </w:rPrChange>
        </w:rPr>
      </w:pPr>
      <w:r w:rsidRPr="009C59BC">
        <w:rPr>
          <w:rFonts w:ascii="Arial" w:hAnsi="Arial" w:cs="Arial"/>
          <w:rPrChange w:id="593" w:author="omarx" w:date="2014-02-13T15:38:00Z">
            <w:rPr/>
          </w:rPrChange>
        </w:rPr>
        <w:t>Trainers control when the goals are met, which returns the penalties to the user account.</w:t>
      </w:r>
    </w:p>
    <w:p w:rsidR="00E30265" w:rsidRPr="00673910" w:rsidRDefault="00673910" w:rsidP="00673910">
      <w:pPr>
        <w:spacing w:line="240" w:lineRule="auto"/>
        <w:rPr>
          <w:rFonts w:ascii="Calibri" w:eastAsia="Calibri" w:hAnsi="Calibri"/>
          <w:sz w:val="22"/>
          <w:szCs w:val="22"/>
        </w:rPr>
      </w:pPr>
      <w:r>
        <w:br w:type="page"/>
      </w:r>
    </w:p>
    <w:p w:rsidR="003B266C" w:rsidRDefault="003B266C" w:rsidP="0004494A">
      <w:pPr>
        <w:pStyle w:val="Heading1"/>
        <w:jc w:val="both"/>
      </w:pPr>
      <w:bookmarkStart w:id="594" w:name="_Toc379904609"/>
      <w:bookmarkStart w:id="595" w:name="_Toc439994690"/>
      <w:r>
        <w:lastRenderedPageBreak/>
        <w:t>Other Nonfunctional Requirements</w:t>
      </w:r>
      <w:bookmarkEnd w:id="594"/>
    </w:p>
    <w:p w:rsidR="003B266C" w:rsidRDefault="003B266C" w:rsidP="0004494A">
      <w:pPr>
        <w:pStyle w:val="Heading2"/>
        <w:jc w:val="both"/>
      </w:pPr>
      <w:bookmarkStart w:id="596" w:name="_Toc379904610"/>
      <w:r>
        <w:t>Performance Requirements</w:t>
      </w:r>
      <w:bookmarkEnd w:id="595"/>
      <w:bookmarkEnd w:id="596"/>
    </w:p>
    <w:p w:rsidR="003B266C" w:rsidRDefault="003B266C" w:rsidP="0004494A">
      <w:pPr>
        <w:pStyle w:val="template"/>
        <w:jc w:val="both"/>
        <w:rPr>
          <w:i w:val="0"/>
          <w:iCs/>
        </w:rPr>
      </w:pPr>
      <w:r>
        <w:rPr>
          <w:i w:val="0"/>
          <w:iCs/>
        </w:rPr>
        <w:t xml:space="preserve">The primary performance requirement is speed of the network.  The application itself will only have minimal logic and so there should be little to no issues with the computation required by the phone itself.  </w:t>
      </w:r>
    </w:p>
    <w:p w:rsidR="00CE4831" w:rsidRDefault="00CE4831" w:rsidP="0004494A">
      <w:pPr>
        <w:pStyle w:val="template"/>
        <w:jc w:val="both"/>
        <w:rPr>
          <w:i w:val="0"/>
          <w:iCs/>
        </w:rPr>
      </w:pPr>
    </w:p>
    <w:p w:rsidR="00CE4831" w:rsidRDefault="00CE4831" w:rsidP="0004494A">
      <w:pPr>
        <w:pStyle w:val="template"/>
        <w:jc w:val="both"/>
        <w:rPr>
          <w:i w:val="0"/>
          <w:iCs/>
        </w:rPr>
      </w:pPr>
      <w:r>
        <w:rPr>
          <w:i w:val="0"/>
          <w:iCs/>
        </w:rPr>
        <w:t>Booting up/ Authenticate login screen</w:t>
      </w:r>
      <w:r w:rsidR="009E4BDE">
        <w:rPr>
          <w:i w:val="0"/>
          <w:iCs/>
        </w:rPr>
        <w:t>:</w:t>
      </w:r>
    </w:p>
    <w:p w:rsidR="00CE4831" w:rsidRDefault="00CE4831" w:rsidP="0004494A">
      <w:pPr>
        <w:pStyle w:val="template"/>
        <w:jc w:val="both"/>
        <w:rPr>
          <w:i w:val="0"/>
          <w:iCs/>
        </w:rPr>
      </w:pPr>
    </w:p>
    <w:p w:rsidR="00CE4831" w:rsidRPr="00CE4831" w:rsidRDefault="00CE4831" w:rsidP="0004494A">
      <w:pPr>
        <w:pStyle w:val="ListParagraph"/>
        <w:numPr>
          <w:ilvl w:val="0"/>
          <w:numId w:val="28"/>
        </w:numPr>
        <w:jc w:val="both"/>
      </w:pPr>
      <w:r>
        <w:t xml:space="preserve">Users shall be able to log in to the application </w:t>
      </w:r>
      <w:ins w:id="597" w:author="omarx" w:date="2014-02-13T15:40:00Z">
        <w:r w:rsidR="009C59BC">
          <w:t xml:space="preserve">and received confirmation in </w:t>
        </w:r>
      </w:ins>
      <w:r>
        <w:t>less than 5 seconds</w:t>
      </w:r>
      <w:ins w:id="598" w:author="omarx" w:date="2014-02-13T15:41:00Z">
        <w:r w:rsidR="00826888">
          <w:t xml:space="preserve"> (&lt; 5 sec).</w:t>
        </w:r>
      </w:ins>
    </w:p>
    <w:p w:rsidR="00CE4831" w:rsidRPr="009E4BDE" w:rsidRDefault="00CE4831" w:rsidP="0004494A">
      <w:pPr>
        <w:pStyle w:val="template"/>
        <w:jc w:val="both"/>
        <w:rPr>
          <w:i w:val="0"/>
          <w:iCs/>
        </w:rPr>
      </w:pPr>
      <w:r>
        <w:rPr>
          <w:i w:val="0"/>
          <w:iCs/>
        </w:rPr>
        <w:t>Retrieving Data</w:t>
      </w:r>
      <w:r w:rsidR="009E4BDE">
        <w:rPr>
          <w:i w:val="0"/>
          <w:iCs/>
        </w:rPr>
        <w:t>:</w:t>
      </w:r>
    </w:p>
    <w:p w:rsidR="00CE4831" w:rsidRPr="009E4BDE" w:rsidRDefault="00CE4831" w:rsidP="00CE4831">
      <w:pPr>
        <w:pStyle w:val="template"/>
        <w:ind w:left="720" w:firstLine="720"/>
        <w:jc w:val="both"/>
        <w:rPr>
          <w:i w:val="0"/>
          <w:iCs/>
        </w:rPr>
      </w:pPr>
    </w:p>
    <w:p w:rsidR="00CE4831" w:rsidRPr="009E4BDE" w:rsidRDefault="00CE4831" w:rsidP="0004494A">
      <w:pPr>
        <w:pStyle w:val="ListParagraph"/>
        <w:numPr>
          <w:ilvl w:val="0"/>
          <w:numId w:val="28"/>
        </w:numPr>
        <w:jc w:val="both"/>
        <w:rPr>
          <w:iCs/>
        </w:rPr>
      </w:pPr>
      <w:r w:rsidRPr="009E4BDE">
        <w:rPr>
          <w:iCs/>
        </w:rPr>
        <w:t xml:space="preserve">Trainer shall be able to upload workout results </w:t>
      </w:r>
      <w:ins w:id="599" w:author="omarx" w:date="2014-02-13T15:40:00Z">
        <w:r w:rsidR="009C59BC">
          <w:rPr>
            <w:iCs/>
          </w:rPr>
          <w:t xml:space="preserve">and </w:t>
        </w:r>
        <w:proofErr w:type="spellStart"/>
        <w:r w:rsidR="009C59BC">
          <w:rPr>
            <w:iCs/>
          </w:rPr>
          <w:t>reieved</w:t>
        </w:r>
        <w:proofErr w:type="spellEnd"/>
        <w:r w:rsidR="009C59BC">
          <w:rPr>
            <w:iCs/>
          </w:rPr>
          <w:t xml:space="preserve"> confirmation </w:t>
        </w:r>
      </w:ins>
      <w:r w:rsidRPr="009E4BDE">
        <w:rPr>
          <w:iCs/>
        </w:rPr>
        <w:t>in less than 5 seconds</w:t>
      </w:r>
      <w:ins w:id="600" w:author="omarx" w:date="2014-02-13T15:41:00Z">
        <w:r w:rsidR="00826888">
          <w:rPr>
            <w:iCs/>
          </w:rPr>
          <w:t xml:space="preserve"> </w:t>
        </w:r>
        <w:r w:rsidR="00826888">
          <w:t>(&lt; 5 sec).</w:t>
        </w:r>
      </w:ins>
    </w:p>
    <w:p w:rsidR="00CE4831" w:rsidRDefault="009C59BC" w:rsidP="0004494A">
      <w:pPr>
        <w:pStyle w:val="template"/>
        <w:jc w:val="both"/>
        <w:rPr>
          <w:i w:val="0"/>
          <w:iCs/>
        </w:rPr>
      </w:pPr>
      <w:ins w:id="601" w:author="omarx" w:date="2014-02-13T15:41:00Z">
        <w:r>
          <w:rPr>
            <w:i w:val="0"/>
            <w:iCs/>
          </w:rPr>
          <w:t xml:space="preserve">Application </w:t>
        </w:r>
      </w:ins>
      <w:r w:rsidR="00CE4831">
        <w:rPr>
          <w:i w:val="0"/>
          <w:iCs/>
        </w:rPr>
        <w:t xml:space="preserve">Reporting </w:t>
      </w:r>
      <w:r w:rsidR="009E4BDE">
        <w:rPr>
          <w:i w:val="0"/>
          <w:iCs/>
        </w:rPr>
        <w:t>Back:</w:t>
      </w:r>
    </w:p>
    <w:p w:rsidR="009E4BDE" w:rsidRDefault="009E4BDE" w:rsidP="0004494A">
      <w:pPr>
        <w:pStyle w:val="template"/>
        <w:jc w:val="both"/>
        <w:rPr>
          <w:i w:val="0"/>
          <w:iCs/>
        </w:rPr>
      </w:pPr>
    </w:p>
    <w:p w:rsidR="009E4BDE" w:rsidRDefault="009E4BDE" w:rsidP="009E4BDE">
      <w:pPr>
        <w:pStyle w:val="ListParagraph"/>
        <w:numPr>
          <w:ilvl w:val="0"/>
          <w:numId w:val="28"/>
        </w:numPr>
        <w:jc w:val="both"/>
        <w:rPr>
          <w:iCs/>
        </w:rPr>
      </w:pPr>
      <w:r>
        <w:rPr>
          <w:iCs/>
        </w:rPr>
        <w:t>Application shall confirm data being</w:t>
      </w:r>
      <w:del w:id="602" w:author="daven" w:date="2014-02-13T12:28:00Z">
        <w:r w:rsidDel="00104F22">
          <w:rPr>
            <w:iCs/>
          </w:rPr>
          <w:delText xml:space="preserve"> s</w:delText>
        </w:r>
      </w:del>
      <w:r>
        <w:rPr>
          <w:iCs/>
        </w:rPr>
        <w:t xml:space="preserve"> updated in the database in less than 5 seconds</w:t>
      </w:r>
      <w:ins w:id="603" w:author="omarx" w:date="2014-02-13T15:41:00Z">
        <w:r w:rsidR="00826888">
          <w:rPr>
            <w:iCs/>
          </w:rPr>
          <w:t xml:space="preserve"> </w:t>
        </w:r>
        <w:r w:rsidR="00826888">
          <w:t>(&lt; 5 sec).</w:t>
        </w:r>
      </w:ins>
    </w:p>
    <w:p w:rsidR="009E4BDE" w:rsidRDefault="009C59BC" w:rsidP="009E4BDE">
      <w:pPr>
        <w:pStyle w:val="template"/>
        <w:jc w:val="both"/>
        <w:rPr>
          <w:i w:val="0"/>
          <w:iCs/>
        </w:rPr>
      </w:pPr>
      <w:ins w:id="604" w:author="omarx" w:date="2014-02-13T15:41:00Z">
        <w:r>
          <w:rPr>
            <w:i w:val="0"/>
            <w:iCs/>
          </w:rPr>
          <w:t xml:space="preserve">Database </w:t>
        </w:r>
      </w:ins>
      <w:r w:rsidR="009E4BDE">
        <w:rPr>
          <w:i w:val="0"/>
          <w:iCs/>
        </w:rPr>
        <w:t>Reporting Back:</w:t>
      </w:r>
    </w:p>
    <w:p w:rsidR="009E4BDE" w:rsidRDefault="009E4BDE" w:rsidP="009E4BDE">
      <w:pPr>
        <w:pStyle w:val="template"/>
        <w:jc w:val="both"/>
        <w:rPr>
          <w:i w:val="0"/>
          <w:iCs/>
        </w:rPr>
      </w:pPr>
    </w:p>
    <w:p w:rsidR="009E4BDE" w:rsidRDefault="009E4BDE" w:rsidP="009E4BDE">
      <w:pPr>
        <w:pStyle w:val="ListParagraph"/>
        <w:numPr>
          <w:ilvl w:val="0"/>
          <w:numId w:val="28"/>
        </w:numPr>
        <w:jc w:val="both"/>
        <w:rPr>
          <w:iCs/>
        </w:rPr>
      </w:pPr>
      <w:r>
        <w:rPr>
          <w:iCs/>
        </w:rPr>
        <w:t>The database server shall be able to</w:t>
      </w:r>
      <w:ins w:id="605" w:author="omarx" w:date="2014-02-13T15:42:00Z">
        <w:r w:rsidR="00826888">
          <w:rPr>
            <w:iCs/>
          </w:rPr>
          <w:t xml:space="preserve"> </w:t>
        </w:r>
        <w:proofErr w:type="gramStart"/>
        <w:r w:rsidR="00826888">
          <w:rPr>
            <w:iCs/>
          </w:rPr>
          <w:t xml:space="preserve">sustained </w:t>
        </w:r>
      </w:ins>
      <w:ins w:id="606" w:author="daven" w:date="2014-02-13T12:28:00Z">
        <w:r w:rsidR="00104F22">
          <w:rPr>
            <w:iCs/>
          </w:rPr>
          <w:t xml:space="preserve"> service</w:t>
        </w:r>
      </w:ins>
      <w:proofErr w:type="gramEnd"/>
      <w:r>
        <w:rPr>
          <w:iCs/>
        </w:rPr>
        <w:t xml:space="preserve"> </w:t>
      </w:r>
      <w:ins w:id="607" w:author="omarx" w:date="2014-02-13T15:42:00Z">
        <w:r w:rsidR="00826888">
          <w:rPr>
            <w:iCs/>
          </w:rPr>
          <w:t xml:space="preserve">to </w:t>
        </w:r>
      </w:ins>
      <w:r>
        <w:rPr>
          <w:iCs/>
        </w:rPr>
        <w:t xml:space="preserve">100 multiple users at the same time without any </w:t>
      </w:r>
      <w:ins w:id="608" w:author="omarx" w:date="2014-02-13T15:42:00Z">
        <w:r w:rsidR="00826888">
          <w:rPr>
            <w:iCs/>
          </w:rPr>
          <w:t xml:space="preserve">performance </w:t>
        </w:r>
      </w:ins>
      <w:r>
        <w:rPr>
          <w:iCs/>
        </w:rPr>
        <w:t>issues</w:t>
      </w:r>
      <w:ins w:id="609" w:author="omarx" w:date="2014-02-13T15:42:00Z">
        <w:r w:rsidR="00826888">
          <w:rPr>
            <w:iCs/>
          </w:rPr>
          <w:t xml:space="preserve">. </w:t>
        </w:r>
      </w:ins>
    </w:p>
    <w:p w:rsidR="009E4BDE" w:rsidRDefault="009E4BDE" w:rsidP="0004494A">
      <w:pPr>
        <w:pStyle w:val="ListParagraph"/>
        <w:numPr>
          <w:ilvl w:val="0"/>
          <w:numId w:val="28"/>
        </w:numPr>
        <w:jc w:val="both"/>
        <w:rPr>
          <w:iCs/>
        </w:rPr>
      </w:pPr>
      <w:r>
        <w:rPr>
          <w:iCs/>
        </w:rPr>
        <w:t xml:space="preserve">The database shall be able to handle multiple transactions at </w:t>
      </w:r>
      <w:ins w:id="610" w:author="omarx" w:date="2014-02-13T15:42:00Z">
        <w:r w:rsidR="00826888">
          <w:rPr>
            <w:iCs/>
          </w:rPr>
          <w:t>given</w:t>
        </w:r>
      </w:ins>
      <w:del w:id="611" w:author="omarx" w:date="2014-02-13T15:42:00Z">
        <w:r w:rsidDel="00826888">
          <w:rPr>
            <w:iCs/>
          </w:rPr>
          <w:delText>the same</w:delText>
        </w:r>
      </w:del>
      <w:r>
        <w:rPr>
          <w:iCs/>
        </w:rPr>
        <w:t xml:space="preserve"> time</w:t>
      </w:r>
      <w:ins w:id="612" w:author="omarx" w:date="2014-02-13T15:42:00Z">
        <w:r w:rsidR="00826888">
          <w:rPr>
            <w:iCs/>
          </w:rPr>
          <w:t xml:space="preserve"> (</w:t>
        </w:r>
        <w:proofErr w:type="spellStart"/>
        <w:r w:rsidR="00826888">
          <w:rPr>
            <w:iCs/>
          </w:rPr>
          <w:t>e.g</w:t>
        </w:r>
        <w:proofErr w:type="spellEnd"/>
        <w:r w:rsidR="00826888">
          <w:rPr>
            <w:iCs/>
          </w:rPr>
          <w:t xml:space="preserve"> multiple </w:t>
        </w:r>
      </w:ins>
      <w:ins w:id="613" w:author="omarx" w:date="2014-02-13T15:43:00Z">
        <w:r w:rsidR="00826888">
          <w:rPr>
            <w:iCs/>
          </w:rPr>
          <w:t>database</w:t>
        </w:r>
      </w:ins>
      <w:ins w:id="614" w:author="omarx" w:date="2014-02-13T15:42:00Z">
        <w:r w:rsidR="00826888">
          <w:rPr>
            <w:iCs/>
          </w:rPr>
          <w:t xml:space="preserve"> request</w:t>
        </w:r>
      </w:ins>
      <w:ins w:id="615" w:author="omarx" w:date="2014-02-13T15:43:00Z">
        <w:r w:rsidR="00826888">
          <w:rPr>
            <w:iCs/>
          </w:rPr>
          <w:t>s</w:t>
        </w:r>
      </w:ins>
      <w:ins w:id="616" w:author="omarx" w:date="2014-02-13T15:42:00Z">
        <w:r w:rsidR="00826888">
          <w:rPr>
            <w:iCs/>
          </w:rPr>
          <w:t>).</w:t>
        </w:r>
      </w:ins>
    </w:p>
    <w:p w:rsidR="003F530C" w:rsidRPr="003F530C" w:rsidRDefault="003F530C" w:rsidP="003F530C">
      <w:pPr>
        <w:pStyle w:val="ListParagraph"/>
        <w:ind w:left="1440"/>
        <w:jc w:val="both"/>
        <w:rPr>
          <w:iCs/>
        </w:rPr>
      </w:pPr>
    </w:p>
    <w:p w:rsidR="003B266C" w:rsidRDefault="003B266C" w:rsidP="0004494A">
      <w:pPr>
        <w:pStyle w:val="Heading2"/>
        <w:jc w:val="both"/>
      </w:pPr>
      <w:bookmarkStart w:id="617" w:name="_Toc439994691"/>
      <w:bookmarkStart w:id="618" w:name="_Toc379904611"/>
      <w:r>
        <w:t>Safety Requirements</w:t>
      </w:r>
      <w:bookmarkEnd w:id="617"/>
      <w:bookmarkEnd w:id="618"/>
    </w:p>
    <w:p w:rsidR="003B266C" w:rsidRPr="00F524E8" w:rsidRDefault="003B266C" w:rsidP="0004494A">
      <w:pPr>
        <w:pStyle w:val="template"/>
        <w:jc w:val="both"/>
        <w:rPr>
          <w:i w:val="0"/>
          <w:iCs/>
        </w:rPr>
      </w:pPr>
      <w:r>
        <w:rPr>
          <w:i w:val="0"/>
          <w:iCs/>
        </w:rPr>
        <w:t>There are no safety requirements with this application, other than any normal hazards of a mobile device.  The only hazard is a user using the device when they should not be, such as while driving.</w:t>
      </w:r>
    </w:p>
    <w:p w:rsidR="003B266C" w:rsidRPr="008B290D" w:rsidRDefault="003B266C" w:rsidP="0004494A">
      <w:pPr>
        <w:pStyle w:val="Heading2"/>
        <w:jc w:val="both"/>
        <w:rPr>
          <w:iCs/>
        </w:rPr>
      </w:pPr>
      <w:bookmarkStart w:id="619" w:name="_Toc439994692"/>
      <w:bookmarkStart w:id="620" w:name="_Toc379904612"/>
      <w:r>
        <w:t>Security Requirements</w:t>
      </w:r>
      <w:bookmarkEnd w:id="619"/>
      <w:bookmarkEnd w:id="620"/>
    </w:p>
    <w:p w:rsidR="003B266C" w:rsidRDefault="003B266C" w:rsidP="0004494A">
      <w:pPr>
        <w:pStyle w:val="template"/>
        <w:jc w:val="both"/>
        <w:rPr>
          <w:i w:val="0"/>
          <w:iCs/>
        </w:rPr>
      </w:pPr>
      <w:r>
        <w:rPr>
          <w:i w:val="0"/>
          <w:iCs/>
        </w:rPr>
        <w:t xml:space="preserve">The application must be able to link up with the </w:t>
      </w:r>
      <w:r w:rsidR="00594E72">
        <w:rPr>
          <w:i w:val="0"/>
          <w:iCs/>
        </w:rPr>
        <w:t xml:space="preserve">server database </w:t>
      </w:r>
      <w:r>
        <w:rPr>
          <w:i w:val="0"/>
          <w:iCs/>
        </w:rPr>
        <w:t>system in order for users to properly log in and be identified.  This information must be kept secure</w:t>
      </w:r>
      <w:r w:rsidR="009E4BDE">
        <w:rPr>
          <w:i w:val="0"/>
          <w:iCs/>
        </w:rPr>
        <w:t xml:space="preserve"> and shall be store in special database secure fields</w:t>
      </w:r>
      <w:r>
        <w:rPr>
          <w:i w:val="0"/>
          <w:iCs/>
        </w:rPr>
        <w:t xml:space="preserve">.  </w:t>
      </w:r>
    </w:p>
    <w:p w:rsidR="003B266C" w:rsidRDefault="003B266C" w:rsidP="0004494A">
      <w:pPr>
        <w:pStyle w:val="template"/>
        <w:jc w:val="both"/>
        <w:rPr>
          <w:i w:val="0"/>
          <w:iCs/>
        </w:rPr>
      </w:pPr>
    </w:p>
    <w:p w:rsidR="003B266C" w:rsidRDefault="003B266C" w:rsidP="0004494A">
      <w:pPr>
        <w:pStyle w:val="Heading2"/>
        <w:jc w:val="both"/>
      </w:pPr>
      <w:bookmarkStart w:id="621" w:name="_Toc439994693"/>
      <w:bookmarkStart w:id="622" w:name="_Toc379904613"/>
      <w:r>
        <w:t>Software Quality Attributes</w:t>
      </w:r>
      <w:bookmarkEnd w:id="621"/>
      <w:bookmarkEnd w:id="622"/>
    </w:p>
    <w:p w:rsidR="003B266C" w:rsidRPr="00CA1810" w:rsidRDefault="003B266C">
      <w:pPr>
        <w:pStyle w:val="NoSpacing"/>
        <w:rPr>
          <w:rFonts w:cs="Arial"/>
          <w:szCs w:val="22"/>
        </w:rPr>
        <w:pPrChange w:id="623" w:author="daven" w:date="2014-02-13T12:30:00Z">
          <w:pPr>
            <w:pStyle w:val="template"/>
            <w:jc w:val="both"/>
          </w:pPr>
        </w:pPrChange>
      </w:pPr>
      <w:r w:rsidRPr="00826888">
        <w:rPr>
          <w:rFonts w:ascii="Arial" w:hAnsi="Arial" w:cs="Arial"/>
          <w:sz w:val="22"/>
          <w:szCs w:val="22"/>
          <w:rPrChange w:id="624" w:author="omarx" w:date="2014-02-13T15:43:00Z">
            <w:rPr>
              <w:i w:val="0"/>
            </w:rPr>
          </w:rPrChange>
        </w:rPr>
        <w:t xml:space="preserve">The primary attribute of this application will be usability given the large amounts of data and information that will be presented on such a small screen, as well as the user’s ability to input data </w:t>
      </w:r>
      <w:r w:rsidRPr="00826888">
        <w:rPr>
          <w:rFonts w:ascii="Arial" w:hAnsi="Arial" w:cs="Arial"/>
          <w:sz w:val="22"/>
          <w:szCs w:val="22"/>
          <w:rPrChange w:id="625" w:author="omarx" w:date="2014-02-13T15:43:00Z">
            <w:rPr>
              <w:i w:val="0"/>
            </w:rPr>
          </w:rPrChange>
        </w:rPr>
        <w:lastRenderedPageBreak/>
        <w:t xml:space="preserve">into the device in a reasonable manner that should not be that much more difficult than if they were at an actual computer.  </w:t>
      </w:r>
    </w:p>
    <w:p w:rsidR="003B266C" w:rsidRPr="00826888" w:rsidRDefault="003B266C">
      <w:pPr>
        <w:pStyle w:val="NoSpacing"/>
        <w:rPr>
          <w:rFonts w:cs="Arial"/>
          <w:szCs w:val="22"/>
          <w:rPrChange w:id="626" w:author="omarx" w:date="2014-02-13T15:43:00Z">
            <w:rPr/>
          </w:rPrChange>
        </w:rPr>
        <w:pPrChange w:id="627" w:author="daven" w:date="2014-02-13T12:30:00Z">
          <w:pPr>
            <w:pStyle w:val="template"/>
            <w:jc w:val="both"/>
          </w:pPr>
        </w:pPrChange>
      </w:pPr>
    </w:p>
    <w:p w:rsidR="003B266C" w:rsidRPr="00CA1810" w:rsidRDefault="003B266C">
      <w:pPr>
        <w:pStyle w:val="NoSpacing"/>
        <w:jc w:val="both"/>
        <w:rPr>
          <w:rFonts w:cs="Arial"/>
          <w:szCs w:val="22"/>
        </w:rPr>
        <w:pPrChange w:id="628" w:author="omarx" w:date="2014-02-13T16:06:00Z">
          <w:pPr>
            <w:pStyle w:val="template"/>
            <w:jc w:val="both"/>
          </w:pPr>
        </w:pPrChange>
      </w:pPr>
      <w:r w:rsidRPr="00826888">
        <w:rPr>
          <w:rFonts w:ascii="Arial" w:hAnsi="Arial" w:cs="Arial"/>
          <w:sz w:val="22"/>
          <w:szCs w:val="22"/>
          <w:rPrChange w:id="629" w:author="omarx" w:date="2014-02-13T15:43:00Z">
            <w:rPr/>
          </w:rPrChange>
        </w:rPr>
        <w:t>As usability is hard to quantify, substantial user testing will be needed and feedback gathered in order to determine if the application can generally be considered usable. Because this application will be on a phone, portability is also important.  We don’t want it to take up so much space or be too slow causing the user’s to not be able to fit it on the device.</w:t>
      </w:r>
    </w:p>
    <w:p w:rsidR="003B266C" w:rsidRDefault="003B266C" w:rsidP="0004494A">
      <w:pPr>
        <w:pStyle w:val="Heading1"/>
        <w:jc w:val="both"/>
      </w:pPr>
      <w:bookmarkStart w:id="630" w:name="_Toc439994695"/>
      <w:bookmarkStart w:id="631" w:name="_Toc379904614"/>
      <w:r>
        <w:t>Other Requirements</w:t>
      </w:r>
      <w:bookmarkEnd w:id="630"/>
      <w:bookmarkEnd w:id="631"/>
    </w:p>
    <w:p w:rsidR="00417958" w:rsidRDefault="00417958" w:rsidP="00417958">
      <w:pPr>
        <w:pStyle w:val="Heading2"/>
      </w:pPr>
      <w:r w:rsidRPr="00417958">
        <w:t xml:space="preserve"> System Evolution Requirements </w:t>
      </w:r>
    </w:p>
    <w:p w:rsidR="00236DFD" w:rsidRPr="00826888" w:rsidRDefault="00417958">
      <w:pPr>
        <w:pStyle w:val="NoSpacing"/>
        <w:jc w:val="both"/>
        <w:rPr>
          <w:rFonts w:ascii="Arial" w:hAnsi="Arial" w:cs="Arial"/>
          <w:sz w:val="22"/>
          <w:szCs w:val="22"/>
          <w:rPrChange w:id="632" w:author="omarx" w:date="2014-02-13T15:44:00Z">
            <w:rPr/>
          </w:rPrChange>
        </w:rPr>
        <w:pPrChange w:id="633" w:author="omarx" w:date="2014-02-13T16:06:00Z">
          <w:pPr>
            <w:jc w:val="both"/>
          </w:pPr>
        </w:pPrChange>
      </w:pPr>
      <w:r w:rsidRPr="00826888">
        <w:rPr>
          <w:rFonts w:ascii="Arial" w:hAnsi="Arial" w:cs="Arial"/>
          <w:sz w:val="22"/>
          <w:szCs w:val="22"/>
          <w:rPrChange w:id="634" w:author="omarx" w:date="2014-02-13T15:44:00Z">
            <w:rPr/>
          </w:rPrChange>
        </w:rPr>
        <w:t xml:space="preserve">Adaptability to hardware/software evolution will be accomplished recompiling the source code with the same or a newer version of the Android SDK framework. The main approach will </w:t>
      </w:r>
      <w:r w:rsidR="00236DFD" w:rsidRPr="00826888">
        <w:rPr>
          <w:rFonts w:ascii="Arial" w:hAnsi="Arial" w:cs="Arial"/>
          <w:sz w:val="22"/>
          <w:szCs w:val="22"/>
          <w:rPrChange w:id="635" w:author="omarx" w:date="2014-02-13T15:44:00Z">
            <w:rPr/>
          </w:rPrChange>
        </w:rPr>
        <w:t>be changing</w:t>
      </w:r>
      <w:r w:rsidRPr="00826888">
        <w:rPr>
          <w:rFonts w:ascii="Arial" w:hAnsi="Arial" w:cs="Arial"/>
          <w:sz w:val="22"/>
          <w:szCs w:val="22"/>
          <w:rPrChange w:id="636" w:author="omarx" w:date="2014-02-13T15:44:00Z">
            <w:rPr/>
          </w:rPrChange>
        </w:rPr>
        <w:t xml:space="preserve"> the project configuration parameters to be compatible with newer version of the operating system or software APIs</w:t>
      </w:r>
      <w:r w:rsidR="00236DFD" w:rsidRPr="00826888">
        <w:rPr>
          <w:rFonts w:ascii="Arial" w:hAnsi="Arial" w:cs="Arial"/>
          <w:sz w:val="22"/>
          <w:szCs w:val="22"/>
          <w:rPrChange w:id="637" w:author="omarx" w:date="2014-02-13T15:44:00Z">
            <w:rPr/>
          </w:rPrChange>
        </w:rPr>
        <w:t xml:space="preserve"> available in the future</w:t>
      </w:r>
      <w:r w:rsidRPr="00826888">
        <w:rPr>
          <w:rFonts w:ascii="Arial" w:hAnsi="Arial" w:cs="Arial"/>
          <w:sz w:val="22"/>
          <w:szCs w:val="22"/>
          <w:rPrChange w:id="638" w:author="omarx" w:date="2014-02-13T15:44:00Z">
            <w:rPr/>
          </w:rPrChange>
        </w:rPr>
        <w:t>.</w:t>
      </w:r>
    </w:p>
    <w:p w:rsidR="00417958" w:rsidRPr="00826888" w:rsidRDefault="00417958">
      <w:pPr>
        <w:pStyle w:val="NoSpacing"/>
        <w:jc w:val="both"/>
        <w:rPr>
          <w:rFonts w:ascii="Arial" w:hAnsi="Arial" w:cs="Arial"/>
          <w:sz w:val="22"/>
          <w:szCs w:val="22"/>
          <w:rPrChange w:id="639" w:author="omarx" w:date="2014-02-13T15:44:00Z">
            <w:rPr/>
          </w:rPrChange>
        </w:rPr>
        <w:pPrChange w:id="640" w:author="omarx" w:date="2014-02-13T16:06:00Z">
          <w:pPr/>
        </w:pPrChange>
      </w:pPr>
    </w:p>
    <w:p w:rsidR="00417958" w:rsidRPr="00826888" w:rsidRDefault="00417958">
      <w:pPr>
        <w:pStyle w:val="NoSpacing"/>
        <w:jc w:val="both"/>
        <w:rPr>
          <w:rFonts w:ascii="Arial" w:hAnsi="Arial" w:cs="Arial"/>
          <w:sz w:val="22"/>
          <w:szCs w:val="22"/>
          <w:rPrChange w:id="641" w:author="omarx" w:date="2014-02-13T15:44:00Z">
            <w:rPr/>
          </w:rPrChange>
        </w:rPr>
        <w:pPrChange w:id="642" w:author="omarx" w:date="2014-02-13T16:06:00Z">
          <w:pPr>
            <w:jc w:val="both"/>
          </w:pPr>
        </w:pPrChange>
      </w:pPr>
      <w:r w:rsidRPr="00826888">
        <w:rPr>
          <w:rFonts w:ascii="Arial" w:hAnsi="Arial" w:cs="Arial"/>
          <w:sz w:val="22"/>
          <w:szCs w:val="22"/>
          <w:rPrChange w:id="643" w:author="omarx" w:date="2014-02-13T15:44:00Z">
            <w:rPr/>
          </w:rPrChange>
        </w:rPr>
        <w:t xml:space="preserve">In terms of future user’s needs, we will add </w:t>
      </w:r>
      <w:del w:id="644" w:author="daven" w:date="2014-02-13T12:30:00Z">
        <w:r w:rsidRPr="00826888" w:rsidDel="00A843A5">
          <w:rPr>
            <w:rFonts w:ascii="Arial" w:hAnsi="Arial" w:cs="Arial"/>
            <w:sz w:val="22"/>
            <w:szCs w:val="22"/>
            <w:rPrChange w:id="645" w:author="omarx" w:date="2014-02-13T15:44:00Z">
              <w:rPr/>
            </w:rPrChange>
          </w:rPr>
          <w:delText xml:space="preserve">email </w:delText>
        </w:r>
      </w:del>
      <w:ins w:id="646" w:author="daven" w:date="2014-02-13T12:30:00Z">
        <w:r w:rsidR="00A843A5" w:rsidRPr="00826888">
          <w:rPr>
            <w:rFonts w:ascii="Arial" w:hAnsi="Arial" w:cs="Arial"/>
            <w:sz w:val="22"/>
            <w:szCs w:val="22"/>
            <w:rPrChange w:id="647" w:author="omarx" w:date="2014-02-13T15:44:00Z">
              <w:rPr/>
            </w:rPrChange>
          </w:rPr>
          <w:t xml:space="preserve">a </w:t>
        </w:r>
      </w:ins>
      <w:r w:rsidRPr="00826888">
        <w:rPr>
          <w:rFonts w:ascii="Arial" w:hAnsi="Arial" w:cs="Arial"/>
          <w:sz w:val="22"/>
          <w:szCs w:val="22"/>
          <w:rPrChange w:id="648" w:author="omarx" w:date="2014-02-13T15:44:00Z">
            <w:rPr/>
          </w:rPrChange>
        </w:rPr>
        <w:t>notification system feature. In this add-on feature the user will be notify via email or text message if they miss a workout routine and how many points are being deducted.</w:t>
      </w:r>
      <w:r w:rsidR="00236DFD" w:rsidRPr="00826888">
        <w:rPr>
          <w:rFonts w:ascii="Arial" w:hAnsi="Arial" w:cs="Arial"/>
          <w:sz w:val="22"/>
          <w:szCs w:val="22"/>
          <w:rPrChange w:id="649" w:author="omarx" w:date="2014-02-13T15:44:00Z">
            <w:rPr/>
          </w:rPrChange>
        </w:rPr>
        <w:t xml:space="preserve"> This feature will also be used to reminder to inform to the user they have a pending routine that week or within the following days.</w:t>
      </w:r>
    </w:p>
    <w:p w:rsidR="00236DFD" w:rsidRPr="00826888" w:rsidRDefault="00236DFD">
      <w:pPr>
        <w:pStyle w:val="NoSpacing"/>
        <w:jc w:val="both"/>
        <w:rPr>
          <w:rFonts w:ascii="Arial" w:hAnsi="Arial" w:cs="Arial"/>
          <w:sz w:val="22"/>
          <w:szCs w:val="22"/>
          <w:rPrChange w:id="650" w:author="omarx" w:date="2014-02-13T15:44:00Z">
            <w:rPr/>
          </w:rPrChange>
        </w:rPr>
        <w:pPrChange w:id="651" w:author="omarx" w:date="2014-02-13T16:06:00Z">
          <w:pPr>
            <w:jc w:val="both"/>
          </w:pPr>
        </w:pPrChange>
      </w:pPr>
    </w:p>
    <w:p w:rsidR="00236DFD" w:rsidRPr="00826888" w:rsidRDefault="00236DFD">
      <w:pPr>
        <w:pStyle w:val="NoSpacing"/>
        <w:jc w:val="both"/>
        <w:rPr>
          <w:rFonts w:ascii="Arial" w:hAnsi="Arial" w:cs="Arial"/>
          <w:sz w:val="22"/>
          <w:szCs w:val="22"/>
          <w:rPrChange w:id="652" w:author="omarx" w:date="2014-02-13T15:44:00Z">
            <w:rPr/>
          </w:rPrChange>
        </w:rPr>
        <w:pPrChange w:id="653" w:author="omarx" w:date="2014-02-13T16:06:00Z">
          <w:pPr>
            <w:jc w:val="both"/>
          </w:pPr>
        </w:pPrChange>
      </w:pPr>
      <w:r w:rsidRPr="00826888">
        <w:rPr>
          <w:rFonts w:ascii="Arial" w:hAnsi="Arial" w:cs="Arial"/>
          <w:sz w:val="22"/>
          <w:szCs w:val="22"/>
          <w:rPrChange w:id="654" w:author="omarx" w:date="2014-02-13T15:44:00Z">
            <w:rPr/>
          </w:rPrChange>
        </w:rPr>
        <w:t xml:space="preserve">The system may also incorporate a “track user location feature” which will be used to identify if the user is on or the near the gym at the right time and sending a notification to the user about his/her pending workout routine. This will work in parallel with the user </w:t>
      </w:r>
      <w:del w:id="655" w:author="daven" w:date="2014-02-13T12:30:00Z">
        <w:r w:rsidRPr="00826888" w:rsidDel="00A843A5">
          <w:rPr>
            <w:rFonts w:ascii="Arial" w:hAnsi="Arial" w:cs="Arial"/>
            <w:sz w:val="22"/>
            <w:szCs w:val="22"/>
            <w:rPrChange w:id="656" w:author="omarx" w:date="2014-02-13T15:44:00Z">
              <w:rPr/>
            </w:rPrChange>
          </w:rPr>
          <w:delText xml:space="preserve">remainder </w:delText>
        </w:r>
      </w:del>
      <w:ins w:id="657" w:author="daven" w:date="2014-02-13T12:30:00Z">
        <w:r w:rsidR="00A843A5" w:rsidRPr="00826888">
          <w:rPr>
            <w:rFonts w:ascii="Arial" w:hAnsi="Arial" w:cs="Arial"/>
            <w:sz w:val="22"/>
            <w:szCs w:val="22"/>
            <w:rPrChange w:id="658" w:author="omarx" w:date="2014-02-13T15:44:00Z">
              <w:rPr/>
            </w:rPrChange>
          </w:rPr>
          <w:t xml:space="preserve">reminder </w:t>
        </w:r>
      </w:ins>
      <w:r w:rsidRPr="00826888">
        <w:rPr>
          <w:rFonts w:ascii="Arial" w:hAnsi="Arial" w:cs="Arial"/>
          <w:sz w:val="22"/>
          <w:szCs w:val="22"/>
          <w:rPrChange w:id="659" w:author="omarx" w:date="2014-02-13T15:44:00Z">
            <w:rPr/>
          </w:rPrChange>
        </w:rPr>
        <w:t xml:space="preserve">features.  </w:t>
      </w:r>
    </w:p>
    <w:p w:rsidR="00417958" w:rsidRDefault="00417958">
      <w:pPr>
        <w:pStyle w:val="NoSpacing"/>
        <w:pPrChange w:id="660" w:author="daven" w:date="2014-02-13T12:30:00Z">
          <w:pPr/>
        </w:pPrChange>
      </w:pPr>
    </w:p>
    <w:p w:rsidR="00417958" w:rsidRPr="00236DFD" w:rsidRDefault="00417958">
      <w:pPr>
        <w:pStyle w:val="NoSpacing"/>
        <w:pPrChange w:id="661" w:author="daven" w:date="2014-02-13T12:30:00Z">
          <w:pPr/>
        </w:pPrChange>
      </w:pPr>
      <w:r>
        <w:t xml:space="preserve"> </w:t>
      </w:r>
    </w:p>
    <w:p w:rsidR="00236DFD" w:rsidRDefault="00236DFD">
      <w:pPr>
        <w:spacing w:line="240" w:lineRule="auto"/>
      </w:pPr>
      <w:r>
        <w:br w:type="page"/>
      </w:r>
    </w:p>
    <w:p w:rsidR="003B266C" w:rsidRDefault="003B266C" w:rsidP="0004494A">
      <w:pPr>
        <w:jc w:val="both"/>
      </w:pPr>
    </w:p>
    <w:p w:rsidR="003B266C" w:rsidRPr="00A04C21" w:rsidRDefault="003B266C" w:rsidP="0004494A">
      <w:pPr>
        <w:pStyle w:val="template"/>
        <w:jc w:val="both"/>
        <w:rPr>
          <w:i w:val="0"/>
        </w:rPr>
      </w:pPr>
    </w:p>
    <w:p w:rsidR="00D27E06" w:rsidDel="00A843A5" w:rsidRDefault="00D27E06" w:rsidP="0004494A">
      <w:pPr>
        <w:pStyle w:val="Heading1"/>
        <w:jc w:val="both"/>
        <w:rPr>
          <w:del w:id="662" w:author="daven" w:date="2014-02-13T12:30:00Z"/>
        </w:rPr>
      </w:pPr>
      <w:bookmarkStart w:id="663" w:name="_Toc379904616"/>
      <w:r>
        <w:t>Management Issues</w:t>
      </w:r>
      <w:bookmarkEnd w:id="663"/>
      <w:r>
        <w:t xml:space="preserve"> </w:t>
      </w:r>
    </w:p>
    <w:p w:rsidR="001F4FB5" w:rsidRDefault="001F4FB5">
      <w:pPr>
        <w:pStyle w:val="Heading1"/>
        <w:jc w:val="both"/>
        <w:pPrChange w:id="664" w:author="daven" w:date="2014-02-13T12:30:00Z">
          <w:pPr>
            <w:jc w:val="both"/>
          </w:pPr>
        </w:pPrChange>
      </w:pPr>
    </w:p>
    <w:p w:rsidR="001F4FB5" w:rsidRDefault="001F4FB5" w:rsidP="0004494A">
      <w:pPr>
        <w:pStyle w:val="Heading2"/>
        <w:jc w:val="both"/>
      </w:pPr>
      <w:bookmarkStart w:id="665" w:name="_Toc379904617"/>
      <w:r>
        <w:t>Milestone and Schedule</w:t>
      </w:r>
      <w:bookmarkEnd w:id="665"/>
      <w:r>
        <w:t xml:space="preserve"> </w:t>
      </w:r>
    </w:p>
    <w:p w:rsidR="00CF34B9" w:rsidRDefault="00CF34B9" w:rsidP="00CF34B9">
      <w:pPr>
        <w:rPr>
          <w:ins w:id="666" w:author="omarx" w:date="2014-02-13T16:07:00Z"/>
        </w:rPr>
      </w:pPr>
      <w:r>
        <w:t xml:space="preserve">Project Milestones – </w:t>
      </w:r>
    </w:p>
    <w:p w:rsidR="00F639CA" w:rsidRDefault="00F639CA" w:rsidP="00CF34B9"/>
    <w:p w:rsidR="00CF34B9" w:rsidRDefault="00CF34B9">
      <w:pPr>
        <w:pStyle w:val="ListParagraph"/>
        <w:numPr>
          <w:ilvl w:val="0"/>
          <w:numId w:val="36"/>
        </w:numPr>
        <w:pPrChange w:id="667" w:author="omarx" w:date="2014-02-13T15:45:00Z">
          <w:pPr>
            <w:pStyle w:val="ListParagraph"/>
            <w:numPr>
              <w:numId w:val="31"/>
            </w:numPr>
            <w:ind w:hanging="360"/>
          </w:pPr>
        </w:pPrChange>
      </w:pPr>
      <w:r>
        <w:t>Project organization – identify project requirements , deadline and team members</w:t>
      </w:r>
    </w:p>
    <w:p w:rsidR="00CF34B9" w:rsidRDefault="00CF34B9">
      <w:pPr>
        <w:pStyle w:val="ListParagraph"/>
        <w:numPr>
          <w:ilvl w:val="0"/>
          <w:numId w:val="36"/>
        </w:numPr>
        <w:pPrChange w:id="668" w:author="omarx" w:date="2014-02-13T15:45:00Z">
          <w:pPr>
            <w:pStyle w:val="ListParagraph"/>
            <w:numPr>
              <w:numId w:val="31"/>
            </w:numPr>
            <w:ind w:hanging="360"/>
          </w:pPr>
        </w:pPrChange>
      </w:pPr>
      <w:r>
        <w:t>Requirements Analysis – SRS development</w:t>
      </w:r>
    </w:p>
    <w:p w:rsidR="00CF34B9" w:rsidRDefault="00CF34B9">
      <w:pPr>
        <w:pStyle w:val="ListParagraph"/>
        <w:numPr>
          <w:ilvl w:val="0"/>
          <w:numId w:val="36"/>
        </w:numPr>
        <w:pPrChange w:id="669" w:author="omarx" w:date="2014-02-13T15:45:00Z">
          <w:pPr>
            <w:pStyle w:val="ListParagraph"/>
            <w:numPr>
              <w:numId w:val="31"/>
            </w:numPr>
            <w:ind w:hanging="360"/>
          </w:pPr>
        </w:pPrChange>
      </w:pPr>
      <w:r>
        <w:t>Develop Architecture Diagrams and Models</w:t>
      </w:r>
    </w:p>
    <w:p w:rsidR="00CF34B9" w:rsidRDefault="00CF34B9">
      <w:pPr>
        <w:pStyle w:val="ListParagraph"/>
        <w:numPr>
          <w:ilvl w:val="0"/>
          <w:numId w:val="36"/>
        </w:numPr>
        <w:pPrChange w:id="670" w:author="omarx" w:date="2014-02-13T15:45:00Z">
          <w:pPr>
            <w:pStyle w:val="ListParagraph"/>
            <w:numPr>
              <w:numId w:val="31"/>
            </w:numPr>
            <w:ind w:hanging="360"/>
          </w:pPr>
        </w:pPrChange>
      </w:pPr>
      <w:r>
        <w:t>Develop Class Models</w:t>
      </w:r>
    </w:p>
    <w:p w:rsidR="00CF34B9" w:rsidRDefault="00CF34B9">
      <w:pPr>
        <w:pStyle w:val="ListParagraph"/>
        <w:numPr>
          <w:ilvl w:val="0"/>
          <w:numId w:val="36"/>
        </w:numPr>
        <w:pPrChange w:id="671" w:author="omarx" w:date="2014-02-13T15:45:00Z">
          <w:pPr>
            <w:pStyle w:val="ListParagraph"/>
            <w:numPr>
              <w:numId w:val="31"/>
            </w:numPr>
            <w:ind w:hanging="360"/>
          </w:pPr>
        </w:pPrChange>
      </w:pPr>
      <w:r>
        <w:t>System Integration and Testing</w:t>
      </w:r>
    </w:p>
    <w:p w:rsidR="00CF34B9" w:rsidRDefault="00CF34B9">
      <w:pPr>
        <w:pStyle w:val="ListParagraph"/>
        <w:numPr>
          <w:ilvl w:val="0"/>
          <w:numId w:val="36"/>
        </w:numPr>
        <w:pPrChange w:id="672" w:author="omarx" w:date="2014-02-13T15:45:00Z">
          <w:pPr>
            <w:pStyle w:val="ListParagraph"/>
            <w:numPr>
              <w:numId w:val="31"/>
            </w:numPr>
            <w:ind w:hanging="360"/>
          </w:pPr>
        </w:pPrChange>
      </w:pPr>
      <w:r>
        <w:t>Complete project documentation – user manual , software manuals, sample test cases</w:t>
      </w:r>
    </w:p>
    <w:p w:rsidR="00CF34B9" w:rsidRDefault="00CF34B9">
      <w:pPr>
        <w:pStyle w:val="ListParagraph"/>
        <w:numPr>
          <w:ilvl w:val="0"/>
          <w:numId w:val="36"/>
        </w:numPr>
        <w:pPrChange w:id="673" w:author="omarx" w:date="2014-02-13T15:45:00Z">
          <w:pPr>
            <w:pStyle w:val="ListParagraph"/>
            <w:numPr>
              <w:numId w:val="31"/>
            </w:numPr>
            <w:ind w:hanging="360"/>
          </w:pPr>
        </w:pPrChange>
      </w:pPr>
      <w:r>
        <w:t>System Demonstration routine and run video.</w:t>
      </w:r>
    </w:p>
    <w:p w:rsidR="00CF34B9" w:rsidRPr="00CF34B9" w:rsidRDefault="00CF34B9" w:rsidP="00CF34B9"/>
    <w:p w:rsidR="00CF34B9" w:rsidRPr="00CF34B9" w:rsidRDefault="00CF34B9" w:rsidP="00CF34B9"/>
    <w:p w:rsidR="00FD542A" w:rsidRDefault="00FF1500" w:rsidP="00FD542A">
      <w:pPr>
        <w:keepNext/>
        <w:spacing w:line="240" w:lineRule="auto"/>
        <w:jc w:val="both"/>
      </w:pPr>
      <w:r>
        <w:rPr>
          <w:noProof/>
        </w:rPr>
        <w:drawing>
          <wp:inline distT="0" distB="0" distL="0" distR="0" wp14:anchorId="43F1AA5A" wp14:editId="29210641">
            <wp:extent cx="640080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3609975"/>
                    </a:xfrm>
                    <a:prstGeom prst="rect">
                      <a:avLst/>
                    </a:prstGeom>
                    <a:noFill/>
                    <a:ln>
                      <a:noFill/>
                    </a:ln>
                  </pic:spPr>
                </pic:pic>
              </a:graphicData>
            </a:graphic>
          </wp:inline>
        </w:drawing>
      </w:r>
    </w:p>
    <w:p w:rsidR="00FD542A" w:rsidRDefault="00FD542A" w:rsidP="00FD542A">
      <w:pPr>
        <w:pStyle w:val="Caption"/>
        <w:jc w:val="center"/>
      </w:pPr>
      <w:r>
        <w:t xml:space="preserve">Figure </w:t>
      </w:r>
      <w:r w:rsidR="00B96970">
        <w:fldChar w:fldCharType="begin"/>
      </w:r>
      <w:r w:rsidR="00B96970">
        <w:instrText xml:space="preserve"> SEQ Figure \* ARABIC </w:instrText>
      </w:r>
      <w:r w:rsidR="00B96970">
        <w:fldChar w:fldCharType="separate"/>
      </w:r>
      <w:r w:rsidR="00594E72">
        <w:rPr>
          <w:noProof/>
        </w:rPr>
        <w:t>2</w:t>
      </w:r>
      <w:r w:rsidR="00B96970">
        <w:rPr>
          <w:noProof/>
        </w:rPr>
        <w:fldChar w:fldCharType="end"/>
      </w:r>
      <w:r w:rsidR="00932B59">
        <w:t>-</w:t>
      </w:r>
      <w:r w:rsidR="00CF34B9">
        <w:t xml:space="preserve">Estimated </w:t>
      </w:r>
      <w:r w:rsidR="00932B59">
        <w:t>Project Schedule with M</w:t>
      </w:r>
      <w:r>
        <w:t>ilestones</w:t>
      </w:r>
    </w:p>
    <w:p w:rsidR="001F4FB5" w:rsidRPr="001F4FB5" w:rsidRDefault="001F4FB5" w:rsidP="00CF34B9">
      <w:pPr>
        <w:spacing w:line="240" w:lineRule="auto"/>
        <w:jc w:val="both"/>
      </w:pPr>
      <w:r>
        <w:br w:type="page"/>
      </w:r>
    </w:p>
    <w:p w:rsidR="00D27E06" w:rsidDel="00A843A5" w:rsidRDefault="004C72F9" w:rsidP="0004494A">
      <w:pPr>
        <w:pStyle w:val="Heading2"/>
        <w:jc w:val="both"/>
        <w:rPr>
          <w:del w:id="674" w:author="daven" w:date="2014-02-13T12:31:00Z"/>
        </w:rPr>
      </w:pPr>
      <w:bookmarkStart w:id="675" w:name="_Toc379904618"/>
      <w:del w:id="676" w:author="omarx" w:date="2014-02-13T15:50:00Z">
        <w:r w:rsidDel="008A25AB">
          <w:lastRenderedPageBreak/>
          <w:delText>Resources</w:delText>
        </w:r>
        <w:r w:rsidR="00D27E06" w:rsidDel="008A25AB">
          <w:delText xml:space="preserve"> </w:delText>
        </w:r>
      </w:del>
      <w:ins w:id="677" w:author="omarx" w:date="2014-02-13T15:50:00Z">
        <w:r w:rsidR="008A25AB">
          <w:t>Resources and</w:t>
        </w:r>
      </w:ins>
      <w:ins w:id="678" w:author="omarx" w:date="2014-02-13T15:47:00Z">
        <w:r w:rsidR="00AC6F74">
          <w:t xml:space="preserve"> </w:t>
        </w:r>
      </w:ins>
      <w:r w:rsidR="00D27E06">
        <w:t>Inventory</w:t>
      </w:r>
      <w:bookmarkEnd w:id="675"/>
      <w:r w:rsidR="00D27E06">
        <w:t xml:space="preserve"> </w:t>
      </w:r>
    </w:p>
    <w:p w:rsidR="00FD542A" w:rsidDel="00A843A5" w:rsidRDefault="00FD542A">
      <w:pPr>
        <w:pStyle w:val="Heading2"/>
        <w:jc w:val="both"/>
        <w:rPr>
          <w:del w:id="679" w:author="daven" w:date="2014-02-13T12:31:00Z"/>
        </w:rPr>
        <w:pPrChange w:id="680" w:author="daven" w:date="2014-02-13T12:31:00Z">
          <w:pPr/>
        </w:pPrChange>
      </w:pPr>
    </w:p>
    <w:p w:rsidR="00FD542A" w:rsidRPr="00A843A5" w:rsidRDefault="00FD542A">
      <w:pPr>
        <w:pStyle w:val="Heading2"/>
        <w:jc w:val="both"/>
        <w:rPr>
          <w:rFonts w:asciiTheme="minorHAnsi" w:hAnsiTheme="minorHAnsi"/>
          <w:rPrChange w:id="681" w:author="daven" w:date="2014-02-13T12:31:00Z">
            <w:rPr/>
          </w:rPrChange>
        </w:rPr>
        <w:pPrChange w:id="682" w:author="daven" w:date="2014-02-13T12:31:00Z">
          <w:pPr/>
        </w:pPrChange>
      </w:pPr>
    </w:p>
    <w:p w:rsidR="00FD542A" w:rsidRPr="00AC6F74" w:rsidRDefault="00FD542A" w:rsidP="00FD542A">
      <w:pPr>
        <w:rPr>
          <w:rFonts w:ascii="Times New Roman" w:hAnsi="Times New Roman"/>
          <w:b/>
          <w:sz w:val="28"/>
          <w:szCs w:val="28"/>
          <w:rPrChange w:id="683" w:author="omarx" w:date="2014-02-13T15:47:00Z">
            <w:rPr/>
          </w:rPrChange>
        </w:rPr>
      </w:pPr>
      <w:r w:rsidRPr="00AC6F74">
        <w:rPr>
          <w:rFonts w:ascii="Times New Roman" w:hAnsi="Times New Roman"/>
          <w:b/>
          <w:sz w:val="28"/>
          <w:szCs w:val="28"/>
          <w:rPrChange w:id="684" w:author="omarx" w:date="2014-02-13T15:47:00Z">
            <w:rPr/>
          </w:rPrChange>
        </w:rPr>
        <w:t>Inventory List</w:t>
      </w:r>
      <w:del w:id="685" w:author="daven" w:date="2014-02-13T12:31:00Z">
        <w:r w:rsidRPr="00AC6F74" w:rsidDel="00A843A5">
          <w:rPr>
            <w:rFonts w:ascii="Times New Roman" w:hAnsi="Times New Roman"/>
            <w:b/>
            <w:sz w:val="28"/>
            <w:szCs w:val="28"/>
            <w:rPrChange w:id="686" w:author="omarx" w:date="2014-02-13T15:47:00Z">
              <w:rPr/>
            </w:rPrChange>
          </w:rPr>
          <w:delText>_-</w:delText>
        </w:r>
      </w:del>
    </w:p>
    <w:p w:rsidR="00D81879" w:rsidRPr="00826888" w:rsidRDefault="00D81879" w:rsidP="00FD542A">
      <w:pPr>
        <w:rPr>
          <w:rFonts w:ascii="Arial" w:hAnsi="Arial" w:cs="Arial"/>
          <w:sz w:val="22"/>
          <w:szCs w:val="22"/>
          <w:rPrChange w:id="687" w:author="omarx" w:date="2014-02-13T15:45:00Z">
            <w:rPr/>
          </w:rPrChange>
        </w:rPr>
      </w:pPr>
    </w:p>
    <w:p w:rsidR="00D81879" w:rsidRPr="00826888" w:rsidRDefault="00D81879" w:rsidP="000B6B2A">
      <w:pPr>
        <w:pStyle w:val="ListParagraph"/>
        <w:numPr>
          <w:ilvl w:val="0"/>
          <w:numId w:val="29"/>
        </w:numPr>
        <w:rPr>
          <w:rFonts w:ascii="Arial" w:hAnsi="Arial" w:cs="Arial"/>
          <w:rPrChange w:id="688" w:author="omarx" w:date="2014-02-13T15:45:00Z">
            <w:rPr>
              <w:rFonts w:ascii="Times New Roman" w:hAnsi="Times New Roman"/>
            </w:rPr>
          </w:rPrChange>
        </w:rPr>
      </w:pPr>
      <w:r w:rsidRPr="00826888">
        <w:rPr>
          <w:rFonts w:ascii="Arial" w:hAnsi="Arial" w:cs="Arial"/>
          <w:rPrChange w:id="689" w:author="omarx" w:date="2014-02-13T15:45:00Z">
            <w:rPr>
              <w:rFonts w:ascii="Times New Roman" w:hAnsi="Times New Roman"/>
            </w:rPr>
          </w:rPrChange>
        </w:rPr>
        <w:t xml:space="preserve">Android Phones </w:t>
      </w:r>
      <w:r w:rsidR="00CF34B9" w:rsidRPr="00826888">
        <w:rPr>
          <w:rFonts w:ascii="Arial" w:hAnsi="Arial" w:cs="Arial"/>
          <w:rPrChange w:id="690" w:author="omarx" w:date="2014-02-13T15:45:00Z">
            <w:rPr>
              <w:rFonts w:ascii="Times New Roman" w:hAnsi="Times New Roman"/>
            </w:rPr>
          </w:rPrChange>
        </w:rPr>
        <w:t>/ Testing platforms</w:t>
      </w:r>
      <w:r w:rsidRPr="00826888">
        <w:rPr>
          <w:rFonts w:ascii="Arial" w:hAnsi="Arial" w:cs="Arial"/>
          <w:rPrChange w:id="691" w:author="omarx" w:date="2014-02-13T15:45:00Z">
            <w:rPr>
              <w:rFonts w:ascii="Times New Roman" w:hAnsi="Times New Roman"/>
            </w:rPr>
          </w:rPrChange>
        </w:rPr>
        <w:t xml:space="preserve">- 2 Android Phones (Galaxy 3 and </w:t>
      </w:r>
      <w:ins w:id="692" w:author="daven" w:date="2014-02-13T12:32:00Z">
        <w:r w:rsidR="00CA1D36" w:rsidRPr="00826888">
          <w:rPr>
            <w:rFonts w:ascii="Arial" w:hAnsi="Arial" w:cs="Arial"/>
            <w:rPrChange w:id="693" w:author="omarx" w:date="2014-02-13T15:45:00Z">
              <w:rPr>
                <w:rFonts w:asciiTheme="minorHAnsi" w:hAnsiTheme="minorHAnsi"/>
              </w:rPr>
            </w:rPrChange>
          </w:rPr>
          <w:t xml:space="preserve">Galaxy </w:t>
        </w:r>
      </w:ins>
      <w:r w:rsidRPr="00826888">
        <w:rPr>
          <w:rFonts w:ascii="Arial" w:hAnsi="Arial" w:cs="Arial"/>
          <w:rPrChange w:id="694" w:author="omarx" w:date="2014-02-13T15:45:00Z">
            <w:rPr>
              <w:rFonts w:ascii="Times New Roman" w:hAnsi="Times New Roman"/>
            </w:rPr>
          </w:rPrChange>
        </w:rPr>
        <w:t>Nexus) to test application in a real platform environment.</w:t>
      </w:r>
    </w:p>
    <w:p w:rsidR="00D81879" w:rsidRPr="00826888" w:rsidRDefault="00D81879" w:rsidP="00FD542A">
      <w:pPr>
        <w:rPr>
          <w:rFonts w:ascii="Arial" w:hAnsi="Arial" w:cs="Arial"/>
          <w:sz w:val="22"/>
          <w:szCs w:val="22"/>
          <w:rPrChange w:id="695" w:author="omarx" w:date="2014-02-13T15:45:00Z">
            <w:rPr>
              <w:rFonts w:ascii="Times New Roman" w:hAnsi="Times New Roman"/>
            </w:rPr>
          </w:rPrChange>
        </w:rPr>
      </w:pPr>
    </w:p>
    <w:p w:rsidR="00D81879" w:rsidRPr="00826888" w:rsidRDefault="00D81879" w:rsidP="000B6B2A">
      <w:pPr>
        <w:pStyle w:val="ListParagraph"/>
        <w:numPr>
          <w:ilvl w:val="0"/>
          <w:numId w:val="29"/>
        </w:numPr>
        <w:rPr>
          <w:rFonts w:ascii="Arial" w:hAnsi="Arial" w:cs="Arial"/>
          <w:rPrChange w:id="696" w:author="omarx" w:date="2014-02-13T15:45:00Z">
            <w:rPr>
              <w:rFonts w:ascii="Times New Roman" w:hAnsi="Times New Roman"/>
            </w:rPr>
          </w:rPrChange>
        </w:rPr>
      </w:pPr>
      <w:r w:rsidRPr="00826888">
        <w:rPr>
          <w:rFonts w:ascii="Arial" w:hAnsi="Arial" w:cs="Arial"/>
          <w:rPrChange w:id="697" w:author="omarx" w:date="2014-02-13T15:45:00Z">
            <w:rPr>
              <w:rFonts w:ascii="Times New Roman" w:hAnsi="Times New Roman"/>
            </w:rPr>
          </w:rPrChange>
        </w:rPr>
        <w:t>Developers Laptops – 3 Developer Laptop with Eclipse IDE and Android SDK for development</w:t>
      </w:r>
    </w:p>
    <w:p w:rsidR="00D81879" w:rsidRPr="00826888" w:rsidRDefault="00D81879" w:rsidP="00FD542A">
      <w:pPr>
        <w:rPr>
          <w:rFonts w:ascii="Arial" w:hAnsi="Arial" w:cs="Arial"/>
          <w:sz w:val="22"/>
          <w:szCs w:val="22"/>
          <w:rPrChange w:id="698" w:author="omarx" w:date="2014-02-13T15:45:00Z">
            <w:rPr>
              <w:rFonts w:ascii="Times New Roman" w:hAnsi="Times New Roman"/>
            </w:rPr>
          </w:rPrChange>
        </w:rPr>
      </w:pPr>
    </w:p>
    <w:p w:rsidR="00D81879" w:rsidRPr="00826888" w:rsidRDefault="00D81879" w:rsidP="000B6B2A">
      <w:pPr>
        <w:pStyle w:val="ListParagraph"/>
        <w:numPr>
          <w:ilvl w:val="0"/>
          <w:numId w:val="29"/>
        </w:numPr>
        <w:rPr>
          <w:rFonts w:ascii="Arial" w:hAnsi="Arial" w:cs="Arial"/>
          <w:rPrChange w:id="699" w:author="omarx" w:date="2014-02-13T15:45:00Z">
            <w:rPr>
              <w:rFonts w:ascii="Times New Roman" w:hAnsi="Times New Roman"/>
            </w:rPr>
          </w:rPrChange>
        </w:rPr>
      </w:pPr>
      <w:r w:rsidRPr="00826888">
        <w:rPr>
          <w:rFonts w:ascii="Arial" w:hAnsi="Arial" w:cs="Arial"/>
          <w:rPrChange w:id="700" w:author="omarx" w:date="2014-02-13T15:45:00Z">
            <w:rPr>
              <w:rFonts w:ascii="Times New Roman" w:hAnsi="Times New Roman"/>
            </w:rPr>
          </w:rPrChange>
        </w:rPr>
        <w:t>Server /Admin Laptops- 2 Laptops with tools (Putty-SSH and XMING) to connect to the server and manage files and Data base administration</w:t>
      </w:r>
    </w:p>
    <w:p w:rsidR="00D81879" w:rsidRPr="00826888" w:rsidRDefault="00D81879" w:rsidP="00FD542A">
      <w:pPr>
        <w:rPr>
          <w:rFonts w:ascii="Arial" w:hAnsi="Arial" w:cs="Arial"/>
          <w:sz w:val="22"/>
          <w:szCs w:val="22"/>
          <w:rPrChange w:id="701" w:author="omarx" w:date="2014-02-13T15:45:00Z">
            <w:rPr>
              <w:rFonts w:ascii="Times New Roman" w:hAnsi="Times New Roman"/>
            </w:rPr>
          </w:rPrChange>
        </w:rPr>
      </w:pPr>
    </w:p>
    <w:p w:rsidR="00D81879" w:rsidRPr="00826888" w:rsidRDefault="00D81879" w:rsidP="000B6B2A">
      <w:pPr>
        <w:pStyle w:val="ListParagraph"/>
        <w:numPr>
          <w:ilvl w:val="0"/>
          <w:numId w:val="29"/>
        </w:numPr>
        <w:rPr>
          <w:rFonts w:ascii="Arial" w:hAnsi="Arial" w:cs="Arial"/>
          <w:rPrChange w:id="702" w:author="omarx" w:date="2014-02-13T15:45:00Z">
            <w:rPr>
              <w:rFonts w:ascii="Times New Roman" w:hAnsi="Times New Roman"/>
            </w:rPr>
          </w:rPrChange>
        </w:rPr>
      </w:pPr>
      <w:r w:rsidRPr="00826888">
        <w:rPr>
          <w:rFonts w:ascii="Arial" w:hAnsi="Arial" w:cs="Arial"/>
          <w:rPrChange w:id="703" w:author="omarx" w:date="2014-02-13T15:45:00Z">
            <w:rPr>
              <w:rFonts w:ascii="Times New Roman" w:hAnsi="Times New Roman"/>
            </w:rPr>
          </w:rPrChange>
        </w:rPr>
        <w:t xml:space="preserve">Server / Database - Remote server running </w:t>
      </w:r>
      <w:proofErr w:type="spellStart"/>
      <w:r w:rsidRPr="00826888">
        <w:rPr>
          <w:rFonts w:ascii="Arial" w:hAnsi="Arial" w:cs="Arial"/>
          <w:rPrChange w:id="704" w:author="omarx" w:date="2014-02-13T15:45:00Z">
            <w:rPr>
              <w:rFonts w:ascii="Times New Roman" w:hAnsi="Times New Roman"/>
            </w:rPr>
          </w:rPrChange>
        </w:rPr>
        <w:t>Debian</w:t>
      </w:r>
      <w:proofErr w:type="spellEnd"/>
      <w:r w:rsidRPr="00826888">
        <w:rPr>
          <w:rFonts w:ascii="Arial" w:hAnsi="Arial" w:cs="Arial"/>
          <w:rPrChange w:id="705" w:author="omarx" w:date="2014-02-13T15:45:00Z">
            <w:rPr>
              <w:rFonts w:ascii="Times New Roman" w:hAnsi="Times New Roman"/>
            </w:rPr>
          </w:rPrChange>
        </w:rPr>
        <w:t xml:space="preserve"> 7.3/3.2.51-1 x86_64 GNU/Linux with</w:t>
      </w:r>
    </w:p>
    <w:p w:rsidR="00D81879" w:rsidRPr="00826888" w:rsidRDefault="00D81879" w:rsidP="000B6B2A">
      <w:pPr>
        <w:pStyle w:val="ListParagraph"/>
        <w:rPr>
          <w:rFonts w:ascii="Arial" w:hAnsi="Arial" w:cs="Arial"/>
          <w:rPrChange w:id="706" w:author="omarx" w:date="2014-02-13T15:45:00Z">
            <w:rPr>
              <w:rFonts w:ascii="Times New Roman" w:hAnsi="Times New Roman"/>
            </w:rPr>
          </w:rPrChange>
        </w:rPr>
      </w:pPr>
      <w:r w:rsidRPr="00826888">
        <w:rPr>
          <w:rFonts w:ascii="Arial" w:hAnsi="Arial" w:cs="Arial"/>
          <w:rPrChange w:id="707" w:author="omarx" w:date="2014-02-13T15:45:00Z">
            <w:rPr>
              <w:rFonts w:ascii="Times New Roman" w:hAnsi="Times New Roman"/>
            </w:rPr>
          </w:rPrChange>
        </w:rPr>
        <w:t xml:space="preserve">MySQL Server version 5.5.35 </w:t>
      </w:r>
    </w:p>
    <w:p w:rsidR="00D81879" w:rsidRPr="00A843A5" w:rsidRDefault="00D81879" w:rsidP="00FD542A">
      <w:pPr>
        <w:rPr>
          <w:rFonts w:asciiTheme="minorHAnsi" w:hAnsiTheme="minorHAnsi"/>
          <w:rPrChange w:id="708" w:author="daven" w:date="2014-02-13T12:31:00Z">
            <w:rPr>
              <w:rFonts w:ascii="Times New Roman" w:hAnsi="Times New Roman"/>
            </w:rPr>
          </w:rPrChange>
        </w:rPr>
      </w:pPr>
    </w:p>
    <w:p w:rsidR="00D81879" w:rsidRPr="00A843A5" w:rsidRDefault="00D81879" w:rsidP="00FD542A">
      <w:pPr>
        <w:rPr>
          <w:rFonts w:asciiTheme="minorHAnsi" w:hAnsiTheme="minorHAnsi"/>
          <w:rPrChange w:id="709" w:author="daven" w:date="2014-02-13T12:31:00Z">
            <w:rPr/>
          </w:rPrChange>
        </w:rPr>
      </w:pPr>
    </w:p>
    <w:p w:rsidR="000C1F3D" w:rsidRPr="00A843A5" w:rsidRDefault="000C1F3D" w:rsidP="00FD542A">
      <w:pPr>
        <w:rPr>
          <w:rFonts w:asciiTheme="minorHAnsi" w:hAnsiTheme="minorHAnsi"/>
          <w:rPrChange w:id="710" w:author="daven" w:date="2014-02-13T12:31:00Z">
            <w:rPr/>
          </w:rPrChange>
        </w:rPr>
      </w:pPr>
    </w:p>
    <w:p w:rsidR="000C1F3D" w:rsidRPr="00A843A5" w:rsidRDefault="000C1F3D" w:rsidP="00FD542A">
      <w:pPr>
        <w:rPr>
          <w:rFonts w:asciiTheme="minorHAnsi" w:hAnsiTheme="minorHAnsi"/>
          <w:rPrChange w:id="711" w:author="daven" w:date="2014-02-13T12:31:00Z">
            <w:rPr/>
          </w:rPrChange>
        </w:rPr>
      </w:pPr>
    </w:p>
    <w:p w:rsidR="00FD542A" w:rsidRPr="00A843A5" w:rsidRDefault="00FD542A" w:rsidP="00FD542A">
      <w:pPr>
        <w:rPr>
          <w:rFonts w:asciiTheme="minorHAnsi" w:hAnsiTheme="minorHAnsi"/>
          <w:rPrChange w:id="712" w:author="daven" w:date="2014-02-13T12:31:00Z">
            <w:rPr/>
          </w:rPrChange>
        </w:rPr>
      </w:pPr>
    </w:p>
    <w:p w:rsidR="00FD542A" w:rsidRPr="00AC6F74" w:rsidRDefault="003C2221" w:rsidP="00FD542A">
      <w:pPr>
        <w:rPr>
          <w:rFonts w:ascii="Times New Roman" w:hAnsi="Times New Roman"/>
          <w:b/>
          <w:sz w:val="28"/>
          <w:szCs w:val="28"/>
          <w:rPrChange w:id="713" w:author="omarx" w:date="2014-02-13T15:47:00Z">
            <w:rPr>
              <w:rFonts w:ascii="Times New Roman" w:hAnsi="Times New Roman"/>
            </w:rPr>
          </w:rPrChange>
        </w:rPr>
      </w:pPr>
      <w:r w:rsidRPr="00AC6F74">
        <w:rPr>
          <w:rFonts w:ascii="Times New Roman" w:hAnsi="Times New Roman"/>
          <w:b/>
          <w:sz w:val="28"/>
          <w:szCs w:val="28"/>
          <w:rPrChange w:id="714" w:author="omarx" w:date="2014-02-13T15:47:00Z">
            <w:rPr>
              <w:rFonts w:ascii="Times New Roman" w:hAnsi="Times New Roman"/>
            </w:rPr>
          </w:rPrChange>
        </w:rPr>
        <w:t xml:space="preserve">Team </w:t>
      </w:r>
      <w:r w:rsidR="000C1F3D" w:rsidRPr="00AC6F74">
        <w:rPr>
          <w:rFonts w:ascii="Times New Roman" w:hAnsi="Times New Roman"/>
          <w:b/>
          <w:sz w:val="28"/>
          <w:szCs w:val="28"/>
          <w:rPrChange w:id="715" w:author="omarx" w:date="2014-02-13T15:47:00Z">
            <w:rPr>
              <w:rFonts w:ascii="Times New Roman" w:hAnsi="Times New Roman"/>
            </w:rPr>
          </w:rPrChange>
        </w:rPr>
        <w:t>Members Background –</w:t>
      </w:r>
      <w:r w:rsidR="00FD542A" w:rsidRPr="00AC6F74">
        <w:rPr>
          <w:rFonts w:ascii="Times New Roman" w:hAnsi="Times New Roman"/>
          <w:b/>
          <w:sz w:val="28"/>
          <w:szCs w:val="28"/>
          <w:rPrChange w:id="716" w:author="omarx" w:date="2014-02-13T15:47:00Z">
            <w:rPr>
              <w:rFonts w:ascii="Times New Roman" w:hAnsi="Times New Roman"/>
            </w:rPr>
          </w:rPrChange>
        </w:rPr>
        <w:t xml:space="preserve"> </w:t>
      </w:r>
    </w:p>
    <w:p w:rsidR="000C1F3D" w:rsidRPr="00A843A5" w:rsidRDefault="000C1F3D" w:rsidP="00FD542A">
      <w:pPr>
        <w:rPr>
          <w:rFonts w:asciiTheme="minorHAnsi" w:hAnsiTheme="minorHAnsi"/>
          <w:rPrChange w:id="717" w:author="daven" w:date="2014-02-13T12:31:00Z">
            <w:rPr>
              <w:rFonts w:ascii="Times New Roman" w:hAnsi="Times New Roman"/>
            </w:rPr>
          </w:rPrChange>
        </w:rPr>
      </w:pPr>
    </w:p>
    <w:p w:rsidR="000C1F3D" w:rsidRPr="00A843A5" w:rsidRDefault="000C1F3D" w:rsidP="000B6B2A">
      <w:pPr>
        <w:pStyle w:val="Body1"/>
        <w:numPr>
          <w:ilvl w:val="0"/>
          <w:numId w:val="30"/>
        </w:numPr>
        <w:rPr>
          <w:rFonts w:asciiTheme="minorHAnsi" w:hAnsiTheme="minorHAnsi"/>
          <w:i/>
          <w:rPrChange w:id="718" w:author="daven" w:date="2014-02-13T12:31:00Z">
            <w:rPr>
              <w:rFonts w:ascii="Times New Roman" w:hAnsi="Times New Roman"/>
              <w:i/>
            </w:rPr>
          </w:rPrChange>
        </w:rPr>
      </w:pPr>
      <w:r w:rsidRPr="00A843A5">
        <w:rPr>
          <w:rFonts w:asciiTheme="minorHAnsi" w:hAnsiTheme="minorHAnsi"/>
          <w:rPrChange w:id="719" w:author="daven" w:date="2014-02-13T12:31:00Z">
            <w:rPr>
              <w:rFonts w:ascii="Times New Roman" w:hAnsi="Times New Roman"/>
            </w:rPr>
          </w:rPrChange>
        </w:rPr>
        <w:t xml:space="preserve">Andrew – </w:t>
      </w:r>
      <w:r w:rsidRPr="00A843A5">
        <w:rPr>
          <w:rFonts w:asciiTheme="minorHAnsi" w:hAnsiTheme="minorHAnsi"/>
          <w:i/>
          <w:rPrChange w:id="720" w:author="daven" w:date="2014-02-13T12:31:00Z">
            <w:rPr>
              <w:rFonts w:ascii="Times New Roman" w:hAnsi="Times New Roman"/>
              <w:i/>
            </w:rPr>
          </w:rPrChange>
        </w:rPr>
        <w:t>Objects/classes, UML, MySQL, C++, Java, GUI, Web applications experience</w:t>
      </w:r>
    </w:p>
    <w:p w:rsidR="000C1F3D" w:rsidRPr="00A843A5" w:rsidRDefault="000C1F3D" w:rsidP="000C1F3D">
      <w:pPr>
        <w:pStyle w:val="Body1"/>
        <w:rPr>
          <w:rFonts w:asciiTheme="minorHAnsi" w:hAnsiTheme="minorHAnsi"/>
          <w:rPrChange w:id="721" w:author="daven" w:date="2014-02-13T12:31:00Z">
            <w:rPr>
              <w:rFonts w:ascii="Times New Roman" w:hAnsi="Times New Roman"/>
            </w:rPr>
          </w:rPrChange>
        </w:rPr>
      </w:pPr>
    </w:p>
    <w:p w:rsidR="000C1F3D" w:rsidRPr="00A843A5" w:rsidRDefault="000C1F3D" w:rsidP="000B6B2A">
      <w:pPr>
        <w:pStyle w:val="Body1"/>
        <w:numPr>
          <w:ilvl w:val="0"/>
          <w:numId w:val="30"/>
        </w:numPr>
        <w:rPr>
          <w:rFonts w:asciiTheme="minorHAnsi" w:hAnsiTheme="minorHAnsi"/>
          <w:rPrChange w:id="722" w:author="daven" w:date="2014-02-13T12:31:00Z">
            <w:rPr>
              <w:rFonts w:ascii="Times New Roman" w:hAnsi="Times New Roman"/>
            </w:rPr>
          </w:rPrChange>
        </w:rPr>
      </w:pPr>
      <w:r w:rsidRPr="00A843A5">
        <w:rPr>
          <w:rFonts w:asciiTheme="minorHAnsi" w:hAnsiTheme="minorHAnsi"/>
          <w:rPrChange w:id="723" w:author="daven" w:date="2014-02-13T12:31:00Z">
            <w:rPr>
              <w:rFonts w:ascii="Times New Roman" w:hAnsi="Times New Roman"/>
            </w:rPr>
          </w:rPrChange>
        </w:rPr>
        <w:t xml:space="preserve">Omar – </w:t>
      </w:r>
      <w:r w:rsidRPr="00A843A5">
        <w:rPr>
          <w:rFonts w:asciiTheme="minorHAnsi" w:hAnsiTheme="minorHAnsi"/>
          <w:i/>
          <w:rPrChange w:id="724" w:author="daven" w:date="2014-02-13T12:31:00Z">
            <w:rPr>
              <w:rFonts w:ascii="Times New Roman" w:hAnsi="Times New Roman"/>
              <w:i/>
            </w:rPr>
          </w:rPrChange>
        </w:rPr>
        <w:t>Schedules, Project management, integration and testing, C++, XML, Client/Server applications, Linux</w:t>
      </w:r>
    </w:p>
    <w:p w:rsidR="000C1F3D" w:rsidRPr="00A843A5" w:rsidRDefault="000C1F3D" w:rsidP="000C1F3D">
      <w:pPr>
        <w:pStyle w:val="Body1"/>
        <w:rPr>
          <w:rFonts w:asciiTheme="minorHAnsi" w:hAnsiTheme="minorHAnsi"/>
          <w:rPrChange w:id="725" w:author="daven" w:date="2014-02-13T12:31:00Z">
            <w:rPr>
              <w:rFonts w:ascii="Times New Roman" w:hAnsi="Times New Roman"/>
            </w:rPr>
          </w:rPrChange>
        </w:rPr>
      </w:pPr>
    </w:p>
    <w:p w:rsidR="000C1F3D" w:rsidRPr="00A843A5" w:rsidRDefault="000C1F3D" w:rsidP="000B6B2A">
      <w:pPr>
        <w:pStyle w:val="Body1"/>
        <w:numPr>
          <w:ilvl w:val="0"/>
          <w:numId w:val="30"/>
        </w:numPr>
        <w:rPr>
          <w:rFonts w:asciiTheme="minorHAnsi" w:hAnsiTheme="minorHAnsi"/>
          <w:i/>
          <w:rPrChange w:id="726" w:author="daven" w:date="2014-02-13T12:31:00Z">
            <w:rPr>
              <w:rFonts w:ascii="Times New Roman" w:hAnsi="Times New Roman"/>
              <w:i/>
            </w:rPr>
          </w:rPrChange>
        </w:rPr>
      </w:pPr>
      <w:r w:rsidRPr="00A843A5">
        <w:rPr>
          <w:rFonts w:asciiTheme="minorHAnsi" w:hAnsiTheme="minorHAnsi"/>
          <w:rPrChange w:id="727" w:author="daven" w:date="2014-02-13T12:31:00Z">
            <w:rPr>
              <w:rFonts w:ascii="Times New Roman" w:hAnsi="Times New Roman"/>
            </w:rPr>
          </w:rPrChange>
        </w:rPr>
        <w:t xml:space="preserve">Rick - </w:t>
      </w:r>
      <w:r w:rsidRPr="00A843A5">
        <w:rPr>
          <w:rFonts w:asciiTheme="minorHAnsi" w:hAnsiTheme="minorHAnsi"/>
          <w:i/>
          <w:rPrChange w:id="728" w:author="daven" w:date="2014-02-13T12:31:00Z">
            <w:rPr>
              <w:rFonts w:ascii="Times New Roman" w:hAnsi="Times New Roman"/>
              <w:i/>
            </w:rPr>
          </w:rPrChange>
        </w:rPr>
        <w:t>Class Models, PHP Python, server side programming, Android Emulator, XML</w:t>
      </w:r>
    </w:p>
    <w:p w:rsidR="000C1F3D" w:rsidRPr="00A843A5" w:rsidRDefault="000C1F3D" w:rsidP="000C1F3D">
      <w:pPr>
        <w:pStyle w:val="Body1"/>
        <w:rPr>
          <w:rFonts w:asciiTheme="minorHAnsi" w:hAnsiTheme="minorHAnsi"/>
          <w:rPrChange w:id="729" w:author="daven" w:date="2014-02-13T12:31:00Z">
            <w:rPr>
              <w:rFonts w:ascii="Times New Roman" w:hAnsi="Times New Roman"/>
            </w:rPr>
          </w:rPrChange>
        </w:rPr>
      </w:pPr>
    </w:p>
    <w:p w:rsidR="000C1F3D" w:rsidRPr="00A843A5" w:rsidRDefault="000C1F3D" w:rsidP="000B6B2A">
      <w:pPr>
        <w:pStyle w:val="Body1"/>
        <w:numPr>
          <w:ilvl w:val="0"/>
          <w:numId w:val="30"/>
        </w:numPr>
        <w:rPr>
          <w:rFonts w:asciiTheme="minorHAnsi" w:hAnsiTheme="minorHAnsi"/>
          <w:rPrChange w:id="730" w:author="daven" w:date="2014-02-13T12:31:00Z">
            <w:rPr>
              <w:rFonts w:ascii="Times New Roman" w:hAnsi="Times New Roman"/>
            </w:rPr>
          </w:rPrChange>
        </w:rPr>
      </w:pPr>
      <w:proofErr w:type="spellStart"/>
      <w:r w:rsidRPr="00A843A5">
        <w:rPr>
          <w:rFonts w:asciiTheme="minorHAnsi" w:hAnsiTheme="minorHAnsi"/>
          <w:rPrChange w:id="731" w:author="daven" w:date="2014-02-13T12:31:00Z">
            <w:rPr>
              <w:rFonts w:ascii="Times New Roman" w:hAnsi="Times New Roman"/>
            </w:rPr>
          </w:rPrChange>
        </w:rPr>
        <w:t>Daven</w:t>
      </w:r>
      <w:proofErr w:type="spellEnd"/>
      <w:r w:rsidRPr="00A843A5">
        <w:rPr>
          <w:rFonts w:asciiTheme="minorHAnsi" w:hAnsiTheme="minorHAnsi"/>
          <w:rPrChange w:id="732" w:author="daven" w:date="2014-02-13T12:31:00Z">
            <w:rPr>
              <w:rFonts w:ascii="Times New Roman" w:hAnsi="Times New Roman"/>
            </w:rPr>
          </w:rPrChange>
        </w:rPr>
        <w:t xml:space="preserve"> – </w:t>
      </w:r>
      <w:r w:rsidRPr="00A843A5">
        <w:rPr>
          <w:rFonts w:asciiTheme="minorHAnsi" w:hAnsiTheme="minorHAnsi"/>
          <w:i/>
          <w:rPrChange w:id="733" w:author="daven" w:date="2014-02-13T12:31:00Z">
            <w:rPr>
              <w:rFonts w:ascii="Times New Roman" w:hAnsi="Times New Roman"/>
              <w:i/>
            </w:rPr>
          </w:rPrChange>
        </w:rPr>
        <w:t xml:space="preserve">Java, Python, </w:t>
      </w:r>
      <w:del w:id="734" w:author="daven" w:date="2014-02-13T12:32:00Z">
        <w:r w:rsidRPr="00A843A5" w:rsidDel="00C34C1D">
          <w:rPr>
            <w:rFonts w:asciiTheme="minorHAnsi" w:hAnsiTheme="minorHAnsi"/>
            <w:i/>
            <w:rPrChange w:id="735" w:author="daven" w:date="2014-02-13T12:31:00Z">
              <w:rPr>
                <w:rFonts w:ascii="Times New Roman" w:hAnsi="Times New Roman"/>
                <w:i/>
              </w:rPr>
            </w:rPrChange>
          </w:rPr>
          <w:delText>JavaScript</w:delText>
        </w:r>
      </w:del>
      <w:ins w:id="736" w:author="daven" w:date="2014-02-13T12:32:00Z">
        <w:r w:rsidR="00C34C1D">
          <w:rPr>
            <w:rFonts w:asciiTheme="minorHAnsi" w:hAnsiTheme="minorHAnsi"/>
            <w:i/>
          </w:rPr>
          <w:t>Linux</w:t>
        </w:r>
      </w:ins>
      <w:r w:rsidRPr="00A843A5">
        <w:rPr>
          <w:rFonts w:asciiTheme="minorHAnsi" w:hAnsiTheme="minorHAnsi"/>
          <w:i/>
          <w:rPrChange w:id="737" w:author="daven" w:date="2014-02-13T12:31:00Z">
            <w:rPr>
              <w:rFonts w:ascii="Times New Roman" w:hAnsi="Times New Roman"/>
              <w:i/>
            </w:rPr>
          </w:rPrChange>
        </w:rPr>
        <w:t xml:space="preserve">, programming experience  </w:t>
      </w:r>
      <w:r w:rsidRPr="00A843A5">
        <w:rPr>
          <w:rFonts w:asciiTheme="minorHAnsi" w:hAnsiTheme="minorHAnsi"/>
          <w:rPrChange w:id="738" w:author="daven" w:date="2014-02-13T12:31:00Z">
            <w:rPr>
              <w:rFonts w:ascii="Times New Roman" w:hAnsi="Times New Roman"/>
            </w:rPr>
          </w:rPrChange>
        </w:rPr>
        <w:t xml:space="preserve"> </w:t>
      </w:r>
    </w:p>
    <w:p w:rsidR="000C1F3D" w:rsidRPr="00A843A5" w:rsidRDefault="000C1F3D" w:rsidP="000C1F3D">
      <w:pPr>
        <w:pStyle w:val="Body1"/>
        <w:rPr>
          <w:rFonts w:asciiTheme="minorHAnsi" w:hAnsiTheme="minorHAnsi"/>
          <w:rPrChange w:id="739" w:author="daven" w:date="2014-02-13T12:31:00Z">
            <w:rPr>
              <w:rFonts w:ascii="Times New Roman" w:hAnsi="Times New Roman"/>
            </w:rPr>
          </w:rPrChange>
        </w:rPr>
      </w:pPr>
    </w:p>
    <w:p w:rsidR="000C1F3D" w:rsidRPr="00A843A5" w:rsidRDefault="000C1F3D" w:rsidP="000B6B2A">
      <w:pPr>
        <w:pStyle w:val="Body1"/>
        <w:numPr>
          <w:ilvl w:val="0"/>
          <w:numId w:val="30"/>
        </w:numPr>
        <w:rPr>
          <w:rFonts w:asciiTheme="minorHAnsi" w:hAnsiTheme="minorHAnsi"/>
          <w:rPrChange w:id="740" w:author="daven" w:date="2014-02-13T12:31:00Z">
            <w:rPr>
              <w:rFonts w:ascii="Times New Roman" w:hAnsi="Times New Roman"/>
            </w:rPr>
          </w:rPrChange>
        </w:rPr>
      </w:pPr>
      <w:r w:rsidRPr="00A843A5">
        <w:rPr>
          <w:rFonts w:asciiTheme="minorHAnsi" w:hAnsiTheme="minorHAnsi"/>
          <w:rPrChange w:id="741" w:author="daven" w:date="2014-02-13T12:31:00Z">
            <w:rPr>
              <w:rFonts w:ascii="Times New Roman" w:hAnsi="Times New Roman"/>
            </w:rPr>
          </w:rPrChange>
        </w:rPr>
        <w:t xml:space="preserve">Brian – </w:t>
      </w:r>
      <w:r w:rsidRPr="00A843A5">
        <w:rPr>
          <w:rFonts w:asciiTheme="minorHAnsi" w:hAnsiTheme="minorHAnsi"/>
          <w:i/>
          <w:rPrChange w:id="742" w:author="daven" w:date="2014-02-13T12:31:00Z">
            <w:rPr>
              <w:rFonts w:ascii="Times New Roman" w:hAnsi="Times New Roman"/>
              <w:i/>
            </w:rPr>
          </w:rPrChange>
        </w:rPr>
        <w:t xml:space="preserve">XML, C++, MySQL, Databases experience </w:t>
      </w:r>
    </w:p>
    <w:p w:rsidR="000C1F3D" w:rsidRDefault="003F530C" w:rsidP="000B6B2A">
      <w:pPr>
        <w:pStyle w:val="ListParagraph"/>
        <w:numPr>
          <w:ilvl w:val="0"/>
          <w:numId w:val="30"/>
        </w:numPr>
        <w:spacing w:line="240" w:lineRule="auto"/>
      </w:pPr>
      <w:r>
        <w:br w:type="page"/>
      </w:r>
    </w:p>
    <w:p w:rsidR="00D27E06" w:rsidRDefault="00D27E06" w:rsidP="0004494A">
      <w:pPr>
        <w:pStyle w:val="Heading1"/>
        <w:jc w:val="both"/>
      </w:pPr>
      <w:bookmarkStart w:id="743" w:name="_Toc379904619"/>
      <w:r>
        <w:lastRenderedPageBreak/>
        <w:t>Disaster Issues</w:t>
      </w:r>
      <w:bookmarkEnd w:id="743"/>
      <w:r>
        <w:t xml:space="preserve"> </w:t>
      </w:r>
    </w:p>
    <w:p w:rsidR="00D27E06" w:rsidRPr="00AC6F74" w:rsidRDefault="00D27E06" w:rsidP="0004494A">
      <w:pPr>
        <w:pStyle w:val="Heading2"/>
        <w:jc w:val="both"/>
        <w:rPr>
          <w:rFonts w:ascii="Times New Roman" w:hAnsi="Times New Roman"/>
          <w:szCs w:val="28"/>
          <w:rPrChange w:id="744" w:author="omarx" w:date="2014-02-13T15:48:00Z">
            <w:rPr/>
          </w:rPrChange>
        </w:rPr>
      </w:pPr>
      <w:bookmarkStart w:id="745" w:name="_Toc379904620"/>
      <w:r w:rsidRPr="00AC6F74">
        <w:rPr>
          <w:rFonts w:ascii="Times New Roman" w:hAnsi="Times New Roman"/>
          <w:szCs w:val="28"/>
          <w:rPrChange w:id="746" w:author="omarx" w:date="2014-02-13T15:48:00Z">
            <w:rPr/>
          </w:rPrChange>
        </w:rPr>
        <w:t>Software Backup</w:t>
      </w:r>
      <w:bookmarkEnd w:id="745"/>
    </w:p>
    <w:p w:rsidR="000C1F3D" w:rsidRPr="00AC6F74" w:rsidRDefault="000C1F3D" w:rsidP="002D1D5A">
      <w:pPr>
        <w:jc w:val="both"/>
        <w:rPr>
          <w:rFonts w:ascii="Arial" w:hAnsi="Arial" w:cs="Arial"/>
          <w:sz w:val="22"/>
          <w:szCs w:val="22"/>
          <w:rPrChange w:id="747" w:author="omarx" w:date="2014-02-13T15:46:00Z">
            <w:rPr/>
          </w:rPrChange>
        </w:rPr>
      </w:pPr>
      <w:r w:rsidRPr="00AC6F74">
        <w:rPr>
          <w:rFonts w:ascii="Arial" w:hAnsi="Arial" w:cs="Arial"/>
          <w:sz w:val="22"/>
          <w:szCs w:val="22"/>
          <w:rPrChange w:id="748" w:author="omarx" w:date="2014-02-13T15:46:00Z">
            <w:rPr/>
          </w:rPrChange>
        </w:rPr>
        <w:t xml:space="preserve">With every increment or upgrade the software images/packages will be saved and controlled in a software repository. In case of losing or a repository corruption and alternate backup shall be available to restore the full system to a previous state. </w:t>
      </w:r>
    </w:p>
    <w:p w:rsidR="00D27E06" w:rsidRPr="00AC6F74" w:rsidRDefault="00D27E06" w:rsidP="0004494A">
      <w:pPr>
        <w:pStyle w:val="Heading2"/>
        <w:jc w:val="both"/>
        <w:rPr>
          <w:rFonts w:ascii="Times New Roman" w:hAnsi="Times New Roman"/>
          <w:szCs w:val="28"/>
          <w:rPrChange w:id="749" w:author="omarx" w:date="2014-02-13T15:48:00Z">
            <w:rPr/>
          </w:rPrChange>
        </w:rPr>
      </w:pPr>
      <w:bookmarkStart w:id="750" w:name="_Toc379904621"/>
      <w:r w:rsidRPr="00AC6F74">
        <w:rPr>
          <w:rFonts w:ascii="Times New Roman" w:hAnsi="Times New Roman"/>
          <w:szCs w:val="28"/>
          <w:rPrChange w:id="751" w:author="omarx" w:date="2014-02-13T15:48:00Z">
            <w:rPr/>
          </w:rPrChange>
        </w:rPr>
        <w:t>Other Platform or Website</w:t>
      </w:r>
      <w:bookmarkEnd w:id="750"/>
      <w:r w:rsidRPr="00AC6F74">
        <w:rPr>
          <w:rFonts w:ascii="Times New Roman" w:hAnsi="Times New Roman"/>
          <w:szCs w:val="28"/>
          <w:rPrChange w:id="752" w:author="omarx" w:date="2014-02-13T15:48:00Z">
            <w:rPr/>
          </w:rPrChange>
        </w:rPr>
        <w:t xml:space="preserve"> </w:t>
      </w:r>
    </w:p>
    <w:p w:rsidR="002D1D5A" w:rsidRPr="00AC6F74" w:rsidRDefault="002D1D5A">
      <w:pPr>
        <w:jc w:val="both"/>
        <w:rPr>
          <w:rFonts w:ascii="Arial" w:hAnsi="Arial" w:cs="Arial"/>
          <w:sz w:val="22"/>
          <w:szCs w:val="22"/>
          <w:rPrChange w:id="753" w:author="omarx" w:date="2014-02-13T15:46:00Z">
            <w:rPr/>
          </w:rPrChange>
        </w:rPr>
        <w:pPrChange w:id="754" w:author="omarx" w:date="2014-02-13T16:09:00Z">
          <w:pPr/>
        </w:pPrChange>
      </w:pPr>
      <w:r w:rsidRPr="00AC6F74">
        <w:rPr>
          <w:rFonts w:ascii="Arial" w:hAnsi="Arial" w:cs="Arial"/>
          <w:sz w:val="22"/>
          <w:szCs w:val="22"/>
          <w:rPrChange w:id="755" w:author="omarx" w:date="2014-02-13T15:46:00Z">
            <w:rPr/>
          </w:rPrChange>
        </w:rPr>
        <w:t xml:space="preserve">In case of losing one or more of the team member we may need to re architecture the </w:t>
      </w:r>
      <w:ins w:id="756" w:author="daven" w:date="2014-02-13T12:32:00Z">
        <w:r w:rsidR="00C966FA" w:rsidRPr="00AC6F74">
          <w:rPr>
            <w:rFonts w:ascii="Arial" w:hAnsi="Arial" w:cs="Arial"/>
            <w:sz w:val="22"/>
            <w:szCs w:val="22"/>
            <w:rPrChange w:id="757" w:author="omarx" w:date="2014-02-13T15:46:00Z">
              <w:rPr/>
            </w:rPrChange>
          </w:rPr>
          <w:t xml:space="preserve">mobile </w:t>
        </w:r>
      </w:ins>
      <w:del w:id="758" w:author="daven" w:date="2014-02-13T12:32:00Z">
        <w:r w:rsidRPr="00AC6F74" w:rsidDel="00C966FA">
          <w:rPr>
            <w:rFonts w:ascii="Arial" w:hAnsi="Arial" w:cs="Arial"/>
            <w:sz w:val="22"/>
            <w:szCs w:val="22"/>
            <w:rPrChange w:id="759" w:author="omarx" w:date="2014-02-13T15:46:00Z">
              <w:rPr/>
            </w:rPrChange>
          </w:rPr>
          <w:delText xml:space="preserve">whole </w:delText>
        </w:r>
      </w:del>
      <w:r w:rsidRPr="00AC6F74">
        <w:rPr>
          <w:rFonts w:ascii="Arial" w:hAnsi="Arial" w:cs="Arial"/>
          <w:sz w:val="22"/>
          <w:szCs w:val="22"/>
          <w:rPrChange w:id="760" w:author="omarx" w:date="2014-02-13T15:46:00Z">
            <w:rPr/>
          </w:rPrChange>
        </w:rPr>
        <w:t>app to run as a mobile</w:t>
      </w:r>
      <w:ins w:id="761" w:author="daven" w:date="2014-02-13T12:33:00Z">
        <w:r w:rsidR="00C966FA" w:rsidRPr="00AC6F74">
          <w:rPr>
            <w:rFonts w:ascii="Arial" w:hAnsi="Arial" w:cs="Arial"/>
            <w:sz w:val="22"/>
            <w:szCs w:val="22"/>
            <w:rPrChange w:id="762" w:author="omarx" w:date="2014-02-13T15:46:00Z">
              <w:rPr/>
            </w:rPrChange>
          </w:rPr>
          <w:t>-accessible</w:t>
        </w:r>
      </w:ins>
      <w:r w:rsidRPr="00AC6F74">
        <w:rPr>
          <w:rFonts w:ascii="Arial" w:hAnsi="Arial" w:cs="Arial"/>
          <w:sz w:val="22"/>
          <w:szCs w:val="22"/>
          <w:rPrChange w:id="763" w:author="omarx" w:date="2014-02-13T15:46:00Z">
            <w:rPr/>
          </w:rPrChange>
        </w:rPr>
        <w:t xml:space="preserve"> website. This backup plan doesn’t require the </w:t>
      </w:r>
      <w:del w:id="764" w:author="daven" w:date="2014-02-13T12:33:00Z">
        <w:r w:rsidRPr="00AC6F74" w:rsidDel="003429FE">
          <w:rPr>
            <w:rFonts w:ascii="Arial" w:hAnsi="Arial" w:cs="Arial"/>
            <w:sz w:val="22"/>
            <w:szCs w:val="22"/>
            <w:rPrChange w:id="765" w:author="omarx" w:date="2014-02-13T15:46:00Z">
              <w:rPr/>
            </w:rPrChange>
          </w:rPr>
          <w:delText xml:space="preserve">android </w:delText>
        </w:r>
      </w:del>
      <w:ins w:id="766" w:author="daven" w:date="2014-02-13T12:33:00Z">
        <w:r w:rsidR="003429FE" w:rsidRPr="00AC6F74">
          <w:rPr>
            <w:rFonts w:ascii="Arial" w:hAnsi="Arial" w:cs="Arial"/>
            <w:sz w:val="22"/>
            <w:szCs w:val="22"/>
            <w:rPrChange w:id="767" w:author="omarx" w:date="2014-02-13T15:46:00Z">
              <w:rPr/>
            </w:rPrChange>
          </w:rPr>
          <w:t xml:space="preserve">Android </w:t>
        </w:r>
      </w:ins>
      <w:r w:rsidRPr="00AC6F74">
        <w:rPr>
          <w:rFonts w:ascii="Arial" w:hAnsi="Arial" w:cs="Arial"/>
          <w:sz w:val="22"/>
          <w:szCs w:val="22"/>
          <w:rPrChange w:id="768" w:author="omarx" w:date="2014-02-13T15:46:00Z">
            <w:rPr/>
          </w:rPrChange>
        </w:rPr>
        <w:t>OS framework to runs and in theory will work independently as a website in a regular browser.  This wi</w:t>
      </w:r>
      <w:r w:rsidR="00932B59" w:rsidRPr="00AC6F74">
        <w:rPr>
          <w:rFonts w:ascii="Arial" w:hAnsi="Arial" w:cs="Arial"/>
          <w:sz w:val="22"/>
          <w:szCs w:val="22"/>
          <w:rPrChange w:id="769" w:author="omarx" w:date="2014-02-13T15:46:00Z">
            <w:rPr/>
          </w:rPrChange>
        </w:rPr>
        <w:t>ll give us more flexibility in case of an emergency</w:t>
      </w:r>
      <w:r w:rsidRPr="00AC6F74">
        <w:rPr>
          <w:rFonts w:ascii="Arial" w:hAnsi="Arial" w:cs="Arial"/>
          <w:sz w:val="22"/>
          <w:szCs w:val="22"/>
          <w:rPrChange w:id="770" w:author="omarx" w:date="2014-02-13T15:46:00Z">
            <w:rPr/>
          </w:rPrChange>
        </w:rPr>
        <w:t>.</w:t>
      </w:r>
    </w:p>
    <w:p w:rsidR="000C1F3D" w:rsidRPr="00AC6F74" w:rsidRDefault="000C1F3D" w:rsidP="000C1F3D">
      <w:pPr>
        <w:rPr>
          <w:rFonts w:ascii="Arial" w:hAnsi="Arial" w:cs="Arial"/>
          <w:sz w:val="22"/>
          <w:szCs w:val="22"/>
          <w:rPrChange w:id="771" w:author="omarx" w:date="2014-02-13T15:46:00Z">
            <w:rPr/>
          </w:rPrChange>
        </w:rPr>
      </w:pPr>
    </w:p>
    <w:p w:rsidR="000C1F3D" w:rsidRPr="00AC6F74" w:rsidRDefault="00D27E06" w:rsidP="000C1F3D">
      <w:pPr>
        <w:pStyle w:val="Heading2"/>
        <w:jc w:val="both"/>
        <w:rPr>
          <w:rFonts w:ascii="Times New Roman" w:hAnsi="Times New Roman"/>
          <w:szCs w:val="28"/>
          <w:rPrChange w:id="772" w:author="omarx" w:date="2014-02-13T15:48:00Z">
            <w:rPr/>
          </w:rPrChange>
        </w:rPr>
      </w:pPr>
      <w:bookmarkStart w:id="773" w:name="_Toc379904622"/>
      <w:r w:rsidRPr="00AC6F74">
        <w:rPr>
          <w:rFonts w:ascii="Times New Roman" w:hAnsi="Times New Roman"/>
          <w:szCs w:val="28"/>
          <w:rPrChange w:id="774" w:author="omarx" w:date="2014-02-13T15:48:00Z">
            <w:rPr/>
          </w:rPrChange>
        </w:rPr>
        <w:t>Demo Video</w:t>
      </w:r>
      <w:bookmarkEnd w:id="773"/>
      <w:r w:rsidRPr="00AC6F74">
        <w:rPr>
          <w:rFonts w:ascii="Times New Roman" w:hAnsi="Times New Roman"/>
          <w:szCs w:val="28"/>
          <w:rPrChange w:id="775" w:author="omarx" w:date="2014-02-13T15:48:00Z">
            <w:rPr/>
          </w:rPrChange>
        </w:rPr>
        <w:t xml:space="preserve"> </w:t>
      </w:r>
    </w:p>
    <w:p w:rsidR="000C1F3D" w:rsidRPr="00AC6F74" w:rsidRDefault="000C1F3D">
      <w:pPr>
        <w:jc w:val="both"/>
        <w:rPr>
          <w:rFonts w:ascii="Arial" w:hAnsi="Arial" w:cs="Arial"/>
          <w:sz w:val="22"/>
          <w:szCs w:val="22"/>
          <w:rPrChange w:id="776" w:author="omarx" w:date="2014-02-13T15:46:00Z">
            <w:rPr/>
          </w:rPrChange>
        </w:rPr>
        <w:pPrChange w:id="777" w:author="omarx" w:date="2014-02-13T16:09:00Z">
          <w:pPr/>
        </w:pPrChange>
      </w:pPr>
      <w:r w:rsidRPr="00AC6F74">
        <w:rPr>
          <w:rFonts w:ascii="Arial" w:hAnsi="Arial" w:cs="Arial"/>
          <w:sz w:val="22"/>
          <w:szCs w:val="22"/>
          <w:rPrChange w:id="778" w:author="omarx" w:date="2014-02-13T15:46:00Z">
            <w:rPr/>
          </w:rPrChange>
        </w:rPr>
        <w:t>In case of Andr</w:t>
      </w:r>
      <w:r w:rsidR="002D1D5A" w:rsidRPr="00AC6F74">
        <w:rPr>
          <w:rFonts w:ascii="Arial" w:hAnsi="Arial" w:cs="Arial"/>
          <w:sz w:val="22"/>
          <w:szCs w:val="22"/>
          <w:rPrChange w:id="779" w:author="omarx" w:date="2014-02-13T15:46:00Z">
            <w:rPr/>
          </w:rPrChange>
        </w:rPr>
        <w:t xml:space="preserve">oid emulator failure or not able to display the Android phone for the Demo day, the team shall have a  Demo video that shows the multiple features of the application running in the  emulator </w:t>
      </w:r>
      <w:del w:id="780" w:author="omarx" w:date="2014-02-13T15:46:00Z">
        <w:r w:rsidR="002D1D5A" w:rsidRPr="00AC6F74" w:rsidDel="00B8156B">
          <w:rPr>
            <w:rFonts w:ascii="Arial" w:hAnsi="Arial" w:cs="Arial"/>
            <w:sz w:val="22"/>
            <w:szCs w:val="22"/>
            <w:rPrChange w:id="781" w:author="omarx" w:date="2014-02-13T15:46:00Z">
              <w:rPr/>
            </w:rPrChange>
          </w:rPr>
          <w:delText xml:space="preserve"> </w:delText>
        </w:r>
      </w:del>
      <w:r w:rsidR="002D1D5A" w:rsidRPr="00AC6F74">
        <w:rPr>
          <w:rFonts w:ascii="Arial" w:hAnsi="Arial" w:cs="Arial"/>
          <w:sz w:val="22"/>
          <w:szCs w:val="22"/>
          <w:rPrChange w:id="782" w:author="omarx" w:date="2014-02-13T15:46:00Z">
            <w:rPr/>
          </w:rPrChange>
        </w:rPr>
        <w:t>or the phone.</w:t>
      </w:r>
    </w:p>
    <w:p w:rsidR="00417958" w:rsidRDefault="00417958" w:rsidP="000C1F3D"/>
    <w:p w:rsidR="00417958" w:rsidRDefault="00417958">
      <w:pPr>
        <w:spacing w:line="240" w:lineRule="auto"/>
      </w:pPr>
      <w:r>
        <w:br w:type="page"/>
      </w:r>
    </w:p>
    <w:p w:rsidR="00417958" w:rsidRDefault="00417958" w:rsidP="000C1F3D"/>
    <w:p w:rsidR="00417958" w:rsidRDefault="00417958" w:rsidP="00417958">
      <w:pPr>
        <w:pStyle w:val="TOCEntry"/>
        <w:jc w:val="both"/>
      </w:pPr>
      <w:bookmarkStart w:id="783" w:name="_Toc439994698"/>
      <w:bookmarkStart w:id="784" w:name="_Toc379904615"/>
      <w:r>
        <w:t>Appendix A: Issues List</w:t>
      </w:r>
      <w:bookmarkEnd w:id="783"/>
      <w:bookmarkEnd w:id="784"/>
    </w:p>
    <w:p w:rsidR="00417958" w:rsidRPr="000C1F3D" w:rsidRDefault="00417958" w:rsidP="00417958">
      <w:r>
        <w:t>Bug_Tracker.xls – This will be a list of the outstanding bugs that are left at the end of the project.</w:t>
      </w:r>
    </w:p>
    <w:sectPr w:rsidR="00417958" w:rsidRPr="000C1F3D">
      <w:headerReference w:type="default" r:id="rId13"/>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8" w:author="omarx" w:date="2014-02-13T15:27:00Z" w:initials="o">
    <w:p w:rsidR="00B93186" w:rsidRDefault="00B93186">
      <w:pPr>
        <w:pStyle w:val="CommentText"/>
      </w:pPr>
      <w:r>
        <w:rPr>
          <w:rStyle w:val="CommentReference"/>
        </w:rPr>
        <w:annotationRef/>
      </w:r>
      <w:r>
        <w:t xml:space="preserve">May need to add a few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970" w:rsidRDefault="00B96970">
      <w:pPr>
        <w:spacing w:line="240" w:lineRule="auto"/>
      </w:pPr>
      <w:r>
        <w:separator/>
      </w:r>
    </w:p>
    <w:p w:rsidR="00B96970" w:rsidRDefault="00B96970"/>
  </w:endnote>
  <w:endnote w:type="continuationSeparator" w:id="0">
    <w:p w:rsidR="00B96970" w:rsidRDefault="00B96970">
      <w:pPr>
        <w:spacing w:line="240" w:lineRule="auto"/>
      </w:pPr>
      <w:r>
        <w:continuationSeparator/>
      </w:r>
    </w:p>
    <w:p w:rsidR="00B96970" w:rsidRDefault="00B969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970" w:rsidRDefault="00B96970">
      <w:pPr>
        <w:spacing w:line="240" w:lineRule="auto"/>
      </w:pPr>
      <w:r>
        <w:separator/>
      </w:r>
    </w:p>
    <w:p w:rsidR="00B96970" w:rsidRDefault="00B96970"/>
  </w:footnote>
  <w:footnote w:type="continuationSeparator" w:id="0">
    <w:p w:rsidR="00B96970" w:rsidRDefault="00B96970">
      <w:pPr>
        <w:spacing w:line="240" w:lineRule="auto"/>
      </w:pPr>
      <w:r>
        <w:continuationSeparator/>
      </w:r>
    </w:p>
    <w:p w:rsidR="00B96970" w:rsidRDefault="00B9697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186" w:rsidRDefault="00B93186">
    <w:pPr>
      <w:pStyle w:val="Header"/>
    </w:pPr>
    <w:r>
      <w:tab/>
    </w:r>
    <w:r>
      <w:tab/>
      <w:t xml:space="preserve">Page </w:t>
    </w:r>
    <w:r>
      <w:fldChar w:fldCharType="begin"/>
    </w:r>
    <w:r>
      <w:instrText xml:space="preserve"> PAGE  \* MERGEFORMAT </w:instrText>
    </w:r>
    <w:r>
      <w:fldChar w:fldCharType="separate"/>
    </w:r>
    <w:r w:rsidR="00CA1810">
      <w:rPr>
        <w:noProof/>
      </w:rPr>
      <w:t>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186" w:rsidRDefault="00B93186">
    <w:pPr>
      <w:pStyle w:val="Header"/>
      <w:tabs>
        <w:tab w:val="clear" w:pos="9360"/>
        <w:tab w:val="right" w:pos="9630"/>
      </w:tabs>
    </w:pPr>
    <w:r>
      <w:tab/>
    </w:r>
    <w:r>
      <w:tab/>
      <w:t xml:space="preserve">Page </w:t>
    </w:r>
    <w:r>
      <w:fldChar w:fldCharType="begin"/>
    </w:r>
    <w:r>
      <w:instrText xml:space="preserve"> PAGE  \* MERGEFORMAT </w:instrText>
    </w:r>
    <w:r>
      <w:fldChar w:fldCharType="separate"/>
    </w:r>
    <w:r w:rsidR="00CA1810">
      <w:rPr>
        <w:noProof/>
      </w:rPr>
      <w:t>19</w:t>
    </w:r>
    <w:r>
      <w:fldChar w:fldCharType="end"/>
    </w:r>
  </w:p>
  <w:p w:rsidR="00B93186" w:rsidRDefault="00B9318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31EC0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374270B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color w:val="auto"/>
      </w:rPr>
    </w:lvl>
    <w:lvl w:ilvl="2">
      <w:start w:val="1"/>
      <w:numFmt w:val="decimal"/>
      <w:pStyle w:val="Heading3"/>
      <w:lvlText w:val="%1.%2.%3"/>
      <w:legacy w:legacy="1" w:legacySpace="144" w:legacyIndent="0"/>
      <w:lvlJc w:val="left"/>
      <w:rPr>
        <w:i/>
      </w:rPr>
    </w:lvl>
    <w:lvl w:ilvl="3">
      <w:start w:val="1"/>
      <w:numFmt w:val="decimal"/>
      <w:pStyle w:val="Heading4"/>
      <w:lvlText w:val="%1.%2.%3.%4"/>
      <w:legacy w:legacy="1" w:legacySpace="144" w:legacyIndent="0"/>
      <w:lvlJc w:val="left"/>
      <w:rPr>
        <w:b w:val="0"/>
        <w:i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4197040"/>
    <w:multiLevelType w:val="hybridMultilevel"/>
    <w:tmpl w:val="0832DF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C17EE3"/>
    <w:multiLevelType w:val="hybridMultilevel"/>
    <w:tmpl w:val="13D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C36838"/>
    <w:multiLevelType w:val="hybridMultilevel"/>
    <w:tmpl w:val="F48EA6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F60246"/>
    <w:multiLevelType w:val="hybridMultilevel"/>
    <w:tmpl w:val="F09E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53E82"/>
    <w:multiLevelType w:val="hybridMultilevel"/>
    <w:tmpl w:val="931C06A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nsid w:val="0BAA38D1"/>
    <w:multiLevelType w:val="hybridMultilevel"/>
    <w:tmpl w:val="D116D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60382"/>
    <w:multiLevelType w:val="hybridMultilevel"/>
    <w:tmpl w:val="CF3499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507450"/>
    <w:multiLevelType w:val="hybridMultilevel"/>
    <w:tmpl w:val="DC7E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E75859"/>
    <w:multiLevelType w:val="hybridMultilevel"/>
    <w:tmpl w:val="144E40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FF04B0"/>
    <w:multiLevelType w:val="hybridMultilevel"/>
    <w:tmpl w:val="F71EDBA4"/>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DA57593"/>
    <w:multiLevelType w:val="hybridMultilevel"/>
    <w:tmpl w:val="DBB659EA"/>
    <w:lvl w:ilvl="0" w:tplc="BFFA73E2">
      <w:numFmt w:val="bullet"/>
      <w:lvlText w:val="-"/>
      <w:lvlJc w:val="left"/>
      <w:pPr>
        <w:ind w:left="720" w:hanging="360"/>
      </w:pPr>
      <w:rPr>
        <w:rFonts w:ascii="Arial" w:eastAsia="Times New Roman" w:hAnsi="Arial" w:cs="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2D203D8"/>
    <w:multiLevelType w:val="hybridMultilevel"/>
    <w:tmpl w:val="3F3A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8E010C"/>
    <w:multiLevelType w:val="hybridMultilevel"/>
    <w:tmpl w:val="87A404F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2ECA28A5"/>
    <w:multiLevelType w:val="hybridMultilevel"/>
    <w:tmpl w:val="EABA68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F4FDC"/>
    <w:multiLevelType w:val="hybridMultilevel"/>
    <w:tmpl w:val="D182E5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7B315E3"/>
    <w:multiLevelType w:val="hybridMultilevel"/>
    <w:tmpl w:val="DA50C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4B26AC"/>
    <w:multiLevelType w:val="hybridMultilevel"/>
    <w:tmpl w:val="B6B4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0A006D"/>
    <w:multiLevelType w:val="hybridMultilevel"/>
    <w:tmpl w:val="FAFC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E85672"/>
    <w:multiLevelType w:val="hybridMultilevel"/>
    <w:tmpl w:val="52EE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81BB6"/>
    <w:multiLevelType w:val="hybridMultilevel"/>
    <w:tmpl w:val="95C067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55183A"/>
    <w:multiLevelType w:val="hybridMultilevel"/>
    <w:tmpl w:val="5AB67D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6795FAC"/>
    <w:multiLevelType w:val="hybridMultilevel"/>
    <w:tmpl w:val="2C2A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DE6DCC"/>
    <w:multiLevelType w:val="hybridMultilevel"/>
    <w:tmpl w:val="0FEAF4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F1C2EA3"/>
    <w:multiLevelType w:val="hybridMultilevel"/>
    <w:tmpl w:val="13D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9169F4"/>
    <w:multiLevelType w:val="hybridMultilevel"/>
    <w:tmpl w:val="F30A7F0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5B1467FE"/>
    <w:multiLevelType w:val="hybridMultilevel"/>
    <w:tmpl w:val="A1BC23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394DF8"/>
    <w:multiLevelType w:val="hybridMultilevel"/>
    <w:tmpl w:val="B3368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E2F7C4D"/>
    <w:multiLevelType w:val="hybridMultilevel"/>
    <w:tmpl w:val="B22E0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612086"/>
    <w:multiLevelType w:val="hybridMultilevel"/>
    <w:tmpl w:val="13D89A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F6557C9"/>
    <w:multiLevelType w:val="hybridMultilevel"/>
    <w:tmpl w:val="186C7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402BE7"/>
    <w:multiLevelType w:val="hybridMultilevel"/>
    <w:tmpl w:val="13D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094BD6"/>
    <w:multiLevelType w:val="hybridMultilevel"/>
    <w:tmpl w:val="CC3831D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
  </w:num>
  <w:num w:numId="2">
    <w:abstractNumId w:val="30"/>
  </w:num>
  <w:num w:numId="3">
    <w:abstractNumId w:val="25"/>
  </w:num>
  <w:num w:numId="4">
    <w:abstractNumId w:val="32"/>
  </w:num>
  <w:num w:numId="5">
    <w:abstractNumId w:val="3"/>
  </w:num>
  <w:num w:numId="6">
    <w:abstractNumId w:val="17"/>
  </w:num>
  <w:num w:numId="7">
    <w:abstractNumId w:val="1"/>
    <w:lvlOverride w:ilvl="0">
      <w:startOverride w:val="3"/>
    </w:lvlOverride>
    <w:lvlOverride w:ilvl="1">
      <w:startOverride w:val="1"/>
    </w:lvlOverride>
  </w:num>
  <w:num w:numId="8">
    <w:abstractNumId w:val="5"/>
  </w:num>
  <w:num w:numId="9">
    <w:abstractNumId w:val="12"/>
  </w:num>
  <w:num w:numId="10">
    <w:abstractNumId w:val="11"/>
  </w:num>
  <w:num w:numId="11">
    <w:abstractNumId w:val="1"/>
    <w:lvlOverride w:ilvl="0">
      <w:startOverride w:val="3"/>
    </w:lvlOverride>
    <w:lvlOverride w:ilvl="1">
      <w:startOverride w:val="3"/>
    </w:lvlOverride>
  </w:num>
  <w:num w:numId="12">
    <w:abstractNumId w:val="0"/>
  </w:num>
  <w:num w:numId="13">
    <w:abstractNumId w:val="33"/>
  </w:num>
  <w:num w:numId="14">
    <w:abstractNumId w:val="6"/>
  </w:num>
  <w:num w:numId="15">
    <w:abstractNumId w:val="21"/>
  </w:num>
  <w:num w:numId="16">
    <w:abstractNumId w:val="2"/>
  </w:num>
  <w:num w:numId="17">
    <w:abstractNumId w:val="14"/>
  </w:num>
  <w:num w:numId="18">
    <w:abstractNumId w:val="10"/>
  </w:num>
  <w:num w:numId="19">
    <w:abstractNumId w:val="1"/>
    <w:lvlOverride w:ilvl="0">
      <w:startOverride w:val="3"/>
    </w:lvlOverride>
    <w:lvlOverride w:ilvl="1">
      <w:startOverride w:val="2"/>
    </w:lvlOverride>
    <w:lvlOverride w:ilvl="2">
      <w:startOverride w:val="1"/>
    </w:lvlOverride>
  </w:num>
  <w:num w:numId="20">
    <w:abstractNumId w:val="16"/>
  </w:num>
  <w:num w:numId="21">
    <w:abstractNumId w:val="26"/>
  </w:num>
  <w:num w:numId="22">
    <w:abstractNumId w:val="20"/>
  </w:num>
  <w:num w:numId="23">
    <w:abstractNumId w:val="13"/>
  </w:num>
  <w:num w:numId="24">
    <w:abstractNumId w:val="18"/>
  </w:num>
  <w:num w:numId="25">
    <w:abstractNumId w:val="9"/>
  </w:num>
  <w:num w:numId="26">
    <w:abstractNumId w:val="23"/>
  </w:num>
  <w:num w:numId="27">
    <w:abstractNumId w:val="8"/>
  </w:num>
  <w:num w:numId="28">
    <w:abstractNumId w:val="24"/>
  </w:num>
  <w:num w:numId="29">
    <w:abstractNumId w:val="15"/>
  </w:num>
  <w:num w:numId="30">
    <w:abstractNumId w:val="27"/>
  </w:num>
  <w:num w:numId="31">
    <w:abstractNumId w:val="19"/>
  </w:num>
  <w:num w:numId="32">
    <w:abstractNumId w:val="22"/>
  </w:num>
  <w:num w:numId="33">
    <w:abstractNumId w:val="31"/>
  </w:num>
  <w:num w:numId="34">
    <w:abstractNumId w:val="7"/>
  </w:num>
  <w:num w:numId="35">
    <w:abstractNumId w:val="28"/>
  </w:num>
  <w:num w:numId="36">
    <w:abstractNumId w:val="4"/>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CC74E0D-E94F-445A-8743-4FB3C5B198CA}"/>
    <w:docVar w:name="dgnword-eventsink" w:val="22325624"/>
  </w:docVars>
  <w:rsids>
    <w:rsidRoot w:val="00D01183"/>
    <w:rsid w:val="00000124"/>
    <w:rsid w:val="000164F9"/>
    <w:rsid w:val="00035010"/>
    <w:rsid w:val="0004494A"/>
    <w:rsid w:val="000B6B2A"/>
    <w:rsid w:val="000C1F3D"/>
    <w:rsid w:val="000E0041"/>
    <w:rsid w:val="00104F22"/>
    <w:rsid w:val="00137848"/>
    <w:rsid w:val="00163963"/>
    <w:rsid w:val="001B26ED"/>
    <w:rsid w:val="001B3FD4"/>
    <w:rsid w:val="001B7731"/>
    <w:rsid w:val="001C67F1"/>
    <w:rsid w:val="001F3906"/>
    <w:rsid w:val="001F4FB5"/>
    <w:rsid w:val="002111A5"/>
    <w:rsid w:val="002253F5"/>
    <w:rsid w:val="00234440"/>
    <w:rsid w:val="00236DFD"/>
    <w:rsid w:val="0025333A"/>
    <w:rsid w:val="002774A3"/>
    <w:rsid w:val="0029148C"/>
    <w:rsid w:val="00292E3A"/>
    <w:rsid w:val="002C2317"/>
    <w:rsid w:val="002D1D5A"/>
    <w:rsid w:val="002F2B2C"/>
    <w:rsid w:val="00311B34"/>
    <w:rsid w:val="0033172C"/>
    <w:rsid w:val="00334EB0"/>
    <w:rsid w:val="003429FE"/>
    <w:rsid w:val="00347A82"/>
    <w:rsid w:val="003629C8"/>
    <w:rsid w:val="00362A0C"/>
    <w:rsid w:val="00375C1A"/>
    <w:rsid w:val="003B266C"/>
    <w:rsid w:val="003C16CC"/>
    <w:rsid w:val="003C2221"/>
    <w:rsid w:val="003F2728"/>
    <w:rsid w:val="003F530C"/>
    <w:rsid w:val="003F75D2"/>
    <w:rsid w:val="00412EDC"/>
    <w:rsid w:val="00417958"/>
    <w:rsid w:val="00426383"/>
    <w:rsid w:val="004543E9"/>
    <w:rsid w:val="00464B16"/>
    <w:rsid w:val="004810AD"/>
    <w:rsid w:val="004C72F9"/>
    <w:rsid w:val="004E3DEA"/>
    <w:rsid w:val="004E502D"/>
    <w:rsid w:val="004F50C9"/>
    <w:rsid w:val="004F7094"/>
    <w:rsid w:val="00517F98"/>
    <w:rsid w:val="00540558"/>
    <w:rsid w:val="005669E1"/>
    <w:rsid w:val="005716A9"/>
    <w:rsid w:val="0058059E"/>
    <w:rsid w:val="00594E72"/>
    <w:rsid w:val="005D6A88"/>
    <w:rsid w:val="005E5FEE"/>
    <w:rsid w:val="00630E95"/>
    <w:rsid w:val="00673910"/>
    <w:rsid w:val="006E0027"/>
    <w:rsid w:val="006E4F68"/>
    <w:rsid w:val="007041D2"/>
    <w:rsid w:val="00710A92"/>
    <w:rsid w:val="00713ADE"/>
    <w:rsid w:val="00731C1A"/>
    <w:rsid w:val="00750696"/>
    <w:rsid w:val="00760719"/>
    <w:rsid w:val="007A11A3"/>
    <w:rsid w:val="007A3A40"/>
    <w:rsid w:val="007D2C65"/>
    <w:rsid w:val="00810655"/>
    <w:rsid w:val="00826888"/>
    <w:rsid w:val="00833ACB"/>
    <w:rsid w:val="00845BE3"/>
    <w:rsid w:val="0086261E"/>
    <w:rsid w:val="008925D9"/>
    <w:rsid w:val="008963D0"/>
    <w:rsid w:val="00896F6A"/>
    <w:rsid w:val="008A25AB"/>
    <w:rsid w:val="008F14EE"/>
    <w:rsid w:val="00913BDF"/>
    <w:rsid w:val="00920267"/>
    <w:rsid w:val="00932B59"/>
    <w:rsid w:val="00946632"/>
    <w:rsid w:val="00962D1F"/>
    <w:rsid w:val="00966A53"/>
    <w:rsid w:val="009901F7"/>
    <w:rsid w:val="009A510D"/>
    <w:rsid w:val="009C59BC"/>
    <w:rsid w:val="009D6970"/>
    <w:rsid w:val="009E4BDE"/>
    <w:rsid w:val="00A116AD"/>
    <w:rsid w:val="00A37AEE"/>
    <w:rsid w:val="00A5298C"/>
    <w:rsid w:val="00A65CE6"/>
    <w:rsid w:val="00A843A5"/>
    <w:rsid w:val="00AC6F74"/>
    <w:rsid w:val="00AF7386"/>
    <w:rsid w:val="00B0309E"/>
    <w:rsid w:val="00B5284D"/>
    <w:rsid w:val="00B647C2"/>
    <w:rsid w:val="00B8156B"/>
    <w:rsid w:val="00B853CD"/>
    <w:rsid w:val="00B91F37"/>
    <w:rsid w:val="00B93186"/>
    <w:rsid w:val="00B96970"/>
    <w:rsid w:val="00BA5AA3"/>
    <w:rsid w:val="00BE78AF"/>
    <w:rsid w:val="00C10E7F"/>
    <w:rsid w:val="00C34C1D"/>
    <w:rsid w:val="00C368F8"/>
    <w:rsid w:val="00C43E4B"/>
    <w:rsid w:val="00C619D8"/>
    <w:rsid w:val="00C61F04"/>
    <w:rsid w:val="00C966FA"/>
    <w:rsid w:val="00CA1810"/>
    <w:rsid w:val="00CA1A54"/>
    <w:rsid w:val="00CA1D36"/>
    <w:rsid w:val="00CE4831"/>
    <w:rsid w:val="00CF34B9"/>
    <w:rsid w:val="00D01183"/>
    <w:rsid w:val="00D04F5A"/>
    <w:rsid w:val="00D27E06"/>
    <w:rsid w:val="00D30C27"/>
    <w:rsid w:val="00D814B1"/>
    <w:rsid w:val="00D81879"/>
    <w:rsid w:val="00D926B8"/>
    <w:rsid w:val="00D95CBD"/>
    <w:rsid w:val="00DA1775"/>
    <w:rsid w:val="00DA67FD"/>
    <w:rsid w:val="00DC1207"/>
    <w:rsid w:val="00DE4C47"/>
    <w:rsid w:val="00E30265"/>
    <w:rsid w:val="00E76F9A"/>
    <w:rsid w:val="00E96FD0"/>
    <w:rsid w:val="00EA71ED"/>
    <w:rsid w:val="00EA7DB3"/>
    <w:rsid w:val="00EB11B5"/>
    <w:rsid w:val="00EF6C2A"/>
    <w:rsid w:val="00F03CF2"/>
    <w:rsid w:val="00F12ABB"/>
    <w:rsid w:val="00F30453"/>
    <w:rsid w:val="00F4658A"/>
    <w:rsid w:val="00F53973"/>
    <w:rsid w:val="00F639CA"/>
    <w:rsid w:val="00FA2267"/>
    <w:rsid w:val="00FB0B27"/>
    <w:rsid w:val="00FB201C"/>
    <w:rsid w:val="00FB3E8B"/>
    <w:rsid w:val="00FD542A"/>
    <w:rsid w:val="00FD689F"/>
    <w:rsid w:val="00FF0C84"/>
    <w:rsid w:val="00FF1500"/>
    <w:rsid w:val="00FF5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8B"/>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olorfulList-Accent11">
    <w:name w:val="Colorful List - Accent 11"/>
    <w:basedOn w:val="Normal"/>
    <w:qFormat/>
    <w:rsid w:val="003E32D2"/>
    <w:pPr>
      <w:spacing w:line="240" w:lineRule="auto"/>
      <w:ind w:left="720"/>
      <w:contextualSpacing/>
    </w:pPr>
    <w:rPr>
      <w:rFonts w:ascii="Calibri" w:eastAsia="Calibri" w:hAnsi="Calibri"/>
      <w:szCs w:val="24"/>
      <w:lang w:bidi="en-US"/>
    </w:rPr>
  </w:style>
  <w:style w:type="paragraph" w:styleId="NormalWeb">
    <w:name w:val="Normal (Web)"/>
    <w:basedOn w:val="Normal"/>
    <w:uiPriority w:val="99"/>
    <w:semiHidden/>
    <w:unhideWhenUsed/>
    <w:rsid w:val="008B6A06"/>
    <w:pPr>
      <w:spacing w:before="180" w:after="300" w:line="312" w:lineRule="atLeast"/>
    </w:pPr>
    <w:rPr>
      <w:rFonts w:ascii="Times New Roman" w:hAnsi="Times New Roman"/>
      <w:szCs w:val="24"/>
      <w:lang w:val="en-CA" w:eastAsia="en-CA"/>
    </w:rPr>
  </w:style>
  <w:style w:type="paragraph" w:styleId="BalloonText">
    <w:name w:val="Balloon Text"/>
    <w:basedOn w:val="Normal"/>
    <w:link w:val="BalloonTextChar"/>
    <w:uiPriority w:val="99"/>
    <w:semiHidden/>
    <w:unhideWhenUsed/>
    <w:rsid w:val="00FA22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267"/>
    <w:rPr>
      <w:rFonts w:ascii="Tahoma" w:hAnsi="Tahoma" w:cs="Tahoma"/>
      <w:sz w:val="16"/>
      <w:szCs w:val="16"/>
    </w:rPr>
  </w:style>
  <w:style w:type="paragraph" w:styleId="ListParagraph">
    <w:name w:val="List Paragraph"/>
    <w:basedOn w:val="Normal"/>
    <w:uiPriority w:val="34"/>
    <w:qFormat/>
    <w:rsid w:val="00FA2267"/>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412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D542A"/>
    <w:pPr>
      <w:spacing w:after="200" w:line="240" w:lineRule="auto"/>
    </w:pPr>
    <w:rPr>
      <w:b/>
      <w:bCs/>
      <w:color w:val="4F81BD" w:themeColor="accent1"/>
      <w:sz w:val="18"/>
      <w:szCs w:val="18"/>
    </w:rPr>
  </w:style>
  <w:style w:type="paragraph" w:customStyle="1" w:styleId="Body1">
    <w:name w:val="Body 1"/>
    <w:rsid w:val="000C1F3D"/>
    <w:rPr>
      <w:rFonts w:ascii="Helvetica" w:eastAsia="Arial Unicode MS" w:hAnsi="Helvetica"/>
      <w:color w:val="000000"/>
      <w:sz w:val="24"/>
    </w:rPr>
  </w:style>
  <w:style w:type="paragraph" w:styleId="NoSpacing">
    <w:name w:val="No Spacing"/>
    <w:uiPriority w:val="1"/>
    <w:qFormat/>
    <w:rsid w:val="00A843A5"/>
    <w:rPr>
      <w:rFonts w:ascii="Times" w:hAnsi="Times"/>
      <w:sz w:val="24"/>
    </w:rPr>
  </w:style>
  <w:style w:type="character" w:styleId="CommentReference">
    <w:name w:val="annotation reference"/>
    <w:basedOn w:val="DefaultParagraphFont"/>
    <w:uiPriority w:val="99"/>
    <w:semiHidden/>
    <w:unhideWhenUsed/>
    <w:rsid w:val="00B93186"/>
    <w:rPr>
      <w:sz w:val="16"/>
      <w:szCs w:val="16"/>
    </w:rPr>
  </w:style>
  <w:style w:type="paragraph" w:styleId="CommentText">
    <w:name w:val="annotation text"/>
    <w:basedOn w:val="Normal"/>
    <w:link w:val="CommentTextChar"/>
    <w:uiPriority w:val="99"/>
    <w:semiHidden/>
    <w:unhideWhenUsed/>
    <w:rsid w:val="00B93186"/>
    <w:pPr>
      <w:spacing w:line="240" w:lineRule="auto"/>
    </w:pPr>
    <w:rPr>
      <w:sz w:val="20"/>
    </w:rPr>
  </w:style>
  <w:style w:type="character" w:customStyle="1" w:styleId="CommentTextChar">
    <w:name w:val="Comment Text Char"/>
    <w:basedOn w:val="DefaultParagraphFont"/>
    <w:link w:val="CommentText"/>
    <w:uiPriority w:val="99"/>
    <w:semiHidden/>
    <w:rsid w:val="00B93186"/>
    <w:rPr>
      <w:rFonts w:ascii="Times" w:hAnsi="Times"/>
    </w:rPr>
  </w:style>
  <w:style w:type="paragraph" w:styleId="CommentSubject">
    <w:name w:val="annotation subject"/>
    <w:basedOn w:val="CommentText"/>
    <w:next w:val="CommentText"/>
    <w:link w:val="CommentSubjectChar"/>
    <w:uiPriority w:val="99"/>
    <w:semiHidden/>
    <w:unhideWhenUsed/>
    <w:rsid w:val="00B93186"/>
    <w:rPr>
      <w:b/>
      <w:bCs/>
    </w:rPr>
  </w:style>
  <w:style w:type="character" w:customStyle="1" w:styleId="CommentSubjectChar">
    <w:name w:val="Comment Subject Char"/>
    <w:basedOn w:val="CommentTextChar"/>
    <w:link w:val="CommentSubject"/>
    <w:uiPriority w:val="99"/>
    <w:semiHidden/>
    <w:rsid w:val="00B93186"/>
    <w:rPr>
      <w:rFonts w:ascii="Times" w:hAnsi="Times"/>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8B"/>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olorfulList-Accent11">
    <w:name w:val="Colorful List - Accent 11"/>
    <w:basedOn w:val="Normal"/>
    <w:qFormat/>
    <w:rsid w:val="003E32D2"/>
    <w:pPr>
      <w:spacing w:line="240" w:lineRule="auto"/>
      <w:ind w:left="720"/>
      <w:contextualSpacing/>
    </w:pPr>
    <w:rPr>
      <w:rFonts w:ascii="Calibri" w:eastAsia="Calibri" w:hAnsi="Calibri"/>
      <w:szCs w:val="24"/>
      <w:lang w:bidi="en-US"/>
    </w:rPr>
  </w:style>
  <w:style w:type="paragraph" w:styleId="NormalWeb">
    <w:name w:val="Normal (Web)"/>
    <w:basedOn w:val="Normal"/>
    <w:uiPriority w:val="99"/>
    <w:semiHidden/>
    <w:unhideWhenUsed/>
    <w:rsid w:val="008B6A06"/>
    <w:pPr>
      <w:spacing w:before="180" w:after="300" w:line="312" w:lineRule="atLeast"/>
    </w:pPr>
    <w:rPr>
      <w:rFonts w:ascii="Times New Roman" w:hAnsi="Times New Roman"/>
      <w:szCs w:val="24"/>
      <w:lang w:val="en-CA" w:eastAsia="en-CA"/>
    </w:rPr>
  </w:style>
  <w:style w:type="paragraph" w:styleId="BalloonText">
    <w:name w:val="Balloon Text"/>
    <w:basedOn w:val="Normal"/>
    <w:link w:val="BalloonTextChar"/>
    <w:uiPriority w:val="99"/>
    <w:semiHidden/>
    <w:unhideWhenUsed/>
    <w:rsid w:val="00FA22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267"/>
    <w:rPr>
      <w:rFonts w:ascii="Tahoma" w:hAnsi="Tahoma" w:cs="Tahoma"/>
      <w:sz w:val="16"/>
      <w:szCs w:val="16"/>
    </w:rPr>
  </w:style>
  <w:style w:type="paragraph" w:styleId="ListParagraph">
    <w:name w:val="List Paragraph"/>
    <w:basedOn w:val="Normal"/>
    <w:uiPriority w:val="34"/>
    <w:qFormat/>
    <w:rsid w:val="00FA2267"/>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412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D542A"/>
    <w:pPr>
      <w:spacing w:after="200" w:line="240" w:lineRule="auto"/>
    </w:pPr>
    <w:rPr>
      <w:b/>
      <w:bCs/>
      <w:color w:val="4F81BD" w:themeColor="accent1"/>
      <w:sz w:val="18"/>
      <w:szCs w:val="18"/>
    </w:rPr>
  </w:style>
  <w:style w:type="paragraph" w:customStyle="1" w:styleId="Body1">
    <w:name w:val="Body 1"/>
    <w:rsid w:val="000C1F3D"/>
    <w:rPr>
      <w:rFonts w:ascii="Helvetica" w:eastAsia="Arial Unicode MS" w:hAnsi="Helvetica"/>
      <w:color w:val="000000"/>
      <w:sz w:val="24"/>
    </w:rPr>
  </w:style>
  <w:style w:type="paragraph" w:styleId="NoSpacing">
    <w:name w:val="No Spacing"/>
    <w:uiPriority w:val="1"/>
    <w:qFormat/>
    <w:rsid w:val="00A843A5"/>
    <w:rPr>
      <w:rFonts w:ascii="Times" w:hAnsi="Times"/>
      <w:sz w:val="24"/>
    </w:rPr>
  </w:style>
  <w:style w:type="character" w:styleId="CommentReference">
    <w:name w:val="annotation reference"/>
    <w:basedOn w:val="DefaultParagraphFont"/>
    <w:uiPriority w:val="99"/>
    <w:semiHidden/>
    <w:unhideWhenUsed/>
    <w:rsid w:val="00B93186"/>
    <w:rPr>
      <w:sz w:val="16"/>
      <w:szCs w:val="16"/>
    </w:rPr>
  </w:style>
  <w:style w:type="paragraph" w:styleId="CommentText">
    <w:name w:val="annotation text"/>
    <w:basedOn w:val="Normal"/>
    <w:link w:val="CommentTextChar"/>
    <w:uiPriority w:val="99"/>
    <w:semiHidden/>
    <w:unhideWhenUsed/>
    <w:rsid w:val="00B93186"/>
    <w:pPr>
      <w:spacing w:line="240" w:lineRule="auto"/>
    </w:pPr>
    <w:rPr>
      <w:sz w:val="20"/>
    </w:rPr>
  </w:style>
  <w:style w:type="character" w:customStyle="1" w:styleId="CommentTextChar">
    <w:name w:val="Comment Text Char"/>
    <w:basedOn w:val="DefaultParagraphFont"/>
    <w:link w:val="CommentText"/>
    <w:uiPriority w:val="99"/>
    <w:semiHidden/>
    <w:rsid w:val="00B93186"/>
    <w:rPr>
      <w:rFonts w:ascii="Times" w:hAnsi="Times"/>
    </w:rPr>
  </w:style>
  <w:style w:type="paragraph" w:styleId="CommentSubject">
    <w:name w:val="annotation subject"/>
    <w:basedOn w:val="CommentText"/>
    <w:next w:val="CommentText"/>
    <w:link w:val="CommentSubjectChar"/>
    <w:uiPriority w:val="99"/>
    <w:semiHidden/>
    <w:unhideWhenUsed/>
    <w:rsid w:val="00B93186"/>
    <w:rPr>
      <w:b/>
      <w:bCs/>
    </w:rPr>
  </w:style>
  <w:style w:type="character" w:customStyle="1" w:styleId="CommentSubjectChar">
    <w:name w:val="Comment Subject Char"/>
    <w:basedOn w:val="CommentTextChar"/>
    <w:link w:val="CommentSubject"/>
    <w:uiPriority w:val="99"/>
    <w:semiHidden/>
    <w:rsid w:val="00B93186"/>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781C1-8CD3-47FC-A6D9-8A3A638B3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23</Pages>
  <Words>3791</Words>
  <Characters>21610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is department</dc:creator>
  <cp:lastModifiedBy>omarx</cp:lastModifiedBy>
  <cp:revision>30</cp:revision>
  <cp:lastPrinted>2014-02-11T20:48:00Z</cp:lastPrinted>
  <dcterms:created xsi:type="dcterms:W3CDTF">2014-02-13T17:39:00Z</dcterms:created>
  <dcterms:modified xsi:type="dcterms:W3CDTF">2014-02-13T21:27:00Z</dcterms:modified>
</cp:coreProperties>
</file>