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rsidP="0004494A">
      <w:pPr>
        <w:pStyle w:val="line"/>
        <w:jc w:val="both"/>
      </w:pPr>
      <w:r>
        <w:softHyphen/>
      </w:r>
      <w:r>
        <w:softHyphen/>
      </w:r>
      <w:r>
        <w:softHyphen/>
      </w:r>
      <w:r>
        <w:softHyphen/>
      </w:r>
    </w:p>
    <w:p w:rsidR="003B266C" w:rsidRPr="003C16CC" w:rsidRDefault="00417958" w:rsidP="0004494A">
      <w:pPr>
        <w:pStyle w:val="Title"/>
        <w:jc w:val="both"/>
        <w:rPr>
          <w:sz w:val="52"/>
          <w:szCs w:val="52"/>
        </w:rPr>
      </w:pPr>
      <w:r w:rsidRPr="003C16CC">
        <w:rPr>
          <w:sz w:val="52"/>
          <w:szCs w:val="52"/>
        </w:rPr>
        <w:t>Software</w:t>
      </w:r>
      <w:r w:rsidR="003C16CC" w:rsidRPr="003C16CC">
        <w:rPr>
          <w:sz w:val="52"/>
          <w:szCs w:val="52"/>
        </w:rPr>
        <w:t xml:space="preserve"> </w:t>
      </w:r>
      <w:r w:rsidR="003B266C" w:rsidRPr="003C16CC">
        <w:rPr>
          <w:sz w:val="52"/>
          <w:szCs w:val="52"/>
        </w:rPr>
        <w:t>Requirements Specification</w:t>
      </w:r>
    </w:p>
    <w:p w:rsidR="003B266C" w:rsidRDefault="00913BDF" w:rsidP="00E55454">
      <w:pPr>
        <w:pStyle w:val="Title"/>
        <w:jc w:val="center"/>
        <w:rPr>
          <w:sz w:val="52"/>
          <w:szCs w:val="52"/>
        </w:rPr>
      </w:pPr>
      <w:r w:rsidRPr="003C16CC">
        <w:rPr>
          <w:sz w:val="52"/>
          <w:szCs w:val="52"/>
        </w:rPr>
        <w:t>FH</w:t>
      </w:r>
      <w:r w:rsidR="003B266C" w:rsidRPr="003C16CC">
        <w:rPr>
          <w:sz w:val="52"/>
          <w:szCs w:val="52"/>
        </w:rPr>
        <w:t xml:space="preserve"> Mobile Application</w:t>
      </w:r>
    </w:p>
    <w:p w:rsidR="00FB0B27" w:rsidRDefault="00FB0B27" w:rsidP="00E55454">
      <w:pPr>
        <w:pStyle w:val="Title"/>
        <w:jc w:val="center"/>
        <w:rPr>
          <w:sz w:val="52"/>
          <w:szCs w:val="52"/>
        </w:rPr>
      </w:pPr>
    </w:p>
    <w:p w:rsidR="00FB0B27" w:rsidRDefault="00FB0B27" w:rsidP="00E55454">
      <w:pPr>
        <w:pStyle w:val="Title"/>
        <w:jc w:val="center"/>
        <w:rPr>
          <w:sz w:val="52"/>
          <w:szCs w:val="52"/>
        </w:rPr>
      </w:pPr>
    </w:p>
    <w:p w:rsidR="00FB0B27" w:rsidRPr="003C16CC" w:rsidRDefault="00FB0B27" w:rsidP="00E55454">
      <w:pPr>
        <w:pStyle w:val="Title"/>
        <w:jc w:val="center"/>
        <w:rPr>
          <w:sz w:val="52"/>
          <w:szCs w:val="52"/>
        </w:rPr>
      </w:pPr>
    </w:p>
    <w:p w:rsidR="00FB0B27" w:rsidRDefault="00163963" w:rsidP="0004494A">
      <w:pPr>
        <w:pStyle w:val="ByLine"/>
        <w:jc w:val="both"/>
      </w:pPr>
      <w:r>
        <w:t xml:space="preserve">Version </w:t>
      </w:r>
      <w:del w:id="0" w:author="Andrew" w:date="2014-03-18T15:27:00Z">
        <w:r w:rsidDel="00AE4315">
          <w:delText>1.</w:delText>
        </w:r>
        <w:r w:rsidR="00E55454" w:rsidDel="00AE4315">
          <w:delText>5</w:delText>
        </w:r>
      </w:del>
      <w:ins w:id="1" w:author="Andrew" w:date="2014-03-18T15:27:00Z">
        <w:r w:rsidR="00AE4315">
          <w:t>2.</w:t>
        </w:r>
      </w:ins>
      <w:r w:rsidR="00224F4E">
        <w:t>1</w:t>
      </w:r>
    </w:p>
    <w:p w:rsidR="00913BDF" w:rsidRDefault="00913BDF" w:rsidP="0004494A">
      <w:pPr>
        <w:pStyle w:val="ByLine"/>
        <w:spacing w:before="0" w:after="0"/>
        <w:jc w:val="both"/>
      </w:pPr>
      <w:r>
        <w:t>Prepared by</w:t>
      </w:r>
    </w:p>
    <w:p w:rsidR="00913BDF" w:rsidRDefault="00913BDF" w:rsidP="0004494A">
      <w:pPr>
        <w:pStyle w:val="ByLine"/>
        <w:spacing w:before="0" w:after="0"/>
        <w:jc w:val="both"/>
      </w:pPr>
    </w:p>
    <w:p w:rsidR="003B266C" w:rsidRDefault="00913BDF" w:rsidP="0004494A">
      <w:pPr>
        <w:pStyle w:val="ByLine"/>
        <w:spacing w:before="0" w:after="0"/>
        <w:jc w:val="both"/>
      </w:pPr>
      <w:r>
        <w:t xml:space="preserve"> Omar Rivera</w:t>
      </w:r>
    </w:p>
    <w:p w:rsidR="00913BDF" w:rsidRDefault="00913BDF" w:rsidP="0004494A">
      <w:pPr>
        <w:pStyle w:val="ByLine"/>
        <w:spacing w:before="0" w:after="0"/>
        <w:jc w:val="both"/>
      </w:pPr>
      <w:r>
        <w:t>Andrew Poirier</w:t>
      </w:r>
    </w:p>
    <w:p w:rsidR="00913BDF" w:rsidRDefault="00913BDF" w:rsidP="0004494A">
      <w:pPr>
        <w:pStyle w:val="ByLine"/>
        <w:spacing w:before="0" w:after="0"/>
        <w:jc w:val="both"/>
      </w:pPr>
      <w:proofErr w:type="spellStart"/>
      <w:r>
        <w:t>Daven</w:t>
      </w:r>
      <w:proofErr w:type="spellEnd"/>
      <w:r>
        <w:t xml:space="preserve"> Amin</w:t>
      </w:r>
    </w:p>
    <w:p w:rsidR="00913BDF" w:rsidRDefault="00913BDF" w:rsidP="0004494A">
      <w:pPr>
        <w:pStyle w:val="ByLine"/>
        <w:spacing w:before="0" w:after="0"/>
        <w:jc w:val="both"/>
      </w:pPr>
      <w:r>
        <w:t xml:space="preserve">Rick </w:t>
      </w:r>
      <w:proofErr w:type="spellStart"/>
      <w:r>
        <w:t>Rejeleene</w:t>
      </w:r>
      <w:proofErr w:type="spellEnd"/>
    </w:p>
    <w:p w:rsidR="00913BDF" w:rsidDel="00AE4315" w:rsidRDefault="00913BDF" w:rsidP="0004494A">
      <w:pPr>
        <w:pStyle w:val="ByLine"/>
        <w:spacing w:before="0" w:after="0"/>
        <w:jc w:val="both"/>
        <w:rPr>
          <w:del w:id="2" w:author="Andrew" w:date="2014-03-18T15:28:00Z"/>
        </w:rPr>
      </w:pPr>
      <w:del w:id="3" w:author="Andrew" w:date="2014-03-18T15:28:00Z">
        <w:r w:rsidDel="00AE4315">
          <w:delText>Brian Strattard</w:delText>
        </w:r>
      </w:del>
    </w:p>
    <w:p w:rsidR="0058059E" w:rsidRDefault="0058059E">
      <w:pPr>
        <w:spacing w:line="240" w:lineRule="auto"/>
        <w:rPr>
          <w:rFonts w:ascii="Arial" w:hAnsi="Arial"/>
          <w:b/>
          <w:kern w:val="28"/>
          <w:sz w:val="28"/>
        </w:rPr>
      </w:pPr>
      <w:r>
        <w:br w:type="page"/>
      </w:r>
    </w:p>
    <w:p w:rsidR="00913BDF" w:rsidRDefault="00913BDF" w:rsidP="0004494A">
      <w:pPr>
        <w:pStyle w:val="ByLine"/>
        <w:spacing w:before="0" w:after="0"/>
        <w:jc w:val="both"/>
      </w:pPr>
    </w:p>
    <w:p w:rsidR="003B266C" w:rsidRDefault="003B266C" w:rsidP="0004494A">
      <w:pPr>
        <w:pStyle w:val="TOCEntry"/>
        <w:jc w:val="both"/>
      </w:pPr>
      <w:bookmarkStart w:id="4" w:name="_Toc344877432"/>
      <w:bookmarkStart w:id="5" w:name="_Toc344879822"/>
      <w:bookmarkStart w:id="6" w:name="_Toc346508722"/>
      <w:bookmarkStart w:id="7" w:name="_Toc346508952"/>
      <w:bookmarkStart w:id="8" w:name="_Toc346509227"/>
      <w:bookmarkStart w:id="9" w:name="_Toc386115661"/>
      <w:bookmarkEnd w:id="4"/>
      <w:bookmarkEnd w:id="5"/>
      <w:bookmarkEnd w:id="6"/>
      <w:bookmarkEnd w:id="7"/>
      <w:bookmarkEnd w:id="8"/>
      <w:r>
        <w:t>Table of Contents</w:t>
      </w:r>
      <w:bookmarkEnd w:id="9"/>
    </w:p>
    <w:p w:rsidR="0064421E" w:rsidRDefault="003B266C">
      <w:pPr>
        <w:pStyle w:val="TOC1"/>
        <w:rPr>
          <w:ins w:id="10" w:author="daven" w:date="2014-04-24T15:12:00Z"/>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ins w:id="11" w:author="daven" w:date="2014-04-24T15:12:00Z">
        <w:r w:rsidR="0064421E">
          <w:t>Table of Contents</w:t>
        </w:r>
        <w:r w:rsidR="0064421E">
          <w:tab/>
        </w:r>
        <w:r w:rsidR="0064421E">
          <w:fldChar w:fldCharType="begin"/>
        </w:r>
        <w:r w:rsidR="0064421E">
          <w:instrText xml:space="preserve"> PAGEREF _Toc386115661 \h </w:instrText>
        </w:r>
      </w:ins>
      <w:r w:rsidR="0064421E">
        <w:fldChar w:fldCharType="separate"/>
      </w:r>
      <w:ins w:id="12" w:author="daven" w:date="2014-04-24T15:12:00Z">
        <w:r w:rsidR="002A3797">
          <w:t>ii</w:t>
        </w:r>
        <w:r w:rsidR="0064421E">
          <w:fldChar w:fldCharType="end"/>
        </w:r>
      </w:ins>
    </w:p>
    <w:p w:rsidR="0064421E" w:rsidRDefault="0064421E">
      <w:pPr>
        <w:pStyle w:val="TOC1"/>
        <w:rPr>
          <w:ins w:id="13" w:author="daven" w:date="2014-04-24T15:12:00Z"/>
          <w:rFonts w:asciiTheme="minorHAnsi" w:eastAsiaTheme="minorEastAsia" w:hAnsiTheme="minorHAnsi" w:cstheme="minorBidi"/>
          <w:b w:val="0"/>
          <w:sz w:val="22"/>
          <w:szCs w:val="22"/>
        </w:rPr>
      </w:pPr>
      <w:ins w:id="14" w:author="daven" w:date="2014-04-24T15:12:00Z">
        <w:r>
          <w:t>Revision History</w:t>
        </w:r>
        <w:r>
          <w:tab/>
        </w:r>
        <w:r>
          <w:fldChar w:fldCharType="begin"/>
        </w:r>
        <w:r>
          <w:instrText xml:space="preserve"> PAGEREF _Toc386115662 \h </w:instrText>
        </w:r>
      </w:ins>
      <w:r>
        <w:fldChar w:fldCharType="separate"/>
      </w:r>
      <w:ins w:id="15" w:author="daven" w:date="2014-04-24T15:12:00Z">
        <w:r w:rsidR="002A3797">
          <w:t>iv</w:t>
        </w:r>
        <w:r>
          <w:fldChar w:fldCharType="end"/>
        </w:r>
      </w:ins>
    </w:p>
    <w:p w:rsidR="0064421E" w:rsidRDefault="0064421E">
      <w:pPr>
        <w:pStyle w:val="TOC1"/>
        <w:rPr>
          <w:ins w:id="16" w:author="daven" w:date="2014-04-24T15:12:00Z"/>
          <w:rFonts w:asciiTheme="minorHAnsi" w:eastAsiaTheme="minorEastAsia" w:hAnsiTheme="minorHAnsi" w:cstheme="minorBidi"/>
          <w:b w:val="0"/>
          <w:sz w:val="22"/>
          <w:szCs w:val="22"/>
        </w:rPr>
      </w:pPr>
      <w:ins w:id="17" w:author="daven" w:date="2014-04-24T15:12:00Z">
        <w:r>
          <w:t>1.</w:t>
        </w:r>
        <w:r>
          <w:rPr>
            <w:rFonts w:asciiTheme="minorHAnsi" w:eastAsiaTheme="minorEastAsia" w:hAnsiTheme="minorHAnsi" w:cstheme="minorBidi"/>
            <w:b w:val="0"/>
            <w:sz w:val="22"/>
            <w:szCs w:val="22"/>
          </w:rPr>
          <w:tab/>
        </w:r>
        <w:r>
          <w:t>Introduction</w:t>
        </w:r>
        <w:r>
          <w:tab/>
        </w:r>
        <w:r>
          <w:fldChar w:fldCharType="begin"/>
        </w:r>
        <w:r>
          <w:instrText xml:space="preserve"> PAGEREF _Toc386115663 \h </w:instrText>
        </w:r>
      </w:ins>
      <w:r>
        <w:fldChar w:fldCharType="separate"/>
      </w:r>
      <w:ins w:id="18" w:author="daven" w:date="2014-04-24T15:12:00Z">
        <w:r w:rsidR="002A3797">
          <w:t>1</w:t>
        </w:r>
        <w:r>
          <w:fldChar w:fldCharType="end"/>
        </w:r>
      </w:ins>
    </w:p>
    <w:p w:rsidR="0064421E" w:rsidRDefault="0064421E">
      <w:pPr>
        <w:pStyle w:val="TOC2"/>
        <w:tabs>
          <w:tab w:val="left" w:pos="960"/>
        </w:tabs>
        <w:rPr>
          <w:ins w:id="19" w:author="daven" w:date="2014-04-24T15:12:00Z"/>
          <w:rFonts w:asciiTheme="minorHAnsi" w:eastAsiaTheme="minorEastAsia" w:hAnsiTheme="minorHAnsi" w:cstheme="minorBidi"/>
          <w:noProof/>
          <w:szCs w:val="22"/>
        </w:rPr>
      </w:pPr>
      <w:ins w:id="20" w:author="daven" w:date="2014-04-24T15:12:00Z">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_Toc386115664 \h </w:instrText>
        </w:r>
        <w:r>
          <w:rPr>
            <w:noProof/>
          </w:rPr>
        </w:r>
      </w:ins>
      <w:r>
        <w:rPr>
          <w:noProof/>
        </w:rPr>
        <w:fldChar w:fldCharType="separate"/>
      </w:r>
      <w:ins w:id="21" w:author="daven" w:date="2014-04-24T15:12:00Z">
        <w:r w:rsidR="002A3797">
          <w:rPr>
            <w:noProof/>
          </w:rPr>
          <w:t>1</w:t>
        </w:r>
        <w:r>
          <w:rPr>
            <w:noProof/>
          </w:rPr>
          <w:fldChar w:fldCharType="end"/>
        </w:r>
      </w:ins>
    </w:p>
    <w:p w:rsidR="0064421E" w:rsidRDefault="0064421E">
      <w:pPr>
        <w:pStyle w:val="TOC2"/>
        <w:tabs>
          <w:tab w:val="left" w:pos="960"/>
        </w:tabs>
        <w:rPr>
          <w:ins w:id="22" w:author="daven" w:date="2014-04-24T15:12:00Z"/>
          <w:rFonts w:asciiTheme="minorHAnsi" w:eastAsiaTheme="minorEastAsia" w:hAnsiTheme="minorHAnsi" w:cstheme="minorBidi"/>
          <w:noProof/>
          <w:szCs w:val="22"/>
        </w:rPr>
      </w:pPr>
      <w:ins w:id="23" w:author="daven" w:date="2014-04-24T15:12:00Z">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_Toc386115665 \h </w:instrText>
        </w:r>
        <w:r>
          <w:rPr>
            <w:noProof/>
          </w:rPr>
        </w:r>
      </w:ins>
      <w:r>
        <w:rPr>
          <w:noProof/>
        </w:rPr>
        <w:fldChar w:fldCharType="separate"/>
      </w:r>
      <w:ins w:id="24" w:author="daven" w:date="2014-04-24T15:12:00Z">
        <w:r w:rsidR="002A3797">
          <w:rPr>
            <w:noProof/>
          </w:rPr>
          <w:t>1</w:t>
        </w:r>
        <w:r>
          <w:rPr>
            <w:noProof/>
          </w:rPr>
          <w:fldChar w:fldCharType="end"/>
        </w:r>
      </w:ins>
    </w:p>
    <w:p w:rsidR="0064421E" w:rsidRDefault="0064421E">
      <w:pPr>
        <w:pStyle w:val="TOC2"/>
        <w:tabs>
          <w:tab w:val="left" w:pos="960"/>
        </w:tabs>
        <w:rPr>
          <w:ins w:id="25" w:author="daven" w:date="2014-04-24T15:12:00Z"/>
          <w:rFonts w:asciiTheme="minorHAnsi" w:eastAsiaTheme="minorEastAsia" w:hAnsiTheme="minorHAnsi" w:cstheme="minorBidi"/>
          <w:noProof/>
          <w:szCs w:val="22"/>
        </w:rPr>
      </w:pPr>
      <w:ins w:id="26" w:author="daven" w:date="2014-04-24T15:12:00Z">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_Toc386115666 \h </w:instrText>
        </w:r>
        <w:r>
          <w:rPr>
            <w:noProof/>
          </w:rPr>
        </w:r>
      </w:ins>
      <w:r>
        <w:rPr>
          <w:noProof/>
        </w:rPr>
        <w:fldChar w:fldCharType="separate"/>
      </w:r>
      <w:ins w:id="27" w:author="daven" w:date="2014-04-24T15:12:00Z">
        <w:r w:rsidR="002A3797">
          <w:rPr>
            <w:noProof/>
          </w:rPr>
          <w:t>1</w:t>
        </w:r>
        <w:r>
          <w:rPr>
            <w:noProof/>
          </w:rPr>
          <w:fldChar w:fldCharType="end"/>
        </w:r>
      </w:ins>
    </w:p>
    <w:p w:rsidR="0064421E" w:rsidRDefault="0064421E">
      <w:pPr>
        <w:pStyle w:val="TOC2"/>
        <w:tabs>
          <w:tab w:val="left" w:pos="960"/>
        </w:tabs>
        <w:rPr>
          <w:ins w:id="28" w:author="daven" w:date="2014-04-24T15:12:00Z"/>
          <w:rFonts w:asciiTheme="minorHAnsi" w:eastAsiaTheme="minorEastAsia" w:hAnsiTheme="minorHAnsi" w:cstheme="minorBidi"/>
          <w:noProof/>
          <w:szCs w:val="22"/>
        </w:rPr>
      </w:pPr>
      <w:ins w:id="29" w:author="daven" w:date="2014-04-24T15:12:00Z">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_Toc386115667 \h </w:instrText>
        </w:r>
        <w:r>
          <w:rPr>
            <w:noProof/>
          </w:rPr>
        </w:r>
      </w:ins>
      <w:r>
        <w:rPr>
          <w:noProof/>
        </w:rPr>
        <w:fldChar w:fldCharType="separate"/>
      </w:r>
      <w:ins w:id="30" w:author="daven" w:date="2014-04-24T15:12:00Z">
        <w:r w:rsidR="002A3797">
          <w:rPr>
            <w:noProof/>
          </w:rPr>
          <w:t>1</w:t>
        </w:r>
        <w:r>
          <w:rPr>
            <w:noProof/>
          </w:rPr>
          <w:fldChar w:fldCharType="end"/>
        </w:r>
      </w:ins>
    </w:p>
    <w:p w:rsidR="0064421E" w:rsidRDefault="0064421E">
      <w:pPr>
        <w:pStyle w:val="TOC2"/>
        <w:tabs>
          <w:tab w:val="left" w:pos="960"/>
        </w:tabs>
        <w:rPr>
          <w:ins w:id="31" w:author="daven" w:date="2014-04-24T15:12:00Z"/>
          <w:rFonts w:asciiTheme="minorHAnsi" w:eastAsiaTheme="minorEastAsia" w:hAnsiTheme="minorHAnsi" w:cstheme="minorBidi"/>
          <w:noProof/>
          <w:szCs w:val="22"/>
        </w:rPr>
      </w:pPr>
      <w:ins w:id="32" w:author="daven" w:date="2014-04-24T15:12:00Z">
        <w:r>
          <w:rPr>
            <w:noProof/>
          </w:rPr>
          <w:t>1.5</w:t>
        </w:r>
        <w:r>
          <w:rPr>
            <w:rFonts w:asciiTheme="minorHAnsi" w:eastAsiaTheme="minorEastAsia" w:hAnsiTheme="minorHAnsi" w:cstheme="minorBidi"/>
            <w:noProof/>
            <w:szCs w:val="22"/>
          </w:rPr>
          <w:tab/>
        </w:r>
        <w:r>
          <w:rPr>
            <w:noProof/>
          </w:rPr>
          <w:t xml:space="preserve">References </w:t>
        </w:r>
        <w:r>
          <w:rPr>
            <w:noProof/>
          </w:rPr>
          <w:tab/>
        </w:r>
        <w:r>
          <w:rPr>
            <w:noProof/>
          </w:rPr>
          <w:fldChar w:fldCharType="begin"/>
        </w:r>
        <w:r>
          <w:rPr>
            <w:noProof/>
          </w:rPr>
          <w:instrText xml:space="preserve"> PAGEREF _Toc386115668 \h </w:instrText>
        </w:r>
        <w:r>
          <w:rPr>
            <w:noProof/>
          </w:rPr>
        </w:r>
      </w:ins>
      <w:r>
        <w:rPr>
          <w:noProof/>
        </w:rPr>
        <w:fldChar w:fldCharType="separate"/>
      </w:r>
      <w:ins w:id="33" w:author="daven" w:date="2014-04-24T15:12:00Z">
        <w:r w:rsidR="002A3797">
          <w:rPr>
            <w:noProof/>
          </w:rPr>
          <w:t>2</w:t>
        </w:r>
        <w:r>
          <w:rPr>
            <w:noProof/>
          </w:rPr>
          <w:fldChar w:fldCharType="end"/>
        </w:r>
      </w:ins>
    </w:p>
    <w:p w:rsidR="0064421E" w:rsidRDefault="0064421E">
      <w:pPr>
        <w:pStyle w:val="TOC1"/>
        <w:rPr>
          <w:ins w:id="34" w:author="daven" w:date="2014-04-24T15:12:00Z"/>
          <w:rFonts w:asciiTheme="minorHAnsi" w:eastAsiaTheme="minorEastAsia" w:hAnsiTheme="minorHAnsi" w:cstheme="minorBidi"/>
          <w:b w:val="0"/>
          <w:sz w:val="22"/>
          <w:szCs w:val="22"/>
        </w:rPr>
      </w:pPr>
      <w:ins w:id="35" w:author="daven" w:date="2014-04-24T15:12:00Z">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_Toc386115669 \h </w:instrText>
        </w:r>
      </w:ins>
      <w:r>
        <w:fldChar w:fldCharType="separate"/>
      </w:r>
      <w:ins w:id="36" w:author="daven" w:date="2014-04-24T15:12:00Z">
        <w:r w:rsidR="002A3797">
          <w:t>3</w:t>
        </w:r>
        <w:r>
          <w:fldChar w:fldCharType="end"/>
        </w:r>
      </w:ins>
    </w:p>
    <w:p w:rsidR="0064421E" w:rsidRDefault="0064421E">
      <w:pPr>
        <w:pStyle w:val="TOC2"/>
        <w:tabs>
          <w:tab w:val="left" w:pos="960"/>
        </w:tabs>
        <w:rPr>
          <w:ins w:id="37" w:author="daven" w:date="2014-04-24T15:12:00Z"/>
          <w:rFonts w:asciiTheme="minorHAnsi" w:eastAsiaTheme="minorEastAsia" w:hAnsiTheme="minorHAnsi" w:cstheme="minorBidi"/>
          <w:noProof/>
          <w:szCs w:val="22"/>
        </w:rPr>
      </w:pPr>
      <w:ins w:id="38" w:author="daven" w:date="2014-04-24T15:12:00Z">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_Toc386115670 \h </w:instrText>
        </w:r>
        <w:r>
          <w:rPr>
            <w:noProof/>
          </w:rPr>
        </w:r>
      </w:ins>
      <w:r>
        <w:rPr>
          <w:noProof/>
        </w:rPr>
        <w:fldChar w:fldCharType="separate"/>
      </w:r>
      <w:ins w:id="39" w:author="daven" w:date="2014-04-24T15:12:00Z">
        <w:r w:rsidR="002A3797">
          <w:rPr>
            <w:noProof/>
          </w:rPr>
          <w:t>3</w:t>
        </w:r>
        <w:r>
          <w:rPr>
            <w:noProof/>
          </w:rPr>
          <w:fldChar w:fldCharType="end"/>
        </w:r>
      </w:ins>
    </w:p>
    <w:p w:rsidR="0064421E" w:rsidRDefault="0064421E">
      <w:pPr>
        <w:pStyle w:val="TOC2"/>
        <w:tabs>
          <w:tab w:val="left" w:pos="960"/>
        </w:tabs>
        <w:rPr>
          <w:ins w:id="40" w:author="daven" w:date="2014-04-24T15:12:00Z"/>
          <w:rFonts w:asciiTheme="minorHAnsi" w:eastAsiaTheme="minorEastAsia" w:hAnsiTheme="minorHAnsi" w:cstheme="minorBidi"/>
          <w:noProof/>
          <w:szCs w:val="22"/>
        </w:rPr>
      </w:pPr>
      <w:ins w:id="41" w:author="daven" w:date="2014-04-24T15:12:00Z">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_Toc386115671 \h </w:instrText>
        </w:r>
        <w:r>
          <w:rPr>
            <w:noProof/>
          </w:rPr>
        </w:r>
      </w:ins>
      <w:r>
        <w:rPr>
          <w:noProof/>
        </w:rPr>
        <w:fldChar w:fldCharType="separate"/>
      </w:r>
      <w:ins w:id="42" w:author="daven" w:date="2014-04-24T15:12:00Z">
        <w:r w:rsidR="002A3797">
          <w:rPr>
            <w:noProof/>
          </w:rPr>
          <w:t>3</w:t>
        </w:r>
        <w:r>
          <w:rPr>
            <w:noProof/>
          </w:rPr>
          <w:fldChar w:fldCharType="end"/>
        </w:r>
      </w:ins>
    </w:p>
    <w:p w:rsidR="0064421E" w:rsidRDefault="0064421E">
      <w:pPr>
        <w:pStyle w:val="TOC2"/>
        <w:tabs>
          <w:tab w:val="left" w:pos="960"/>
        </w:tabs>
        <w:rPr>
          <w:ins w:id="43" w:author="daven" w:date="2014-04-24T15:12:00Z"/>
          <w:rFonts w:asciiTheme="minorHAnsi" w:eastAsiaTheme="minorEastAsia" w:hAnsiTheme="minorHAnsi" w:cstheme="minorBidi"/>
          <w:noProof/>
          <w:szCs w:val="22"/>
        </w:rPr>
      </w:pPr>
      <w:ins w:id="44" w:author="daven" w:date="2014-04-24T15:12:00Z">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_Toc386115672 \h </w:instrText>
        </w:r>
        <w:r>
          <w:rPr>
            <w:noProof/>
          </w:rPr>
        </w:r>
      </w:ins>
      <w:r>
        <w:rPr>
          <w:noProof/>
        </w:rPr>
        <w:fldChar w:fldCharType="separate"/>
      </w:r>
      <w:ins w:id="45" w:author="daven" w:date="2014-04-24T15:12:00Z">
        <w:r w:rsidR="002A3797">
          <w:rPr>
            <w:noProof/>
          </w:rPr>
          <w:t>3</w:t>
        </w:r>
        <w:r>
          <w:rPr>
            <w:noProof/>
          </w:rPr>
          <w:fldChar w:fldCharType="end"/>
        </w:r>
      </w:ins>
    </w:p>
    <w:p w:rsidR="0064421E" w:rsidRDefault="0064421E">
      <w:pPr>
        <w:pStyle w:val="TOC2"/>
        <w:tabs>
          <w:tab w:val="left" w:pos="960"/>
        </w:tabs>
        <w:rPr>
          <w:ins w:id="46" w:author="daven" w:date="2014-04-24T15:12:00Z"/>
          <w:rFonts w:asciiTheme="minorHAnsi" w:eastAsiaTheme="minorEastAsia" w:hAnsiTheme="minorHAnsi" w:cstheme="minorBidi"/>
          <w:noProof/>
          <w:szCs w:val="22"/>
        </w:rPr>
      </w:pPr>
      <w:ins w:id="47" w:author="daven" w:date="2014-04-24T15:12:00Z">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_Toc386115673 \h </w:instrText>
        </w:r>
        <w:r>
          <w:rPr>
            <w:noProof/>
          </w:rPr>
        </w:r>
      </w:ins>
      <w:r>
        <w:rPr>
          <w:noProof/>
        </w:rPr>
        <w:fldChar w:fldCharType="separate"/>
      </w:r>
      <w:ins w:id="48" w:author="daven" w:date="2014-04-24T15:12:00Z">
        <w:r w:rsidR="002A3797">
          <w:rPr>
            <w:noProof/>
          </w:rPr>
          <w:t>3</w:t>
        </w:r>
        <w:r>
          <w:rPr>
            <w:noProof/>
          </w:rPr>
          <w:fldChar w:fldCharType="end"/>
        </w:r>
      </w:ins>
    </w:p>
    <w:p w:rsidR="0064421E" w:rsidRDefault="0064421E">
      <w:pPr>
        <w:pStyle w:val="TOC2"/>
        <w:tabs>
          <w:tab w:val="left" w:pos="960"/>
        </w:tabs>
        <w:rPr>
          <w:ins w:id="49" w:author="daven" w:date="2014-04-24T15:12:00Z"/>
          <w:rFonts w:asciiTheme="minorHAnsi" w:eastAsiaTheme="minorEastAsia" w:hAnsiTheme="minorHAnsi" w:cstheme="minorBidi"/>
          <w:noProof/>
          <w:szCs w:val="22"/>
        </w:rPr>
      </w:pPr>
      <w:ins w:id="50" w:author="daven" w:date="2014-04-24T15:12:00Z">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_Toc386115676 \h </w:instrText>
        </w:r>
        <w:r>
          <w:rPr>
            <w:noProof/>
          </w:rPr>
        </w:r>
      </w:ins>
      <w:r>
        <w:rPr>
          <w:noProof/>
        </w:rPr>
        <w:fldChar w:fldCharType="separate"/>
      </w:r>
      <w:ins w:id="51" w:author="daven" w:date="2014-04-24T15:12:00Z">
        <w:r w:rsidR="002A3797">
          <w:rPr>
            <w:noProof/>
          </w:rPr>
          <w:t>3</w:t>
        </w:r>
        <w:r>
          <w:rPr>
            <w:noProof/>
          </w:rPr>
          <w:fldChar w:fldCharType="end"/>
        </w:r>
      </w:ins>
    </w:p>
    <w:p w:rsidR="0064421E" w:rsidRDefault="0064421E">
      <w:pPr>
        <w:pStyle w:val="TOC2"/>
        <w:tabs>
          <w:tab w:val="left" w:pos="960"/>
        </w:tabs>
        <w:rPr>
          <w:ins w:id="52" w:author="daven" w:date="2014-04-24T15:12:00Z"/>
          <w:rFonts w:asciiTheme="minorHAnsi" w:eastAsiaTheme="minorEastAsia" w:hAnsiTheme="minorHAnsi" w:cstheme="minorBidi"/>
          <w:noProof/>
          <w:szCs w:val="22"/>
        </w:rPr>
      </w:pPr>
      <w:ins w:id="53" w:author="daven" w:date="2014-04-24T15:12:00Z">
        <w:r>
          <w:rPr>
            <w:noProof/>
          </w:rPr>
          <w:t>2.6</w:t>
        </w:r>
        <w:r>
          <w:rPr>
            <w:rFonts w:asciiTheme="minorHAnsi" w:eastAsiaTheme="minorEastAsia" w:hAnsiTheme="minorHAnsi" w:cstheme="minorBidi"/>
            <w:noProof/>
            <w:szCs w:val="22"/>
          </w:rPr>
          <w:tab/>
        </w:r>
        <w:r>
          <w:rPr>
            <w:noProof/>
          </w:rPr>
          <w:t>System Models</w:t>
        </w:r>
        <w:r>
          <w:rPr>
            <w:noProof/>
          </w:rPr>
          <w:tab/>
        </w:r>
        <w:r>
          <w:rPr>
            <w:noProof/>
          </w:rPr>
          <w:fldChar w:fldCharType="begin"/>
        </w:r>
        <w:r>
          <w:rPr>
            <w:noProof/>
          </w:rPr>
          <w:instrText xml:space="preserve"> PAGEREF _Toc386115677 \h </w:instrText>
        </w:r>
        <w:r>
          <w:rPr>
            <w:noProof/>
          </w:rPr>
        </w:r>
      </w:ins>
      <w:r>
        <w:rPr>
          <w:noProof/>
        </w:rPr>
        <w:fldChar w:fldCharType="separate"/>
      </w:r>
      <w:ins w:id="54" w:author="daven" w:date="2014-04-24T15:12:00Z">
        <w:r w:rsidR="002A3797">
          <w:rPr>
            <w:noProof/>
          </w:rPr>
          <w:t>3</w:t>
        </w:r>
        <w:r>
          <w:rPr>
            <w:noProof/>
          </w:rPr>
          <w:fldChar w:fldCharType="end"/>
        </w:r>
      </w:ins>
    </w:p>
    <w:p w:rsidR="0064421E" w:rsidRDefault="0064421E">
      <w:pPr>
        <w:pStyle w:val="TOC3"/>
        <w:rPr>
          <w:ins w:id="55" w:author="daven" w:date="2014-04-24T15:12:00Z"/>
          <w:rFonts w:asciiTheme="minorHAnsi" w:eastAsiaTheme="minorEastAsia" w:hAnsiTheme="minorHAnsi" w:cstheme="minorBidi"/>
          <w:szCs w:val="22"/>
        </w:rPr>
      </w:pPr>
      <w:ins w:id="56" w:author="daven" w:date="2014-04-24T15:12:00Z">
        <w:r w:rsidRPr="00F61979">
          <w:rPr>
            <w:i/>
          </w:rPr>
          <w:t>2.6.1</w:t>
        </w:r>
        <w:r>
          <w:rPr>
            <w:rFonts w:asciiTheme="minorHAnsi" w:eastAsiaTheme="minorEastAsia" w:hAnsiTheme="minorHAnsi" w:cstheme="minorBidi"/>
            <w:szCs w:val="22"/>
          </w:rPr>
          <w:tab/>
        </w:r>
        <w:r>
          <w:t>DFD</w:t>
        </w:r>
        <w:r>
          <w:tab/>
        </w:r>
        <w:r>
          <w:fldChar w:fldCharType="begin"/>
        </w:r>
        <w:r>
          <w:instrText xml:space="preserve"> PAGEREF _Toc386115678 \h </w:instrText>
        </w:r>
      </w:ins>
      <w:r>
        <w:fldChar w:fldCharType="separate"/>
      </w:r>
      <w:ins w:id="57" w:author="daven" w:date="2014-04-24T15:12:00Z">
        <w:r w:rsidR="002A3797">
          <w:t>3</w:t>
        </w:r>
        <w:r>
          <w:fldChar w:fldCharType="end"/>
        </w:r>
      </w:ins>
    </w:p>
    <w:p w:rsidR="0064421E" w:rsidRDefault="0064421E">
      <w:pPr>
        <w:pStyle w:val="TOC1"/>
        <w:rPr>
          <w:ins w:id="58" w:author="daven" w:date="2014-04-24T15:12:00Z"/>
          <w:rFonts w:asciiTheme="minorHAnsi" w:eastAsiaTheme="minorEastAsia" w:hAnsiTheme="minorHAnsi" w:cstheme="minorBidi"/>
          <w:b w:val="0"/>
          <w:sz w:val="22"/>
          <w:szCs w:val="22"/>
        </w:rPr>
      </w:pPr>
      <w:ins w:id="59" w:author="daven" w:date="2014-04-24T15:12:00Z">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_Toc386115679 \h </w:instrText>
        </w:r>
      </w:ins>
      <w:r>
        <w:fldChar w:fldCharType="separate"/>
      </w:r>
      <w:ins w:id="60" w:author="daven" w:date="2014-04-24T15:12:00Z">
        <w:r w:rsidR="002A3797">
          <w:t>5</w:t>
        </w:r>
        <w:r>
          <w:fldChar w:fldCharType="end"/>
        </w:r>
      </w:ins>
    </w:p>
    <w:p w:rsidR="0064421E" w:rsidRDefault="0064421E">
      <w:pPr>
        <w:pStyle w:val="TOC2"/>
        <w:tabs>
          <w:tab w:val="left" w:pos="960"/>
        </w:tabs>
        <w:rPr>
          <w:ins w:id="61" w:author="daven" w:date="2014-04-24T15:12:00Z"/>
          <w:rFonts w:asciiTheme="minorHAnsi" w:eastAsiaTheme="minorEastAsia" w:hAnsiTheme="minorHAnsi" w:cstheme="minorBidi"/>
          <w:noProof/>
          <w:szCs w:val="22"/>
        </w:rPr>
      </w:pPr>
      <w:ins w:id="62" w:author="daven" w:date="2014-04-24T15:12:00Z">
        <w:r>
          <w:rPr>
            <w:noProof/>
          </w:rPr>
          <w:t>3.1</w:t>
        </w:r>
        <w:r>
          <w:rPr>
            <w:rFonts w:asciiTheme="minorHAnsi" w:eastAsiaTheme="minorEastAsia" w:hAnsiTheme="minorHAnsi" w:cstheme="minorBidi"/>
            <w:noProof/>
            <w:szCs w:val="22"/>
          </w:rPr>
          <w:tab/>
        </w:r>
        <w:r>
          <w:rPr>
            <w:noProof/>
          </w:rPr>
          <w:t>Use Cases</w:t>
        </w:r>
        <w:r>
          <w:rPr>
            <w:noProof/>
          </w:rPr>
          <w:tab/>
        </w:r>
        <w:r>
          <w:rPr>
            <w:noProof/>
          </w:rPr>
          <w:fldChar w:fldCharType="begin"/>
        </w:r>
        <w:r>
          <w:rPr>
            <w:noProof/>
          </w:rPr>
          <w:instrText xml:space="preserve"> PAGEREF _Toc386115680 \h </w:instrText>
        </w:r>
        <w:r>
          <w:rPr>
            <w:noProof/>
          </w:rPr>
        </w:r>
      </w:ins>
      <w:r>
        <w:rPr>
          <w:noProof/>
        </w:rPr>
        <w:fldChar w:fldCharType="separate"/>
      </w:r>
      <w:ins w:id="63" w:author="daven" w:date="2014-04-24T15:12:00Z">
        <w:r w:rsidR="002A3797">
          <w:rPr>
            <w:noProof/>
          </w:rPr>
          <w:t>5</w:t>
        </w:r>
        <w:r>
          <w:rPr>
            <w:noProof/>
          </w:rPr>
          <w:fldChar w:fldCharType="end"/>
        </w:r>
      </w:ins>
    </w:p>
    <w:p w:rsidR="0064421E" w:rsidRDefault="0064421E">
      <w:pPr>
        <w:pStyle w:val="TOC3"/>
        <w:rPr>
          <w:ins w:id="64" w:author="daven" w:date="2014-04-24T15:12:00Z"/>
          <w:rFonts w:asciiTheme="minorHAnsi" w:eastAsiaTheme="minorEastAsia" w:hAnsiTheme="minorHAnsi" w:cstheme="minorBidi"/>
          <w:szCs w:val="22"/>
        </w:rPr>
      </w:pPr>
      <w:ins w:id="65" w:author="daven" w:date="2014-04-24T15:12:00Z">
        <w:r w:rsidRPr="00F61979">
          <w:rPr>
            <w:i/>
          </w:rPr>
          <w:t>3.1.1</w:t>
        </w:r>
        <w:r>
          <w:rPr>
            <w:rFonts w:asciiTheme="minorHAnsi" w:eastAsiaTheme="minorEastAsia" w:hAnsiTheme="minorHAnsi" w:cstheme="minorBidi"/>
            <w:szCs w:val="22"/>
          </w:rPr>
          <w:tab/>
        </w:r>
        <w:r w:rsidRPr="00F61979">
          <w:rPr>
            <w:i/>
          </w:rPr>
          <w:t>Use Case: User Creates Account</w:t>
        </w:r>
        <w:r>
          <w:tab/>
        </w:r>
        <w:r>
          <w:fldChar w:fldCharType="begin"/>
        </w:r>
        <w:r>
          <w:instrText xml:space="preserve"> PAGEREF _Toc386115681 \h </w:instrText>
        </w:r>
      </w:ins>
      <w:r>
        <w:fldChar w:fldCharType="separate"/>
      </w:r>
      <w:ins w:id="66" w:author="daven" w:date="2014-04-24T15:12:00Z">
        <w:r w:rsidR="002A3797">
          <w:t>5</w:t>
        </w:r>
        <w:r>
          <w:fldChar w:fldCharType="end"/>
        </w:r>
      </w:ins>
    </w:p>
    <w:p w:rsidR="0064421E" w:rsidRDefault="0064421E">
      <w:pPr>
        <w:pStyle w:val="TOC3"/>
        <w:rPr>
          <w:ins w:id="67" w:author="daven" w:date="2014-04-24T15:12:00Z"/>
          <w:rFonts w:asciiTheme="minorHAnsi" w:eastAsiaTheme="minorEastAsia" w:hAnsiTheme="minorHAnsi" w:cstheme="minorBidi"/>
          <w:szCs w:val="22"/>
        </w:rPr>
      </w:pPr>
      <w:ins w:id="68" w:author="daven" w:date="2014-04-24T15:12:00Z">
        <w:r w:rsidRPr="00F61979">
          <w:rPr>
            <w:i/>
          </w:rPr>
          <w:t>3.1.2</w:t>
        </w:r>
        <w:r>
          <w:rPr>
            <w:rFonts w:asciiTheme="minorHAnsi" w:eastAsiaTheme="minorEastAsia" w:hAnsiTheme="minorHAnsi" w:cstheme="minorBidi"/>
            <w:szCs w:val="22"/>
          </w:rPr>
          <w:tab/>
        </w:r>
        <w:r w:rsidRPr="00F61979">
          <w:rPr>
            <w:i/>
          </w:rPr>
          <w:t>Use Case: User logs into System</w:t>
        </w:r>
        <w:r>
          <w:tab/>
        </w:r>
        <w:r>
          <w:fldChar w:fldCharType="begin"/>
        </w:r>
        <w:r>
          <w:instrText xml:space="preserve"> PAGEREF _Toc386115682 \h </w:instrText>
        </w:r>
      </w:ins>
      <w:r>
        <w:fldChar w:fldCharType="separate"/>
      </w:r>
      <w:ins w:id="69" w:author="daven" w:date="2014-04-24T15:12:00Z">
        <w:r w:rsidR="002A3797">
          <w:t>5</w:t>
        </w:r>
        <w:r>
          <w:fldChar w:fldCharType="end"/>
        </w:r>
      </w:ins>
    </w:p>
    <w:p w:rsidR="0064421E" w:rsidRDefault="0064421E">
      <w:pPr>
        <w:pStyle w:val="TOC3"/>
        <w:rPr>
          <w:ins w:id="70" w:author="daven" w:date="2014-04-24T15:12:00Z"/>
          <w:rFonts w:asciiTheme="minorHAnsi" w:eastAsiaTheme="minorEastAsia" w:hAnsiTheme="minorHAnsi" w:cstheme="minorBidi"/>
          <w:szCs w:val="22"/>
        </w:rPr>
      </w:pPr>
      <w:ins w:id="71" w:author="daven" w:date="2014-04-24T15:12:00Z">
        <w:r w:rsidRPr="00F61979">
          <w:rPr>
            <w:i/>
          </w:rPr>
          <w:t>3.1.3</w:t>
        </w:r>
        <w:r>
          <w:rPr>
            <w:rFonts w:asciiTheme="minorHAnsi" w:eastAsiaTheme="minorEastAsia" w:hAnsiTheme="minorHAnsi" w:cstheme="minorBidi"/>
            <w:szCs w:val="22"/>
          </w:rPr>
          <w:tab/>
        </w:r>
        <w:r w:rsidRPr="00F61979">
          <w:rPr>
            <w:i/>
          </w:rPr>
          <w:t>Use Case: User inputs new Workout Schedule</w:t>
        </w:r>
        <w:r>
          <w:tab/>
        </w:r>
        <w:r>
          <w:fldChar w:fldCharType="begin"/>
        </w:r>
        <w:r>
          <w:instrText xml:space="preserve"> PAGEREF _Toc386115683 \h </w:instrText>
        </w:r>
      </w:ins>
      <w:r>
        <w:fldChar w:fldCharType="separate"/>
      </w:r>
      <w:ins w:id="72" w:author="daven" w:date="2014-04-24T15:12:00Z">
        <w:r w:rsidR="002A3797">
          <w:t>6</w:t>
        </w:r>
        <w:r>
          <w:fldChar w:fldCharType="end"/>
        </w:r>
      </w:ins>
    </w:p>
    <w:p w:rsidR="0064421E" w:rsidRDefault="0064421E">
      <w:pPr>
        <w:pStyle w:val="TOC3"/>
        <w:rPr>
          <w:ins w:id="73" w:author="daven" w:date="2014-04-24T15:12:00Z"/>
          <w:rFonts w:asciiTheme="minorHAnsi" w:eastAsiaTheme="minorEastAsia" w:hAnsiTheme="minorHAnsi" w:cstheme="minorBidi"/>
          <w:szCs w:val="22"/>
        </w:rPr>
      </w:pPr>
      <w:ins w:id="74" w:author="daven" w:date="2014-04-24T15:12:00Z">
        <w:r w:rsidRPr="00F61979">
          <w:rPr>
            <w:i/>
          </w:rPr>
          <w:t>3.1.4</w:t>
        </w:r>
        <w:r>
          <w:rPr>
            <w:rFonts w:asciiTheme="minorHAnsi" w:eastAsiaTheme="minorEastAsia" w:hAnsiTheme="minorHAnsi" w:cstheme="minorBidi"/>
            <w:szCs w:val="22"/>
          </w:rPr>
          <w:tab/>
        </w:r>
        <w:r w:rsidRPr="00F61979">
          <w:rPr>
            <w:i/>
          </w:rPr>
          <w:t>Use Case: User validates Workout</w:t>
        </w:r>
        <w:r>
          <w:tab/>
        </w:r>
        <w:r>
          <w:fldChar w:fldCharType="begin"/>
        </w:r>
        <w:r>
          <w:instrText xml:space="preserve"> PAGEREF _Toc386115684 \h </w:instrText>
        </w:r>
      </w:ins>
      <w:r>
        <w:fldChar w:fldCharType="separate"/>
      </w:r>
      <w:ins w:id="75" w:author="daven" w:date="2014-04-24T15:12:00Z">
        <w:r w:rsidR="002A3797">
          <w:t>6</w:t>
        </w:r>
        <w:r>
          <w:fldChar w:fldCharType="end"/>
        </w:r>
      </w:ins>
    </w:p>
    <w:p w:rsidR="0064421E" w:rsidRDefault="0064421E">
      <w:pPr>
        <w:pStyle w:val="TOC2"/>
        <w:tabs>
          <w:tab w:val="left" w:pos="960"/>
        </w:tabs>
        <w:rPr>
          <w:ins w:id="76" w:author="daven" w:date="2014-04-24T15:12:00Z"/>
          <w:rFonts w:asciiTheme="minorHAnsi" w:eastAsiaTheme="minorEastAsia" w:hAnsiTheme="minorHAnsi" w:cstheme="minorBidi"/>
          <w:noProof/>
          <w:szCs w:val="22"/>
        </w:rPr>
      </w:pPr>
      <w:ins w:id="77" w:author="daven" w:date="2014-04-24T15:12:00Z">
        <w:r w:rsidRPr="00F61979">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r>
          <w:rPr>
            <w:noProof/>
          </w:rPr>
          <w:fldChar w:fldCharType="begin"/>
        </w:r>
        <w:r>
          <w:rPr>
            <w:noProof/>
          </w:rPr>
          <w:instrText xml:space="preserve"> PAGEREF _Toc386115685 \h </w:instrText>
        </w:r>
        <w:r>
          <w:rPr>
            <w:noProof/>
          </w:rPr>
        </w:r>
      </w:ins>
      <w:r>
        <w:rPr>
          <w:noProof/>
        </w:rPr>
        <w:fldChar w:fldCharType="separate"/>
      </w:r>
      <w:ins w:id="78" w:author="daven" w:date="2014-04-24T15:12:00Z">
        <w:r w:rsidR="002A3797">
          <w:rPr>
            <w:noProof/>
          </w:rPr>
          <w:t>7</w:t>
        </w:r>
        <w:r>
          <w:rPr>
            <w:noProof/>
          </w:rPr>
          <w:fldChar w:fldCharType="end"/>
        </w:r>
      </w:ins>
    </w:p>
    <w:p w:rsidR="0064421E" w:rsidRDefault="0064421E">
      <w:pPr>
        <w:pStyle w:val="TOC3"/>
        <w:rPr>
          <w:ins w:id="79" w:author="daven" w:date="2014-04-24T15:12:00Z"/>
          <w:rFonts w:asciiTheme="minorHAnsi" w:eastAsiaTheme="minorEastAsia" w:hAnsiTheme="minorHAnsi" w:cstheme="minorBidi"/>
          <w:szCs w:val="22"/>
        </w:rPr>
      </w:pPr>
      <w:ins w:id="80" w:author="daven" w:date="2014-04-24T15:12:00Z">
        <w:r w:rsidRPr="00F61979">
          <w:rPr>
            <w:i/>
          </w:rPr>
          <w:t>3.2.1</w:t>
        </w:r>
        <w:r>
          <w:rPr>
            <w:rFonts w:asciiTheme="minorHAnsi" w:eastAsiaTheme="minorEastAsia" w:hAnsiTheme="minorHAnsi" w:cstheme="minorBidi"/>
            <w:szCs w:val="22"/>
          </w:rPr>
          <w:tab/>
        </w:r>
        <w:r>
          <w:t>User Platform Requirements</w:t>
        </w:r>
        <w:r>
          <w:tab/>
        </w:r>
        <w:r>
          <w:fldChar w:fldCharType="begin"/>
        </w:r>
        <w:r>
          <w:instrText xml:space="preserve"> PAGEREF _Toc386115686 \h </w:instrText>
        </w:r>
      </w:ins>
      <w:r>
        <w:fldChar w:fldCharType="separate"/>
      </w:r>
      <w:ins w:id="81" w:author="daven" w:date="2014-04-24T15:12:00Z">
        <w:r w:rsidR="002A3797">
          <w:t>7</w:t>
        </w:r>
        <w:r>
          <w:fldChar w:fldCharType="end"/>
        </w:r>
      </w:ins>
    </w:p>
    <w:p w:rsidR="0064421E" w:rsidRDefault="0064421E">
      <w:pPr>
        <w:pStyle w:val="TOC3"/>
        <w:rPr>
          <w:ins w:id="82" w:author="daven" w:date="2014-04-24T15:12:00Z"/>
          <w:rFonts w:asciiTheme="minorHAnsi" w:eastAsiaTheme="minorEastAsia" w:hAnsiTheme="minorHAnsi" w:cstheme="minorBidi"/>
          <w:szCs w:val="22"/>
        </w:rPr>
      </w:pPr>
      <w:ins w:id="83" w:author="daven" w:date="2014-04-24T15:12:00Z">
        <w:r w:rsidRPr="00F61979">
          <w:rPr>
            <w:i/>
          </w:rPr>
          <w:t>3.2.2</w:t>
        </w:r>
        <w:r>
          <w:rPr>
            <w:rFonts w:asciiTheme="minorHAnsi" w:eastAsiaTheme="minorEastAsia" w:hAnsiTheme="minorHAnsi" w:cstheme="minorBidi"/>
            <w:szCs w:val="22"/>
          </w:rPr>
          <w:tab/>
        </w:r>
        <w:r>
          <w:t>Account Requirements</w:t>
        </w:r>
        <w:r>
          <w:tab/>
        </w:r>
        <w:r>
          <w:fldChar w:fldCharType="begin"/>
        </w:r>
        <w:r>
          <w:instrText xml:space="preserve"> PAGEREF _Toc386115687 \h </w:instrText>
        </w:r>
      </w:ins>
      <w:r>
        <w:fldChar w:fldCharType="separate"/>
      </w:r>
      <w:ins w:id="84" w:author="daven" w:date="2014-04-24T15:12:00Z">
        <w:r w:rsidR="002A3797">
          <w:t>7</w:t>
        </w:r>
        <w:r>
          <w:fldChar w:fldCharType="end"/>
        </w:r>
      </w:ins>
    </w:p>
    <w:p w:rsidR="0064421E" w:rsidRDefault="0064421E">
      <w:pPr>
        <w:pStyle w:val="TOC3"/>
        <w:rPr>
          <w:ins w:id="85" w:author="daven" w:date="2014-04-24T15:12:00Z"/>
          <w:rFonts w:asciiTheme="minorHAnsi" w:eastAsiaTheme="minorEastAsia" w:hAnsiTheme="minorHAnsi" w:cstheme="minorBidi"/>
          <w:szCs w:val="22"/>
        </w:rPr>
      </w:pPr>
      <w:ins w:id="86" w:author="daven" w:date="2014-04-24T15:12:00Z">
        <w:r w:rsidRPr="00F61979">
          <w:rPr>
            <w:i/>
          </w:rPr>
          <w:t>3.2.3</w:t>
        </w:r>
        <w:r>
          <w:rPr>
            <w:rFonts w:asciiTheme="minorHAnsi" w:eastAsiaTheme="minorEastAsia" w:hAnsiTheme="minorHAnsi" w:cstheme="minorBidi"/>
            <w:szCs w:val="22"/>
          </w:rPr>
          <w:tab/>
        </w:r>
        <w:r>
          <w:t>Workout Schedule Requirements</w:t>
        </w:r>
        <w:r>
          <w:tab/>
        </w:r>
        <w:r>
          <w:fldChar w:fldCharType="begin"/>
        </w:r>
        <w:r>
          <w:instrText xml:space="preserve"> PAGEREF _Toc386115688 \h </w:instrText>
        </w:r>
      </w:ins>
      <w:r>
        <w:fldChar w:fldCharType="separate"/>
      </w:r>
      <w:ins w:id="87" w:author="daven" w:date="2014-04-24T15:12:00Z">
        <w:r w:rsidR="002A3797">
          <w:t>7</w:t>
        </w:r>
        <w:r>
          <w:fldChar w:fldCharType="end"/>
        </w:r>
      </w:ins>
    </w:p>
    <w:p w:rsidR="0064421E" w:rsidRDefault="0064421E">
      <w:pPr>
        <w:pStyle w:val="TOC3"/>
        <w:rPr>
          <w:ins w:id="88" w:author="daven" w:date="2014-04-24T15:12:00Z"/>
          <w:rFonts w:asciiTheme="minorHAnsi" w:eastAsiaTheme="minorEastAsia" w:hAnsiTheme="minorHAnsi" w:cstheme="minorBidi"/>
          <w:szCs w:val="22"/>
        </w:rPr>
      </w:pPr>
      <w:ins w:id="89" w:author="daven" w:date="2014-04-24T15:12:00Z">
        <w:r w:rsidRPr="00F61979">
          <w:rPr>
            <w:i/>
          </w:rPr>
          <w:t>3.2.4</w:t>
        </w:r>
        <w:r>
          <w:rPr>
            <w:rFonts w:asciiTheme="minorHAnsi" w:eastAsiaTheme="minorEastAsia" w:hAnsiTheme="minorHAnsi" w:cstheme="minorBidi"/>
            <w:szCs w:val="22"/>
          </w:rPr>
          <w:tab/>
        </w:r>
        <w:r>
          <w:t>Validation Requirements</w:t>
        </w:r>
        <w:r>
          <w:tab/>
        </w:r>
        <w:r>
          <w:fldChar w:fldCharType="begin"/>
        </w:r>
        <w:r>
          <w:instrText xml:space="preserve"> PAGEREF _Toc386115689 \h </w:instrText>
        </w:r>
      </w:ins>
      <w:r>
        <w:fldChar w:fldCharType="separate"/>
      </w:r>
      <w:ins w:id="90" w:author="daven" w:date="2014-04-24T15:12:00Z">
        <w:r w:rsidR="002A3797">
          <w:t>7</w:t>
        </w:r>
        <w:r>
          <w:fldChar w:fldCharType="end"/>
        </w:r>
      </w:ins>
    </w:p>
    <w:p w:rsidR="0064421E" w:rsidRDefault="0064421E">
      <w:pPr>
        <w:pStyle w:val="TOC3"/>
        <w:rPr>
          <w:ins w:id="91" w:author="daven" w:date="2014-04-24T15:12:00Z"/>
          <w:rFonts w:asciiTheme="minorHAnsi" w:eastAsiaTheme="minorEastAsia" w:hAnsiTheme="minorHAnsi" w:cstheme="minorBidi"/>
          <w:szCs w:val="22"/>
        </w:rPr>
      </w:pPr>
      <w:ins w:id="92" w:author="daven" w:date="2014-04-24T15:12:00Z">
        <w:r w:rsidRPr="00F61979">
          <w:rPr>
            <w:i/>
          </w:rPr>
          <w:t>3.2.5</w:t>
        </w:r>
        <w:r>
          <w:rPr>
            <w:rFonts w:asciiTheme="minorHAnsi" w:eastAsiaTheme="minorEastAsia" w:hAnsiTheme="minorHAnsi" w:cstheme="minorBidi"/>
            <w:szCs w:val="22"/>
          </w:rPr>
          <w:tab/>
        </w:r>
        <w:r>
          <w:t>Server Platform Requirements</w:t>
        </w:r>
        <w:r>
          <w:tab/>
        </w:r>
        <w:r>
          <w:fldChar w:fldCharType="begin"/>
        </w:r>
        <w:r>
          <w:instrText xml:space="preserve"> PAGEREF _Toc386115690 \h </w:instrText>
        </w:r>
      </w:ins>
      <w:r>
        <w:fldChar w:fldCharType="separate"/>
      </w:r>
      <w:ins w:id="93" w:author="daven" w:date="2014-04-24T15:12:00Z">
        <w:r w:rsidR="002A3797">
          <w:t>8</w:t>
        </w:r>
        <w:r>
          <w:fldChar w:fldCharType="end"/>
        </w:r>
      </w:ins>
    </w:p>
    <w:p w:rsidR="0064421E" w:rsidRDefault="0064421E">
      <w:pPr>
        <w:pStyle w:val="TOC3"/>
        <w:rPr>
          <w:ins w:id="94" w:author="daven" w:date="2014-04-24T15:12:00Z"/>
          <w:rFonts w:asciiTheme="minorHAnsi" w:eastAsiaTheme="minorEastAsia" w:hAnsiTheme="minorHAnsi" w:cstheme="minorBidi"/>
          <w:szCs w:val="22"/>
        </w:rPr>
      </w:pPr>
      <w:ins w:id="95" w:author="daven" w:date="2014-04-24T15:12:00Z">
        <w:r w:rsidRPr="00F61979">
          <w:rPr>
            <w:i/>
          </w:rPr>
          <w:t>3.2.6</w:t>
        </w:r>
        <w:r>
          <w:rPr>
            <w:rFonts w:asciiTheme="minorHAnsi" w:eastAsiaTheme="minorEastAsia" w:hAnsiTheme="minorHAnsi" w:cstheme="minorBidi"/>
            <w:szCs w:val="22"/>
          </w:rPr>
          <w:tab/>
        </w:r>
        <w:r>
          <w:t>Server Requirements</w:t>
        </w:r>
        <w:r>
          <w:tab/>
        </w:r>
        <w:r>
          <w:fldChar w:fldCharType="begin"/>
        </w:r>
        <w:r>
          <w:instrText xml:space="preserve"> PAGEREF _Toc386115691 \h </w:instrText>
        </w:r>
      </w:ins>
      <w:r>
        <w:fldChar w:fldCharType="separate"/>
      </w:r>
      <w:ins w:id="96" w:author="daven" w:date="2014-04-24T15:12:00Z">
        <w:r w:rsidR="002A3797">
          <w:t>8</w:t>
        </w:r>
        <w:r>
          <w:fldChar w:fldCharType="end"/>
        </w:r>
      </w:ins>
    </w:p>
    <w:p w:rsidR="0064421E" w:rsidRDefault="0064421E">
      <w:pPr>
        <w:pStyle w:val="TOC3"/>
        <w:rPr>
          <w:ins w:id="97" w:author="daven" w:date="2014-04-24T15:12:00Z"/>
          <w:rFonts w:asciiTheme="minorHAnsi" w:eastAsiaTheme="minorEastAsia" w:hAnsiTheme="minorHAnsi" w:cstheme="minorBidi"/>
          <w:szCs w:val="22"/>
        </w:rPr>
      </w:pPr>
      <w:ins w:id="98" w:author="daven" w:date="2014-04-24T15:12:00Z">
        <w:r w:rsidRPr="00F61979">
          <w:rPr>
            <w:i/>
          </w:rPr>
          <w:t>3.2.7</w:t>
        </w:r>
        <w:r>
          <w:rPr>
            <w:rFonts w:asciiTheme="minorHAnsi" w:eastAsiaTheme="minorEastAsia" w:hAnsiTheme="minorHAnsi" w:cstheme="minorBidi"/>
            <w:szCs w:val="22"/>
          </w:rPr>
          <w:tab/>
        </w:r>
        <w:r>
          <w:t>User Account Requirements</w:t>
        </w:r>
        <w:r>
          <w:tab/>
        </w:r>
        <w:r>
          <w:fldChar w:fldCharType="begin"/>
        </w:r>
        <w:r>
          <w:instrText xml:space="preserve"> PAGEREF _Toc386115692 \h </w:instrText>
        </w:r>
      </w:ins>
      <w:r>
        <w:fldChar w:fldCharType="separate"/>
      </w:r>
      <w:ins w:id="99" w:author="daven" w:date="2014-04-24T15:12:00Z">
        <w:r w:rsidR="002A3797">
          <w:t>8</w:t>
        </w:r>
        <w:r>
          <w:fldChar w:fldCharType="end"/>
        </w:r>
      </w:ins>
    </w:p>
    <w:p w:rsidR="0064421E" w:rsidRDefault="0064421E">
      <w:pPr>
        <w:pStyle w:val="TOC1"/>
        <w:rPr>
          <w:ins w:id="100" w:author="daven" w:date="2014-04-24T15:12:00Z"/>
          <w:rFonts w:asciiTheme="minorHAnsi" w:eastAsiaTheme="minorEastAsia" w:hAnsiTheme="minorHAnsi" w:cstheme="minorBidi"/>
          <w:b w:val="0"/>
          <w:sz w:val="22"/>
          <w:szCs w:val="22"/>
        </w:rPr>
      </w:pPr>
      <w:ins w:id="101" w:author="daven" w:date="2014-04-24T15:12:00Z">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_Toc386115693 \h </w:instrText>
        </w:r>
      </w:ins>
      <w:r>
        <w:fldChar w:fldCharType="separate"/>
      </w:r>
      <w:ins w:id="102" w:author="daven" w:date="2014-04-24T15:12:00Z">
        <w:r w:rsidR="002A3797">
          <w:t>9</w:t>
        </w:r>
        <w:r>
          <w:fldChar w:fldCharType="end"/>
        </w:r>
      </w:ins>
    </w:p>
    <w:p w:rsidR="0064421E" w:rsidRDefault="0064421E">
      <w:pPr>
        <w:pStyle w:val="TOC2"/>
        <w:tabs>
          <w:tab w:val="left" w:pos="960"/>
        </w:tabs>
        <w:rPr>
          <w:ins w:id="103" w:author="daven" w:date="2014-04-24T15:12:00Z"/>
          <w:rFonts w:asciiTheme="minorHAnsi" w:eastAsiaTheme="minorEastAsia" w:hAnsiTheme="minorHAnsi" w:cstheme="minorBidi"/>
          <w:noProof/>
          <w:szCs w:val="22"/>
        </w:rPr>
      </w:pPr>
      <w:ins w:id="104" w:author="daven" w:date="2014-04-24T15:12:00Z">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_Toc386115694 \h </w:instrText>
        </w:r>
        <w:r>
          <w:rPr>
            <w:noProof/>
          </w:rPr>
        </w:r>
      </w:ins>
      <w:r>
        <w:rPr>
          <w:noProof/>
        </w:rPr>
        <w:fldChar w:fldCharType="separate"/>
      </w:r>
      <w:ins w:id="105" w:author="daven" w:date="2014-04-24T15:12:00Z">
        <w:r w:rsidR="002A3797">
          <w:rPr>
            <w:noProof/>
          </w:rPr>
          <w:t>9</w:t>
        </w:r>
        <w:r>
          <w:rPr>
            <w:noProof/>
          </w:rPr>
          <w:fldChar w:fldCharType="end"/>
        </w:r>
      </w:ins>
    </w:p>
    <w:p w:rsidR="0064421E" w:rsidRDefault="0064421E">
      <w:pPr>
        <w:pStyle w:val="TOC2"/>
        <w:tabs>
          <w:tab w:val="left" w:pos="960"/>
        </w:tabs>
        <w:rPr>
          <w:ins w:id="106" w:author="daven" w:date="2014-04-24T15:12:00Z"/>
          <w:rFonts w:asciiTheme="minorHAnsi" w:eastAsiaTheme="minorEastAsia" w:hAnsiTheme="minorHAnsi" w:cstheme="minorBidi"/>
          <w:noProof/>
          <w:szCs w:val="22"/>
        </w:rPr>
      </w:pPr>
      <w:ins w:id="107" w:author="daven" w:date="2014-04-24T15:12:00Z">
        <w:r w:rsidRPr="00F61979">
          <w:rPr>
            <w:iCs/>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_Toc386115695 \h </w:instrText>
        </w:r>
        <w:r>
          <w:rPr>
            <w:noProof/>
          </w:rPr>
        </w:r>
      </w:ins>
      <w:r>
        <w:rPr>
          <w:noProof/>
        </w:rPr>
        <w:fldChar w:fldCharType="separate"/>
      </w:r>
      <w:ins w:id="108" w:author="daven" w:date="2014-04-24T15:12:00Z">
        <w:r w:rsidR="002A3797">
          <w:rPr>
            <w:noProof/>
          </w:rPr>
          <w:t>9</w:t>
        </w:r>
        <w:r>
          <w:rPr>
            <w:noProof/>
          </w:rPr>
          <w:fldChar w:fldCharType="end"/>
        </w:r>
      </w:ins>
    </w:p>
    <w:p w:rsidR="0064421E" w:rsidRDefault="0064421E">
      <w:pPr>
        <w:pStyle w:val="TOC2"/>
        <w:tabs>
          <w:tab w:val="left" w:pos="960"/>
        </w:tabs>
        <w:rPr>
          <w:ins w:id="109" w:author="daven" w:date="2014-04-24T15:12:00Z"/>
          <w:rFonts w:asciiTheme="minorHAnsi" w:eastAsiaTheme="minorEastAsia" w:hAnsiTheme="minorHAnsi" w:cstheme="minorBidi"/>
          <w:noProof/>
          <w:szCs w:val="22"/>
        </w:rPr>
      </w:pPr>
      <w:ins w:id="110" w:author="daven" w:date="2014-04-24T15:12:00Z">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_Toc386115696 \h </w:instrText>
        </w:r>
        <w:r>
          <w:rPr>
            <w:noProof/>
          </w:rPr>
        </w:r>
      </w:ins>
      <w:r>
        <w:rPr>
          <w:noProof/>
        </w:rPr>
        <w:fldChar w:fldCharType="separate"/>
      </w:r>
      <w:ins w:id="111" w:author="daven" w:date="2014-04-24T15:12:00Z">
        <w:r w:rsidR="002A3797">
          <w:rPr>
            <w:noProof/>
          </w:rPr>
          <w:t>9</w:t>
        </w:r>
        <w:r>
          <w:rPr>
            <w:noProof/>
          </w:rPr>
          <w:fldChar w:fldCharType="end"/>
        </w:r>
      </w:ins>
    </w:p>
    <w:p w:rsidR="0064421E" w:rsidRDefault="0064421E">
      <w:pPr>
        <w:pStyle w:val="TOC2"/>
        <w:tabs>
          <w:tab w:val="left" w:pos="960"/>
        </w:tabs>
        <w:rPr>
          <w:ins w:id="112" w:author="daven" w:date="2014-04-24T15:12:00Z"/>
          <w:rFonts w:asciiTheme="minorHAnsi" w:eastAsiaTheme="minorEastAsia" w:hAnsiTheme="minorHAnsi" w:cstheme="minorBidi"/>
          <w:noProof/>
          <w:szCs w:val="22"/>
        </w:rPr>
      </w:pPr>
      <w:ins w:id="113" w:author="daven" w:date="2014-04-24T15:12:00Z">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_Toc386115697 \h </w:instrText>
        </w:r>
        <w:r>
          <w:rPr>
            <w:noProof/>
          </w:rPr>
        </w:r>
      </w:ins>
      <w:r>
        <w:rPr>
          <w:noProof/>
        </w:rPr>
        <w:fldChar w:fldCharType="separate"/>
      </w:r>
      <w:ins w:id="114" w:author="daven" w:date="2014-04-24T15:12:00Z">
        <w:r w:rsidR="002A3797">
          <w:rPr>
            <w:noProof/>
          </w:rPr>
          <w:t>9</w:t>
        </w:r>
        <w:r>
          <w:rPr>
            <w:noProof/>
          </w:rPr>
          <w:fldChar w:fldCharType="end"/>
        </w:r>
      </w:ins>
    </w:p>
    <w:p w:rsidR="0064421E" w:rsidRDefault="0064421E">
      <w:pPr>
        <w:pStyle w:val="TOC2"/>
        <w:tabs>
          <w:tab w:val="left" w:pos="960"/>
        </w:tabs>
        <w:rPr>
          <w:ins w:id="115" w:author="daven" w:date="2014-04-24T15:12:00Z"/>
          <w:rFonts w:asciiTheme="minorHAnsi" w:eastAsiaTheme="minorEastAsia" w:hAnsiTheme="minorHAnsi" w:cstheme="minorBidi"/>
          <w:noProof/>
          <w:szCs w:val="22"/>
        </w:rPr>
      </w:pPr>
      <w:ins w:id="116" w:author="daven" w:date="2014-04-24T15:12:00Z">
        <w:r w:rsidRPr="00F61979">
          <w:rPr>
            <w:rFonts w:ascii="Times New Roman" w:hAnsi="Times New Roman"/>
            <w:noProof/>
          </w:rPr>
          <w:t>4.5</w:t>
        </w:r>
        <w:r>
          <w:rPr>
            <w:rFonts w:asciiTheme="minorHAnsi" w:eastAsiaTheme="minorEastAsia" w:hAnsiTheme="minorHAnsi" w:cstheme="minorBidi"/>
            <w:noProof/>
            <w:szCs w:val="22"/>
          </w:rPr>
          <w:tab/>
        </w:r>
        <w:r w:rsidRPr="00F61979">
          <w:rPr>
            <w:rFonts w:ascii="Times New Roman" w:hAnsi="Times New Roman"/>
            <w:noProof/>
          </w:rPr>
          <w:t>Database Requirements</w:t>
        </w:r>
        <w:r>
          <w:rPr>
            <w:noProof/>
          </w:rPr>
          <w:tab/>
        </w:r>
        <w:r>
          <w:rPr>
            <w:noProof/>
          </w:rPr>
          <w:fldChar w:fldCharType="begin"/>
        </w:r>
        <w:r>
          <w:rPr>
            <w:noProof/>
          </w:rPr>
          <w:instrText xml:space="preserve"> PAGEREF _Toc386115698 \h </w:instrText>
        </w:r>
        <w:r>
          <w:rPr>
            <w:noProof/>
          </w:rPr>
        </w:r>
      </w:ins>
      <w:r>
        <w:rPr>
          <w:noProof/>
        </w:rPr>
        <w:fldChar w:fldCharType="separate"/>
      </w:r>
      <w:ins w:id="117" w:author="daven" w:date="2014-04-24T15:12:00Z">
        <w:r w:rsidR="002A3797">
          <w:rPr>
            <w:noProof/>
          </w:rPr>
          <w:t>10</w:t>
        </w:r>
        <w:r>
          <w:rPr>
            <w:noProof/>
          </w:rPr>
          <w:fldChar w:fldCharType="end"/>
        </w:r>
      </w:ins>
    </w:p>
    <w:p w:rsidR="0064421E" w:rsidRDefault="0064421E">
      <w:pPr>
        <w:pStyle w:val="TOC3"/>
        <w:rPr>
          <w:ins w:id="118" w:author="daven" w:date="2014-04-24T15:12:00Z"/>
          <w:rFonts w:asciiTheme="minorHAnsi" w:eastAsiaTheme="minorEastAsia" w:hAnsiTheme="minorHAnsi" w:cstheme="minorBidi"/>
          <w:szCs w:val="22"/>
        </w:rPr>
      </w:pPr>
      <w:ins w:id="119" w:author="daven" w:date="2014-04-24T15:12:00Z">
        <w:r w:rsidRPr="00F61979">
          <w:rPr>
            <w:rFonts w:ascii="Arial" w:hAnsi="Arial" w:cs="Arial"/>
            <w:i/>
          </w:rPr>
          <w:t>4.5.1</w:t>
        </w:r>
        <w:r>
          <w:rPr>
            <w:rFonts w:asciiTheme="minorHAnsi" w:eastAsiaTheme="minorEastAsia" w:hAnsiTheme="minorHAnsi" w:cstheme="minorBidi"/>
            <w:szCs w:val="22"/>
          </w:rPr>
          <w:tab/>
        </w:r>
        <w:r w:rsidRPr="00F61979">
          <w:rPr>
            <w:rFonts w:ascii="Arial" w:hAnsi="Arial" w:cs="Arial"/>
          </w:rPr>
          <w:t>Database Interface</w:t>
        </w:r>
        <w:r>
          <w:tab/>
        </w:r>
        <w:r>
          <w:fldChar w:fldCharType="begin"/>
        </w:r>
        <w:r>
          <w:instrText xml:space="preserve"> PAGEREF _Toc386115699 \h </w:instrText>
        </w:r>
      </w:ins>
      <w:r>
        <w:fldChar w:fldCharType="separate"/>
      </w:r>
      <w:ins w:id="120" w:author="daven" w:date="2014-04-24T15:12:00Z">
        <w:r w:rsidR="002A3797">
          <w:t>10</w:t>
        </w:r>
        <w:r>
          <w:fldChar w:fldCharType="end"/>
        </w:r>
      </w:ins>
    </w:p>
    <w:p w:rsidR="0064421E" w:rsidRDefault="0064421E">
      <w:pPr>
        <w:pStyle w:val="TOC3"/>
        <w:rPr>
          <w:ins w:id="121" w:author="daven" w:date="2014-04-24T15:12:00Z"/>
          <w:rFonts w:asciiTheme="minorHAnsi" w:eastAsiaTheme="minorEastAsia" w:hAnsiTheme="minorHAnsi" w:cstheme="minorBidi"/>
          <w:szCs w:val="22"/>
        </w:rPr>
      </w:pPr>
      <w:ins w:id="122" w:author="daven" w:date="2014-04-24T15:12:00Z">
        <w:r w:rsidRPr="00F61979">
          <w:rPr>
            <w:rFonts w:ascii="Arial" w:hAnsi="Arial" w:cs="Arial"/>
            <w:i/>
          </w:rPr>
          <w:t>4.5.2</w:t>
        </w:r>
        <w:r>
          <w:rPr>
            <w:rFonts w:asciiTheme="minorHAnsi" w:eastAsiaTheme="minorEastAsia" w:hAnsiTheme="minorHAnsi" w:cstheme="minorBidi"/>
            <w:szCs w:val="22"/>
          </w:rPr>
          <w:tab/>
        </w:r>
        <w:r w:rsidRPr="00F61979">
          <w:rPr>
            <w:rFonts w:ascii="Arial" w:hAnsi="Arial" w:cs="Arial"/>
          </w:rPr>
          <w:t>Credit/Debit Requirements</w:t>
        </w:r>
        <w:r>
          <w:tab/>
        </w:r>
        <w:r>
          <w:fldChar w:fldCharType="begin"/>
        </w:r>
        <w:r>
          <w:instrText xml:space="preserve"> PAGEREF _Toc386115700 \h </w:instrText>
        </w:r>
      </w:ins>
      <w:r>
        <w:fldChar w:fldCharType="separate"/>
      </w:r>
      <w:ins w:id="123" w:author="daven" w:date="2014-04-24T15:12:00Z">
        <w:r w:rsidR="002A3797">
          <w:t>10</w:t>
        </w:r>
        <w:r>
          <w:fldChar w:fldCharType="end"/>
        </w:r>
      </w:ins>
    </w:p>
    <w:p w:rsidR="0064421E" w:rsidRDefault="0064421E">
      <w:pPr>
        <w:pStyle w:val="TOC3"/>
        <w:rPr>
          <w:ins w:id="124" w:author="daven" w:date="2014-04-24T15:12:00Z"/>
          <w:rFonts w:asciiTheme="minorHAnsi" w:eastAsiaTheme="minorEastAsia" w:hAnsiTheme="minorHAnsi" w:cstheme="minorBidi"/>
          <w:szCs w:val="22"/>
        </w:rPr>
      </w:pPr>
      <w:ins w:id="125" w:author="daven" w:date="2014-04-24T15:12:00Z">
        <w:r w:rsidRPr="00F61979">
          <w:rPr>
            <w:rFonts w:ascii="Arial" w:hAnsi="Arial" w:cs="Arial"/>
            <w:i/>
          </w:rPr>
          <w:t>4.5.3</w:t>
        </w:r>
        <w:r>
          <w:rPr>
            <w:rFonts w:asciiTheme="minorHAnsi" w:eastAsiaTheme="minorEastAsia" w:hAnsiTheme="minorHAnsi" w:cstheme="minorBidi"/>
            <w:szCs w:val="22"/>
          </w:rPr>
          <w:tab/>
        </w:r>
        <w:r w:rsidRPr="00F61979">
          <w:rPr>
            <w:rFonts w:ascii="Arial" w:hAnsi="Arial" w:cs="Arial"/>
          </w:rPr>
          <w:t>Compliance Requirements</w:t>
        </w:r>
        <w:r>
          <w:tab/>
        </w:r>
        <w:r>
          <w:fldChar w:fldCharType="begin"/>
        </w:r>
        <w:r>
          <w:instrText xml:space="preserve"> PAGEREF _Toc386115701 \h </w:instrText>
        </w:r>
      </w:ins>
      <w:r>
        <w:fldChar w:fldCharType="separate"/>
      </w:r>
      <w:ins w:id="126" w:author="daven" w:date="2014-04-24T15:12:00Z">
        <w:r w:rsidR="002A3797">
          <w:t>10</w:t>
        </w:r>
        <w:r>
          <w:fldChar w:fldCharType="end"/>
        </w:r>
      </w:ins>
    </w:p>
    <w:p w:rsidR="0064421E" w:rsidRDefault="0064421E">
      <w:pPr>
        <w:pStyle w:val="TOC3"/>
        <w:rPr>
          <w:ins w:id="127" w:author="daven" w:date="2014-04-24T15:12:00Z"/>
          <w:rFonts w:asciiTheme="minorHAnsi" w:eastAsiaTheme="minorEastAsia" w:hAnsiTheme="minorHAnsi" w:cstheme="minorBidi"/>
          <w:szCs w:val="22"/>
        </w:rPr>
      </w:pPr>
      <w:ins w:id="128" w:author="daven" w:date="2014-04-24T15:12:00Z">
        <w:r w:rsidRPr="00F61979">
          <w:rPr>
            <w:rFonts w:ascii="Arial" w:hAnsi="Arial" w:cs="Arial"/>
            <w:i/>
          </w:rPr>
          <w:t>4.5.4</w:t>
        </w:r>
        <w:r>
          <w:rPr>
            <w:rFonts w:asciiTheme="minorHAnsi" w:eastAsiaTheme="minorEastAsia" w:hAnsiTheme="minorHAnsi" w:cstheme="minorBidi"/>
            <w:szCs w:val="22"/>
          </w:rPr>
          <w:tab/>
        </w:r>
        <w:r w:rsidRPr="00F61979">
          <w:rPr>
            <w:rFonts w:ascii="Arial" w:hAnsi="Arial" w:cs="Arial"/>
          </w:rPr>
          <w:t>Security Requirements</w:t>
        </w:r>
        <w:r>
          <w:tab/>
        </w:r>
        <w:r>
          <w:fldChar w:fldCharType="begin"/>
        </w:r>
        <w:r>
          <w:instrText xml:space="preserve"> PAGEREF _Toc386115702 \h </w:instrText>
        </w:r>
      </w:ins>
      <w:r>
        <w:fldChar w:fldCharType="separate"/>
      </w:r>
      <w:ins w:id="129" w:author="daven" w:date="2014-04-24T15:12:00Z">
        <w:r w:rsidR="002A3797">
          <w:t>10</w:t>
        </w:r>
        <w:r>
          <w:fldChar w:fldCharType="end"/>
        </w:r>
      </w:ins>
    </w:p>
    <w:p w:rsidR="0064421E" w:rsidRDefault="0064421E">
      <w:pPr>
        <w:pStyle w:val="TOC1"/>
        <w:rPr>
          <w:ins w:id="130" w:author="daven" w:date="2014-04-24T15:12:00Z"/>
          <w:rFonts w:asciiTheme="minorHAnsi" w:eastAsiaTheme="minorEastAsia" w:hAnsiTheme="minorHAnsi" w:cstheme="minorBidi"/>
          <w:b w:val="0"/>
          <w:sz w:val="22"/>
          <w:szCs w:val="22"/>
        </w:rPr>
      </w:pPr>
      <w:ins w:id="131" w:author="daven" w:date="2014-04-24T15:12:00Z">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_Toc386115703 \h </w:instrText>
        </w:r>
      </w:ins>
      <w:r>
        <w:fldChar w:fldCharType="separate"/>
      </w:r>
      <w:ins w:id="132" w:author="daven" w:date="2014-04-24T15:12:00Z">
        <w:r w:rsidR="002A3797">
          <w:t>11</w:t>
        </w:r>
        <w:r>
          <w:fldChar w:fldCharType="end"/>
        </w:r>
      </w:ins>
    </w:p>
    <w:p w:rsidR="0064421E" w:rsidRDefault="0064421E">
      <w:pPr>
        <w:pStyle w:val="TOC2"/>
        <w:tabs>
          <w:tab w:val="left" w:pos="960"/>
        </w:tabs>
        <w:rPr>
          <w:ins w:id="133" w:author="daven" w:date="2014-04-24T15:12:00Z"/>
          <w:rFonts w:asciiTheme="minorHAnsi" w:eastAsiaTheme="minorEastAsia" w:hAnsiTheme="minorHAnsi" w:cstheme="minorBidi"/>
          <w:noProof/>
          <w:szCs w:val="22"/>
        </w:rPr>
      </w:pPr>
      <w:ins w:id="134" w:author="daven" w:date="2014-04-24T15:12:00Z">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_Toc386115704 \h </w:instrText>
        </w:r>
        <w:r>
          <w:rPr>
            <w:noProof/>
          </w:rPr>
        </w:r>
      </w:ins>
      <w:r>
        <w:rPr>
          <w:noProof/>
        </w:rPr>
        <w:fldChar w:fldCharType="separate"/>
      </w:r>
      <w:ins w:id="135" w:author="daven" w:date="2014-04-24T15:12:00Z">
        <w:r w:rsidR="002A3797">
          <w:rPr>
            <w:noProof/>
          </w:rPr>
          <w:t>11</w:t>
        </w:r>
        <w:r>
          <w:rPr>
            <w:noProof/>
          </w:rPr>
          <w:fldChar w:fldCharType="end"/>
        </w:r>
      </w:ins>
    </w:p>
    <w:p w:rsidR="0064421E" w:rsidRDefault="0064421E">
      <w:pPr>
        <w:pStyle w:val="TOC2"/>
        <w:tabs>
          <w:tab w:val="left" w:pos="960"/>
        </w:tabs>
        <w:rPr>
          <w:ins w:id="136" w:author="daven" w:date="2014-04-24T15:12:00Z"/>
          <w:rFonts w:asciiTheme="minorHAnsi" w:eastAsiaTheme="minorEastAsia" w:hAnsiTheme="minorHAnsi" w:cstheme="minorBidi"/>
          <w:noProof/>
          <w:szCs w:val="22"/>
        </w:rPr>
      </w:pPr>
      <w:ins w:id="137" w:author="daven" w:date="2014-04-24T15:12:00Z">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_Toc386115705 \h </w:instrText>
        </w:r>
        <w:r>
          <w:rPr>
            <w:noProof/>
          </w:rPr>
        </w:r>
      </w:ins>
      <w:r>
        <w:rPr>
          <w:noProof/>
        </w:rPr>
        <w:fldChar w:fldCharType="separate"/>
      </w:r>
      <w:ins w:id="138" w:author="daven" w:date="2014-04-24T15:12:00Z">
        <w:r w:rsidR="002A3797">
          <w:rPr>
            <w:noProof/>
          </w:rPr>
          <w:t>11</w:t>
        </w:r>
        <w:r>
          <w:rPr>
            <w:noProof/>
          </w:rPr>
          <w:fldChar w:fldCharType="end"/>
        </w:r>
      </w:ins>
    </w:p>
    <w:p w:rsidR="0064421E" w:rsidRDefault="0064421E">
      <w:pPr>
        <w:pStyle w:val="TOC2"/>
        <w:tabs>
          <w:tab w:val="left" w:pos="960"/>
        </w:tabs>
        <w:rPr>
          <w:ins w:id="139" w:author="daven" w:date="2014-04-24T15:12:00Z"/>
          <w:rFonts w:asciiTheme="minorHAnsi" w:eastAsiaTheme="minorEastAsia" w:hAnsiTheme="minorHAnsi" w:cstheme="minorBidi"/>
          <w:noProof/>
          <w:szCs w:val="22"/>
        </w:rPr>
      </w:pPr>
      <w:ins w:id="140" w:author="daven" w:date="2014-04-24T15:12:00Z">
        <w:r w:rsidRPr="00F61979">
          <w:rPr>
            <w:iCs/>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_Toc386115706 \h </w:instrText>
        </w:r>
        <w:r>
          <w:rPr>
            <w:noProof/>
          </w:rPr>
        </w:r>
      </w:ins>
      <w:r>
        <w:rPr>
          <w:noProof/>
        </w:rPr>
        <w:fldChar w:fldCharType="separate"/>
      </w:r>
      <w:ins w:id="141" w:author="daven" w:date="2014-04-24T15:12:00Z">
        <w:r w:rsidR="002A3797">
          <w:rPr>
            <w:noProof/>
          </w:rPr>
          <w:t>11</w:t>
        </w:r>
        <w:r>
          <w:rPr>
            <w:noProof/>
          </w:rPr>
          <w:fldChar w:fldCharType="end"/>
        </w:r>
      </w:ins>
    </w:p>
    <w:p w:rsidR="0064421E" w:rsidRDefault="0064421E">
      <w:pPr>
        <w:pStyle w:val="TOC2"/>
        <w:tabs>
          <w:tab w:val="left" w:pos="960"/>
        </w:tabs>
        <w:rPr>
          <w:ins w:id="142" w:author="daven" w:date="2014-04-24T15:12:00Z"/>
          <w:rFonts w:asciiTheme="minorHAnsi" w:eastAsiaTheme="minorEastAsia" w:hAnsiTheme="minorHAnsi" w:cstheme="minorBidi"/>
          <w:noProof/>
          <w:szCs w:val="22"/>
        </w:rPr>
      </w:pPr>
      <w:ins w:id="143" w:author="daven" w:date="2014-04-24T15:12:00Z">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_Toc386115707 \h </w:instrText>
        </w:r>
        <w:r>
          <w:rPr>
            <w:noProof/>
          </w:rPr>
        </w:r>
      </w:ins>
      <w:r>
        <w:rPr>
          <w:noProof/>
        </w:rPr>
        <w:fldChar w:fldCharType="separate"/>
      </w:r>
      <w:ins w:id="144" w:author="daven" w:date="2014-04-24T15:12:00Z">
        <w:r w:rsidR="002A3797">
          <w:rPr>
            <w:noProof/>
          </w:rPr>
          <w:t>11</w:t>
        </w:r>
        <w:r>
          <w:rPr>
            <w:noProof/>
          </w:rPr>
          <w:fldChar w:fldCharType="end"/>
        </w:r>
      </w:ins>
    </w:p>
    <w:p w:rsidR="0064421E" w:rsidRDefault="0064421E">
      <w:pPr>
        <w:pStyle w:val="TOC1"/>
        <w:rPr>
          <w:ins w:id="145" w:author="daven" w:date="2014-04-24T15:12:00Z"/>
          <w:rFonts w:asciiTheme="minorHAnsi" w:eastAsiaTheme="minorEastAsia" w:hAnsiTheme="minorHAnsi" w:cstheme="minorBidi"/>
          <w:b w:val="0"/>
          <w:sz w:val="22"/>
          <w:szCs w:val="22"/>
        </w:rPr>
      </w:pPr>
      <w:ins w:id="146" w:author="daven" w:date="2014-04-24T15:12:00Z">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_Toc386115708 \h </w:instrText>
        </w:r>
      </w:ins>
      <w:r>
        <w:fldChar w:fldCharType="separate"/>
      </w:r>
      <w:ins w:id="147" w:author="daven" w:date="2014-04-24T15:12:00Z">
        <w:r w:rsidR="002A3797">
          <w:t>12</w:t>
        </w:r>
        <w:r>
          <w:fldChar w:fldCharType="end"/>
        </w:r>
      </w:ins>
    </w:p>
    <w:p w:rsidR="0064421E" w:rsidRDefault="0064421E">
      <w:pPr>
        <w:pStyle w:val="TOC2"/>
        <w:tabs>
          <w:tab w:val="left" w:pos="960"/>
        </w:tabs>
        <w:rPr>
          <w:ins w:id="148" w:author="daven" w:date="2014-04-24T15:12:00Z"/>
          <w:rFonts w:asciiTheme="minorHAnsi" w:eastAsiaTheme="minorEastAsia" w:hAnsiTheme="minorHAnsi" w:cstheme="minorBidi"/>
          <w:noProof/>
          <w:szCs w:val="22"/>
        </w:rPr>
      </w:pPr>
      <w:ins w:id="149" w:author="daven" w:date="2014-04-24T15:12:00Z">
        <w:r>
          <w:rPr>
            <w:noProof/>
          </w:rPr>
          <w:t>6.1</w:t>
        </w:r>
        <w:r>
          <w:rPr>
            <w:rFonts w:asciiTheme="minorHAnsi" w:eastAsiaTheme="minorEastAsia" w:hAnsiTheme="minorHAnsi" w:cstheme="minorBidi"/>
            <w:noProof/>
            <w:szCs w:val="22"/>
          </w:rPr>
          <w:tab/>
        </w:r>
        <w:r>
          <w:rPr>
            <w:noProof/>
          </w:rPr>
          <w:t>System Evolution Requirements</w:t>
        </w:r>
        <w:r>
          <w:rPr>
            <w:noProof/>
          </w:rPr>
          <w:tab/>
        </w:r>
        <w:r>
          <w:rPr>
            <w:noProof/>
          </w:rPr>
          <w:fldChar w:fldCharType="begin"/>
        </w:r>
        <w:r>
          <w:rPr>
            <w:noProof/>
          </w:rPr>
          <w:instrText xml:space="preserve"> PAGEREF _Toc386115709 \h </w:instrText>
        </w:r>
        <w:r>
          <w:rPr>
            <w:noProof/>
          </w:rPr>
        </w:r>
      </w:ins>
      <w:r>
        <w:rPr>
          <w:noProof/>
        </w:rPr>
        <w:fldChar w:fldCharType="separate"/>
      </w:r>
      <w:ins w:id="150" w:author="daven" w:date="2014-04-24T15:12:00Z">
        <w:r w:rsidR="002A3797">
          <w:rPr>
            <w:noProof/>
          </w:rPr>
          <w:t>12</w:t>
        </w:r>
        <w:r>
          <w:rPr>
            <w:noProof/>
          </w:rPr>
          <w:fldChar w:fldCharType="end"/>
        </w:r>
      </w:ins>
    </w:p>
    <w:p w:rsidR="0064421E" w:rsidRDefault="0064421E">
      <w:pPr>
        <w:pStyle w:val="TOC1"/>
        <w:rPr>
          <w:ins w:id="151" w:author="daven" w:date="2014-04-24T15:12:00Z"/>
          <w:rFonts w:asciiTheme="minorHAnsi" w:eastAsiaTheme="minorEastAsia" w:hAnsiTheme="minorHAnsi" w:cstheme="minorBidi"/>
          <w:b w:val="0"/>
          <w:sz w:val="22"/>
          <w:szCs w:val="22"/>
        </w:rPr>
      </w:pPr>
      <w:ins w:id="152" w:author="daven" w:date="2014-04-24T15:12:00Z">
        <w:r>
          <w:t>7.</w:t>
        </w:r>
        <w:r>
          <w:rPr>
            <w:rFonts w:asciiTheme="minorHAnsi" w:eastAsiaTheme="minorEastAsia" w:hAnsiTheme="minorHAnsi" w:cstheme="minorBidi"/>
            <w:b w:val="0"/>
            <w:sz w:val="22"/>
            <w:szCs w:val="22"/>
          </w:rPr>
          <w:tab/>
        </w:r>
        <w:r>
          <w:t>Deferred Requirements</w:t>
        </w:r>
        <w:r>
          <w:tab/>
        </w:r>
        <w:r>
          <w:fldChar w:fldCharType="begin"/>
        </w:r>
        <w:r>
          <w:instrText xml:space="preserve"> PAGEREF _Toc386115710 \h </w:instrText>
        </w:r>
      </w:ins>
      <w:r>
        <w:fldChar w:fldCharType="separate"/>
      </w:r>
      <w:ins w:id="153" w:author="daven" w:date="2014-04-24T15:12:00Z">
        <w:r w:rsidR="002A3797">
          <w:t>13</w:t>
        </w:r>
        <w:r>
          <w:fldChar w:fldCharType="end"/>
        </w:r>
      </w:ins>
    </w:p>
    <w:p w:rsidR="0064421E" w:rsidRDefault="0064421E">
      <w:pPr>
        <w:pStyle w:val="TOC3"/>
        <w:rPr>
          <w:ins w:id="154" w:author="daven" w:date="2014-04-24T15:12:00Z"/>
          <w:rFonts w:asciiTheme="minorHAnsi" w:eastAsiaTheme="minorEastAsia" w:hAnsiTheme="minorHAnsi" w:cstheme="minorBidi"/>
          <w:szCs w:val="22"/>
        </w:rPr>
      </w:pPr>
      <w:ins w:id="155" w:author="daven" w:date="2014-04-24T15:12:00Z">
        <w:r w:rsidRPr="00F61979">
          <w:rPr>
            <w:i/>
          </w:rPr>
          <w:t>7.1.1</w:t>
        </w:r>
        <w:r>
          <w:rPr>
            <w:rFonts w:asciiTheme="minorHAnsi" w:eastAsiaTheme="minorEastAsia" w:hAnsiTheme="minorHAnsi" w:cstheme="minorBidi"/>
            <w:szCs w:val="22"/>
          </w:rPr>
          <w:tab/>
        </w:r>
        <w:r>
          <w:t>User Platform Requirements</w:t>
        </w:r>
        <w:r>
          <w:tab/>
        </w:r>
        <w:r>
          <w:fldChar w:fldCharType="begin"/>
        </w:r>
        <w:r>
          <w:instrText xml:space="preserve"> PAGEREF _Toc386115711 \h </w:instrText>
        </w:r>
      </w:ins>
      <w:r>
        <w:fldChar w:fldCharType="separate"/>
      </w:r>
      <w:ins w:id="156" w:author="daven" w:date="2014-04-24T15:12:00Z">
        <w:r w:rsidR="002A3797">
          <w:t>13</w:t>
        </w:r>
        <w:r>
          <w:fldChar w:fldCharType="end"/>
        </w:r>
      </w:ins>
    </w:p>
    <w:p w:rsidR="0064421E" w:rsidRDefault="0064421E">
      <w:pPr>
        <w:pStyle w:val="TOC3"/>
        <w:rPr>
          <w:ins w:id="157" w:author="daven" w:date="2014-04-24T15:12:00Z"/>
          <w:rFonts w:asciiTheme="minorHAnsi" w:eastAsiaTheme="minorEastAsia" w:hAnsiTheme="minorHAnsi" w:cstheme="minorBidi"/>
          <w:szCs w:val="22"/>
        </w:rPr>
      </w:pPr>
      <w:ins w:id="158" w:author="daven" w:date="2014-04-24T15:12:00Z">
        <w:r w:rsidRPr="00F61979">
          <w:rPr>
            <w:i/>
          </w:rPr>
          <w:t>7.1.2</w:t>
        </w:r>
        <w:r>
          <w:rPr>
            <w:rFonts w:asciiTheme="minorHAnsi" w:eastAsiaTheme="minorEastAsia" w:hAnsiTheme="minorHAnsi" w:cstheme="minorBidi"/>
            <w:szCs w:val="22"/>
          </w:rPr>
          <w:tab/>
        </w:r>
        <w:r>
          <w:t>Account Requirements</w:t>
        </w:r>
        <w:r>
          <w:tab/>
        </w:r>
        <w:r>
          <w:fldChar w:fldCharType="begin"/>
        </w:r>
        <w:r>
          <w:instrText xml:space="preserve"> PAGEREF _Toc386115712 \h </w:instrText>
        </w:r>
      </w:ins>
      <w:r>
        <w:fldChar w:fldCharType="separate"/>
      </w:r>
      <w:ins w:id="159" w:author="daven" w:date="2014-04-24T15:12:00Z">
        <w:r w:rsidR="002A3797">
          <w:t>13</w:t>
        </w:r>
        <w:r>
          <w:fldChar w:fldCharType="end"/>
        </w:r>
      </w:ins>
    </w:p>
    <w:p w:rsidR="0064421E" w:rsidRDefault="0064421E">
      <w:pPr>
        <w:pStyle w:val="TOC3"/>
        <w:rPr>
          <w:ins w:id="160" w:author="daven" w:date="2014-04-24T15:12:00Z"/>
          <w:rFonts w:asciiTheme="minorHAnsi" w:eastAsiaTheme="minorEastAsia" w:hAnsiTheme="minorHAnsi" w:cstheme="minorBidi"/>
          <w:szCs w:val="22"/>
        </w:rPr>
      </w:pPr>
      <w:ins w:id="161" w:author="daven" w:date="2014-04-24T15:12:00Z">
        <w:r w:rsidRPr="00F61979">
          <w:rPr>
            <w:i/>
          </w:rPr>
          <w:lastRenderedPageBreak/>
          <w:t>7.1.3</w:t>
        </w:r>
        <w:r>
          <w:rPr>
            <w:rFonts w:asciiTheme="minorHAnsi" w:eastAsiaTheme="minorEastAsia" w:hAnsiTheme="minorHAnsi" w:cstheme="minorBidi"/>
            <w:szCs w:val="22"/>
          </w:rPr>
          <w:tab/>
        </w:r>
        <w:r>
          <w:t>Workout Schedule Requirements</w:t>
        </w:r>
        <w:r>
          <w:tab/>
        </w:r>
        <w:r>
          <w:fldChar w:fldCharType="begin"/>
        </w:r>
        <w:r>
          <w:instrText xml:space="preserve"> PAGEREF _Toc386115713 \h </w:instrText>
        </w:r>
      </w:ins>
      <w:r>
        <w:fldChar w:fldCharType="separate"/>
      </w:r>
      <w:ins w:id="162" w:author="daven" w:date="2014-04-24T15:12:00Z">
        <w:r w:rsidR="002A3797">
          <w:t>13</w:t>
        </w:r>
        <w:r>
          <w:fldChar w:fldCharType="end"/>
        </w:r>
      </w:ins>
    </w:p>
    <w:p w:rsidR="0064421E" w:rsidRDefault="0064421E">
      <w:pPr>
        <w:pStyle w:val="TOC3"/>
        <w:rPr>
          <w:ins w:id="163" w:author="daven" w:date="2014-04-24T15:12:00Z"/>
          <w:rFonts w:asciiTheme="minorHAnsi" w:eastAsiaTheme="minorEastAsia" w:hAnsiTheme="minorHAnsi" w:cstheme="minorBidi"/>
          <w:szCs w:val="22"/>
        </w:rPr>
      </w:pPr>
      <w:ins w:id="164" w:author="daven" w:date="2014-04-24T15:12:00Z">
        <w:r w:rsidRPr="00F61979">
          <w:rPr>
            <w:i/>
          </w:rPr>
          <w:t>7.1.4</w:t>
        </w:r>
        <w:r>
          <w:rPr>
            <w:rFonts w:asciiTheme="minorHAnsi" w:eastAsiaTheme="minorEastAsia" w:hAnsiTheme="minorHAnsi" w:cstheme="minorBidi"/>
            <w:szCs w:val="22"/>
          </w:rPr>
          <w:tab/>
        </w:r>
        <w:r>
          <w:t>Validation Requirements</w:t>
        </w:r>
        <w:r>
          <w:tab/>
        </w:r>
        <w:r>
          <w:fldChar w:fldCharType="begin"/>
        </w:r>
        <w:r>
          <w:instrText xml:space="preserve"> PAGEREF _Toc386115714 \h </w:instrText>
        </w:r>
      </w:ins>
      <w:r>
        <w:fldChar w:fldCharType="separate"/>
      </w:r>
      <w:ins w:id="165" w:author="daven" w:date="2014-04-24T15:12:00Z">
        <w:r w:rsidR="002A3797">
          <w:t>13</w:t>
        </w:r>
        <w:r>
          <w:fldChar w:fldCharType="end"/>
        </w:r>
      </w:ins>
    </w:p>
    <w:p w:rsidR="0064421E" w:rsidRDefault="0064421E">
      <w:pPr>
        <w:pStyle w:val="TOC3"/>
        <w:rPr>
          <w:ins w:id="166" w:author="daven" w:date="2014-04-24T15:12:00Z"/>
          <w:rFonts w:asciiTheme="minorHAnsi" w:eastAsiaTheme="minorEastAsia" w:hAnsiTheme="minorHAnsi" w:cstheme="minorBidi"/>
          <w:szCs w:val="22"/>
        </w:rPr>
      </w:pPr>
      <w:ins w:id="167" w:author="daven" w:date="2014-04-24T15:12:00Z">
        <w:r w:rsidRPr="00F61979">
          <w:rPr>
            <w:i/>
          </w:rPr>
          <w:t>7.1.5</w:t>
        </w:r>
        <w:r>
          <w:rPr>
            <w:rFonts w:asciiTheme="minorHAnsi" w:eastAsiaTheme="minorEastAsia" w:hAnsiTheme="minorHAnsi" w:cstheme="minorBidi"/>
            <w:szCs w:val="22"/>
          </w:rPr>
          <w:tab/>
        </w:r>
        <w:r>
          <w:t>Server Platform Requirements</w:t>
        </w:r>
        <w:r>
          <w:tab/>
        </w:r>
        <w:r>
          <w:fldChar w:fldCharType="begin"/>
        </w:r>
        <w:r>
          <w:instrText xml:space="preserve"> PAGEREF _Toc386115715 \h </w:instrText>
        </w:r>
      </w:ins>
      <w:r>
        <w:fldChar w:fldCharType="separate"/>
      </w:r>
      <w:ins w:id="168" w:author="daven" w:date="2014-04-24T15:12:00Z">
        <w:r w:rsidR="002A3797">
          <w:t>13</w:t>
        </w:r>
        <w:r>
          <w:fldChar w:fldCharType="end"/>
        </w:r>
      </w:ins>
    </w:p>
    <w:p w:rsidR="0064421E" w:rsidRDefault="0064421E">
      <w:pPr>
        <w:pStyle w:val="TOC3"/>
        <w:rPr>
          <w:ins w:id="169" w:author="daven" w:date="2014-04-24T15:12:00Z"/>
          <w:rFonts w:asciiTheme="minorHAnsi" w:eastAsiaTheme="minorEastAsia" w:hAnsiTheme="minorHAnsi" w:cstheme="minorBidi"/>
          <w:szCs w:val="22"/>
        </w:rPr>
      </w:pPr>
      <w:ins w:id="170" w:author="daven" w:date="2014-04-24T15:12:00Z">
        <w:r w:rsidRPr="00F61979">
          <w:rPr>
            <w:i/>
          </w:rPr>
          <w:t>7.1.6</w:t>
        </w:r>
        <w:r>
          <w:rPr>
            <w:rFonts w:asciiTheme="minorHAnsi" w:eastAsiaTheme="minorEastAsia" w:hAnsiTheme="minorHAnsi" w:cstheme="minorBidi"/>
            <w:szCs w:val="22"/>
          </w:rPr>
          <w:tab/>
        </w:r>
        <w:r>
          <w:t>Server Requirements</w:t>
        </w:r>
        <w:r>
          <w:tab/>
        </w:r>
        <w:r>
          <w:fldChar w:fldCharType="begin"/>
        </w:r>
        <w:r>
          <w:instrText xml:space="preserve"> PAGEREF _Toc386115716 \h </w:instrText>
        </w:r>
      </w:ins>
      <w:r>
        <w:fldChar w:fldCharType="separate"/>
      </w:r>
      <w:ins w:id="171" w:author="daven" w:date="2014-04-24T15:12:00Z">
        <w:r w:rsidR="002A3797">
          <w:t>13</w:t>
        </w:r>
        <w:r>
          <w:fldChar w:fldCharType="end"/>
        </w:r>
      </w:ins>
    </w:p>
    <w:p w:rsidR="0064421E" w:rsidRDefault="0064421E">
      <w:pPr>
        <w:pStyle w:val="TOC3"/>
        <w:rPr>
          <w:ins w:id="172" w:author="daven" w:date="2014-04-24T15:12:00Z"/>
          <w:rFonts w:asciiTheme="minorHAnsi" w:eastAsiaTheme="minorEastAsia" w:hAnsiTheme="minorHAnsi" w:cstheme="minorBidi"/>
          <w:szCs w:val="22"/>
        </w:rPr>
      </w:pPr>
      <w:ins w:id="173" w:author="daven" w:date="2014-04-24T15:12:00Z">
        <w:r w:rsidRPr="00F61979">
          <w:rPr>
            <w:i/>
          </w:rPr>
          <w:t>7.1.7</w:t>
        </w:r>
        <w:r>
          <w:rPr>
            <w:rFonts w:asciiTheme="minorHAnsi" w:eastAsiaTheme="minorEastAsia" w:hAnsiTheme="minorHAnsi" w:cstheme="minorBidi"/>
            <w:szCs w:val="22"/>
          </w:rPr>
          <w:tab/>
        </w:r>
        <w:r>
          <w:t>User Account Requirements</w:t>
        </w:r>
        <w:r>
          <w:tab/>
        </w:r>
        <w:r>
          <w:fldChar w:fldCharType="begin"/>
        </w:r>
        <w:r>
          <w:instrText xml:space="preserve"> PAGEREF _Toc386115717 \h </w:instrText>
        </w:r>
      </w:ins>
      <w:r>
        <w:fldChar w:fldCharType="separate"/>
      </w:r>
      <w:ins w:id="174" w:author="daven" w:date="2014-04-24T15:12:00Z">
        <w:r w:rsidR="002A3797">
          <w:t>13</w:t>
        </w:r>
        <w:r>
          <w:fldChar w:fldCharType="end"/>
        </w:r>
      </w:ins>
    </w:p>
    <w:p w:rsidR="0064421E" w:rsidRDefault="0064421E">
      <w:pPr>
        <w:pStyle w:val="TOC1"/>
        <w:rPr>
          <w:ins w:id="175" w:author="daven" w:date="2014-04-24T15:12:00Z"/>
          <w:rFonts w:asciiTheme="minorHAnsi" w:eastAsiaTheme="minorEastAsia" w:hAnsiTheme="minorHAnsi" w:cstheme="minorBidi"/>
          <w:b w:val="0"/>
          <w:sz w:val="22"/>
          <w:szCs w:val="22"/>
        </w:rPr>
      </w:pPr>
      <w:ins w:id="176" w:author="daven" w:date="2014-04-24T15:12:00Z">
        <w:r>
          <w:t>8.</w:t>
        </w:r>
        <w:r>
          <w:rPr>
            <w:rFonts w:asciiTheme="minorHAnsi" w:eastAsiaTheme="minorEastAsia" w:hAnsiTheme="minorHAnsi" w:cstheme="minorBidi"/>
            <w:b w:val="0"/>
            <w:sz w:val="22"/>
            <w:szCs w:val="22"/>
          </w:rPr>
          <w:tab/>
        </w:r>
        <w:r>
          <w:t>Management Issues</w:t>
        </w:r>
        <w:r>
          <w:tab/>
        </w:r>
        <w:r>
          <w:fldChar w:fldCharType="begin"/>
        </w:r>
        <w:r>
          <w:instrText xml:space="preserve"> PAGEREF _Toc386115718 \h </w:instrText>
        </w:r>
      </w:ins>
      <w:r>
        <w:fldChar w:fldCharType="separate"/>
      </w:r>
      <w:ins w:id="177" w:author="daven" w:date="2014-04-24T15:12:00Z">
        <w:r w:rsidR="002A3797">
          <w:t>14</w:t>
        </w:r>
        <w:r>
          <w:fldChar w:fldCharType="end"/>
        </w:r>
      </w:ins>
    </w:p>
    <w:p w:rsidR="0064421E" w:rsidRDefault="0064421E">
      <w:pPr>
        <w:pStyle w:val="TOC2"/>
        <w:tabs>
          <w:tab w:val="left" w:pos="960"/>
        </w:tabs>
        <w:rPr>
          <w:ins w:id="178" w:author="daven" w:date="2014-04-24T15:12:00Z"/>
          <w:rFonts w:asciiTheme="minorHAnsi" w:eastAsiaTheme="minorEastAsia" w:hAnsiTheme="minorHAnsi" w:cstheme="minorBidi"/>
          <w:noProof/>
          <w:szCs w:val="22"/>
        </w:rPr>
      </w:pPr>
      <w:ins w:id="179" w:author="daven" w:date="2014-04-24T15:12:00Z">
        <w:r>
          <w:rPr>
            <w:noProof/>
          </w:rPr>
          <w:t>8.1</w:t>
        </w:r>
        <w:r>
          <w:rPr>
            <w:rFonts w:asciiTheme="minorHAnsi" w:eastAsiaTheme="minorEastAsia" w:hAnsiTheme="minorHAnsi" w:cstheme="minorBidi"/>
            <w:noProof/>
            <w:szCs w:val="22"/>
          </w:rPr>
          <w:tab/>
        </w:r>
        <w:r>
          <w:rPr>
            <w:noProof/>
          </w:rPr>
          <w:t>Milestone and Schedule</w:t>
        </w:r>
        <w:r>
          <w:rPr>
            <w:noProof/>
          </w:rPr>
          <w:tab/>
        </w:r>
        <w:r>
          <w:rPr>
            <w:noProof/>
          </w:rPr>
          <w:fldChar w:fldCharType="begin"/>
        </w:r>
        <w:r>
          <w:rPr>
            <w:noProof/>
          </w:rPr>
          <w:instrText xml:space="preserve"> PAGEREF _Toc386115719 \h </w:instrText>
        </w:r>
        <w:r>
          <w:rPr>
            <w:noProof/>
          </w:rPr>
        </w:r>
      </w:ins>
      <w:r>
        <w:rPr>
          <w:noProof/>
        </w:rPr>
        <w:fldChar w:fldCharType="separate"/>
      </w:r>
      <w:ins w:id="180" w:author="daven" w:date="2014-04-24T15:12:00Z">
        <w:r w:rsidR="002A3797">
          <w:rPr>
            <w:noProof/>
          </w:rPr>
          <w:t>14</w:t>
        </w:r>
        <w:r>
          <w:rPr>
            <w:noProof/>
          </w:rPr>
          <w:fldChar w:fldCharType="end"/>
        </w:r>
      </w:ins>
    </w:p>
    <w:p w:rsidR="0064421E" w:rsidRDefault="0064421E">
      <w:pPr>
        <w:pStyle w:val="TOC2"/>
        <w:tabs>
          <w:tab w:val="left" w:pos="960"/>
        </w:tabs>
        <w:rPr>
          <w:ins w:id="181" w:author="daven" w:date="2014-04-24T15:12:00Z"/>
          <w:rFonts w:asciiTheme="minorHAnsi" w:eastAsiaTheme="minorEastAsia" w:hAnsiTheme="minorHAnsi" w:cstheme="minorBidi"/>
          <w:noProof/>
          <w:szCs w:val="22"/>
        </w:rPr>
      </w:pPr>
      <w:ins w:id="182" w:author="daven" w:date="2014-04-24T15:12:00Z">
        <w:r w:rsidRPr="00F61979">
          <w:rPr>
            <w:rFonts w:asciiTheme="minorHAnsi" w:hAnsiTheme="minorHAnsi"/>
            <w:noProof/>
          </w:rPr>
          <w:t>8.2</w:t>
        </w:r>
        <w:r>
          <w:rPr>
            <w:rFonts w:asciiTheme="minorHAnsi" w:eastAsiaTheme="minorEastAsia" w:hAnsiTheme="minorHAnsi" w:cstheme="minorBidi"/>
            <w:noProof/>
            <w:szCs w:val="22"/>
          </w:rPr>
          <w:tab/>
        </w:r>
        <w:r>
          <w:rPr>
            <w:noProof/>
          </w:rPr>
          <w:t>Resources and Inventory</w:t>
        </w:r>
        <w:r>
          <w:rPr>
            <w:noProof/>
          </w:rPr>
          <w:tab/>
        </w:r>
        <w:r>
          <w:rPr>
            <w:noProof/>
          </w:rPr>
          <w:fldChar w:fldCharType="begin"/>
        </w:r>
        <w:r>
          <w:rPr>
            <w:noProof/>
          </w:rPr>
          <w:instrText xml:space="preserve"> PAGEREF _Toc386115720 \h </w:instrText>
        </w:r>
        <w:r>
          <w:rPr>
            <w:noProof/>
          </w:rPr>
        </w:r>
      </w:ins>
      <w:r>
        <w:rPr>
          <w:noProof/>
        </w:rPr>
        <w:fldChar w:fldCharType="separate"/>
      </w:r>
      <w:ins w:id="183" w:author="daven" w:date="2014-04-24T15:12:00Z">
        <w:r w:rsidR="002A3797">
          <w:rPr>
            <w:noProof/>
          </w:rPr>
          <w:t>15</w:t>
        </w:r>
        <w:r>
          <w:rPr>
            <w:noProof/>
          </w:rPr>
          <w:fldChar w:fldCharType="end"/>
        </w:r>
      </w:ins>
    </w:p>
    <w:p w:rsidR="0064421E" w:rsidRDefault="0064421E">
      <w:pPr>
        <w:pStyle w:val="TOC1"/>
        <w:rPr>
          <w:ins w:id="184" w:author="daven" w:date="2014-04-24T15:12:00Z"/>
          <w:rFonts w:asciiTheme="minorHAnsi" w:eastAsiaTheme="minorEastAsia" w:hAnsiTheme="minorHAnsi" w:cstheme="minorBidi"/>
          <w:b w:val="0"/>
          <w:sz w:val="22"/>
          <w:szCs w:val="22"/>
        </w:rPr>
      </w:pPr>
      <w:ins w:id="185" w:author="daven" w:date="2014-04-24T15:12:00Z">
        <w:r>
          <w:t>9.</w:t>
        </w:r>
        <w:r>
          <w:rPr>
            <w:rFonts w:asciiTheme="minorHAnsi" w:eastAsiaTheme="minorEastAsia" w:hAnsiTheme="minorHAnsi" w:cstheme="minorBidi"/>
            <w:b w:val="0"/>
            <w:sz w:val="22"/>
            <w:szCs w:val="22"/>
          </w:rPr>
          <w:tab/>
        </w:r>
        <w:r>
          <w:t>Risk Management</w:t>
        </w:r>
        <w:r>
          <w:tab/>
        </w:r>
        <w:r>
          <w:fldChar w:fldCharType="begin"/>
        </w:r>
        <w:r>
          <w:instrText xml:space="preserve"> PAGEREF _Toc386115721 \h </w:instrText>
        </w:r>
      </w:ins>
      <w:r>
        <w:fldChar w:fldCharType="separate"/>
      </w:r>
      <w:ins w:id="186" w:author="daven" w:date="2014-04-24T15:12:00Z">
        <w:r w:rsidR="002A3797">
          <w:t>16</w:t>
        </w:r>
        <w:r>
          <w:fldChar w:fldCharType="end"/>
        </w:r>
      </w:ins>
    </w:p>
    <w:p w:rsidR="0064421E" w:rsidRDefault="0064421E">
      <w:pPr>
        <w:pStyle w:val="TOC2"/>
        <w:tabs>
          <w:tab w:val="left" w:pos="960"/>
        </w:tabs>
        <w:rPr>
          <w:ins w:id="187" w:author="daven" w:date="2014-04-24T15:12:00Z"/>
          <w:rFonts w:asciiTheme="minorHAnsi" w:eastAsiaTheme="minorEastAsia" w:hAnsiTheme="minorHAnsi" w:cstheme="minorBidi"/>
          <w:noProof/>
          <w:szCs w:val="22"/>
        </w:rPr>
      </w:pPr>
      <w:ins w:id="188" w:author="daven" w:date="2014-04-24T15:12:00Z">
        <w:r w:rsidRPr="00F61979">
          <w:rPr>
            <w:rFonts w:ascii="Times New Roman" w:hAnsi="Times New Roman"/>
            <w:noProof/>
          </w:rPr>
          <w:t>9.1</w:t>
        </w:r>
        <w:r>
          <w:rPr>
            <w:rFonts w:asciiTheme="minorHAnsi" w:eastAsiaTheme="minorEastAsia" w:hAnsiTheme="minorHAnsi" w:cstheme="minorBidi"/>
            <w:noProof/>
            <w:szCs w:val="22"/>
          </w:rPr>
          <w:tab/>
        </w:r>
        <w:r w:rsidRPr="00F61979">
          <w:rPr>
            <w:rFonts w:ascii="Times New Roman" w:hAnsi="Times New Roman"/>
            <w:noProof/>
          </w:rPr>
          <w:t>Software Backup</w:t>
        </w:r>
        <w:r>
          <w:rPr>
            <w:noProof/>
          </w:rPr>
          <w:tab/>
        </w:r>
        <w:r>
          <w:rPr>
            <w:noProof/>
          </w:rPr>
          <w:fldChar w:fldCharType="begin"/>
        </w:r>
        <w:r>
          <w:rPr>
            <w:noProof/>
          </w:rPr>
          <w:instrText xml:space="preserve"> PAGEREF _Toc386115722 \h </w:instrText>
        </w:r>
        <w:r>
          <w:rPr>
            <w:noProof/>
          </w:rPr>
        </w:r>
      </w:ins>
      <w:r>
        <w:rPr>
          <w:noProof/>
        </w:rPr>
        <w:fldChar w:fldCharType="separate"/>
      </w:r>
      <w:ins w:id="189" w:author="daven" w:date="2014-04-24T15:12:00Z">
        <w:r w:rsidR="002A3797">
          <w:rPr>
            <w:noProof/>
          </w:rPr>
          <w:t>16</w:t>
        </w:r>
        <w:r>
          <w:rPr>
            <w:noProof/>
          </w:rPr>
          <w:fldChar w:fldCharType="end"/>
        </w:r>
      </w:ins>
    </w:p>
    <w:p w:rsidR="0064421E" w:rsidRDefault="0064421E">
      <w:pPr>
        <w:pStyle w:val="TOC2"/>
        <w:tabs>
          <w:tab w:val="left" w:pos="960"/>
        </w:tabs>
        <w:rPr>
          <w:ins w:id="190" w:author="daven" w:date="2014-04-24T15:12:00Z"/>
          <w:rFonts w:asciiTheme="minorHAnsi" w:eastAsiaTheme="minorEastAsia" w:hAnsiTheme="minorHAnsi" w:cstheme="minorBidi"/>
          <w:noProof/>
          <w:szCs w:val="22"/>
        </w:rPr>
      </w:pPr>
      <w:ins w:id="191" w:author="daven" w:date="2014-04-24T15:12:00Z">
        <w:r w:rsidRPr="00F61979">
          <w:rPr>
            <w:rFonts w:ascii="Times New Roman" w:hAnsi="Times New Roman"/>
            <w:noProof/>
          </w:rPr>
          <w:t>9.2</w:t>
        </w:r>
        <w:r>
          <w:rPr>
            <w:rFonts w:asciiTheme="minorHAnsi" w:eastAsiaTheme="minorEastAsia" w:hAnsiTheme="minorHAnsi" w:cstheme="minorBidi"/>
            <w:noProof/>
            <w:szCs w:val="22"/>
          </w:rPr>
          <w:tab/>
        </w:r>
        <w:r w:rsidRPr="00F61979">
          <w:rPr>
            <w:rFonts w:ascii="Times New Roman" w:hAnsi="Times New Roman"/>
            <w:noProof/>
          </w:rPr>
          <w:t>Other Platform or Website</w:t>
        </w:r>
        <w:r>
          <w:rPr>
            <w:noProof/>
          </w:rPr>
          <w:tab/>
        </w:r>
        <w:r>
          <w:rPr>
            <w:noProof/>
          </w:rPr>
          <w:fldChar w:fldCharType="begin"/>
        </w:r>
        <w:r>
          <w:rPr>
            <w:noProof/>
          </w:rPr>
          <w:instrText xml:space="preserve"> PAGEREF _Toc386115723 \h </w:instrText>
        </w:r>
        <w:r>
          <w:rPr>
            <w:noProof/>
          </w:rPr>
        </w:r>
      </w:ins>
      <w:r>
        <w:rPr>
          <w:noProof/>
        </w:rPr>
        <w:fldChar w:fldCharType="separate"/>
      </w:r>
      <w:ins w:id="192" w:author="daven" w:date="2014-04-24T15:12:00Z">
        <w:r w:rsidR="002A3797">
          <w:rPr>
            <w:noProof/>
          </w:rPr>
          <w:t>16</w:t>
        </w:r>
        <w:r>
          <w:rPr>
            <w:noProof/>
          </w:rPr>
          <w:fldChar w:fldCharType="end"/>
        </w:r>
      </w:ins>
    </w:p>
    <w:p w:rsidR="0064421E" w:rsidRDefault="0064421E">
      <w:pPr>
        <w:pStyle w:val="TOC2"/>
        <w:tabs>
          <w:tab w:val="left" w:pos="960"/>
        </w:tabs>
        <w:rPr>
          <w:ins w:id="193" w:author="daven" w:date="2014-04-24T15:12:00Z"/>
          <w:rFonts w:asciiTheme="minorHAnsi" w:eastAsiaTheme="minorEastAsia" w:hAnsiTheme="minorHAnsi" w:cstheme="minorBidi"/>
          <w:noProof/>
          <w:szCs w:val="22"/>
        </w:rPr>
      </w:pPr>
      <w:ins w:id="194" w:author="daven" w:date="2014-04-24T15:12:00Z">
        <w:r w:rsidRPr="00F61979">
          <w:rPr>
            <w:rFonts w:ascii="Times New Roman" w:hAnsi="Times New Roman"/>
            <w:noProof/>
          </w:rPr>
          <w:t>9.3</w:t>
        </w:r>
        <w:r>
          <w:rPr>
            <w:rFonts w:asciiTheme="minorHAnsi" w:eastAsiaTheme="minorEastAsia" w:hAnsiTheme="minorHAnsi" w:cstheme="minorBidi"/>
            <w:noProof/>
            <w:szCs w:val="22"/>
          </w:rPr>
          <w:tab/>
        </w:r>
        <w:r w:rsidRPr="00F61979">
          <w:rPr>
            <w:rFonts w:ascii="Times New Roman" w:hAnsi="Times New Roman"/>
            <w:noProof/>
          </w:rPr>
          <w:t>Demo Video</w:t>
        </w:r>
        <w:r>
          <w:rPr>
            <w:noProof/>
          </w:rPr>
          <w:tab/>
        </w:r>
        <w:r>
          <w:rPr>
            <w:noProof/>
          </w:rPr>
          <w:fldChar w:fldCharType="begin"/>
        </w:r>
        <w:r>
          <w:rPr>
            <w:noProof/>
          </w:rPr>
          <w:instrText xml:space="preserve"> PAGEREF _Toc386115724 \h </w:instrText>
        </w:r>
        <w:r>
          <w:rPr>
            <w:noProof/>
          </w:rPr>
        </w:r>
      </w:ins>
      <w:r>
        <w:rPr>
          <w:noProof/>
        </w:rPr>
        <w:fldChar w:fldCharType="separate"/>
      </w:r>
      <w:ins w:id="195" w:author="daven" w:date="2014-04-24T15:12:00Z">
        <w:r w:rsidR="002A3797">
          <w:rPr>
            <w:noProof/>
          </w:rPr>
          <w:t>16</w:t>
        </w:r>
        <w:r>
          <w:rPr>
            <w:noProof/>
          </w:rPr>
          <w:fldChar w:fldCharType="end"/>
        </w:r>
      </w:ins>
    </w:p>
    <w:p w:rsidR="00D21312" w:rsidDel="00856011" w:rsidRDefault="00D21312">
      <w:pPr>
        <w:pStyle w:val="TOC1"/>
        <w:rPr>
          <w:ins w:id="196" w:author="Andrew" w:date="2014-03-20T18:38:00Z"/>
          <w:del w:id="197" w:author="daven" w:date="2014-04-24T15:11:00Z"/>
          <w:rFonts w:asciiTheme="minorHAnsi" w:eastAsiaTheme="minorEastAsia" w:hAnsiTheme="minorHAnsi" w:cstheme="minorBidi"/>
          <w:b w:val="0"/>
          <w:sz w:val="22"/>
          <w:szCs w:val="22"/>
        </w:rPr>
      </w:pPr>
      <w:ins w:id="198" w:author="Andrew" w:date="2014-03-20T18:38:00Z">
        <w:del w:id="199" w:author="daven" w:date="2014-04-24T15:11:00Z">
          <w:r w:rsidDel="00856011">
            <w:delText>Table of Contents</w:delText>
          </w:r>
          <w:r w:rsidDel="00856011">
            <w:tab/>
            <w:delText>ii</w:delText>
          </w:r>
        </w:del>
      </w:ins>
    </w:p>
    <w:p w:rsidR="00D21312" w:rsidDel="00856011" w:rsidRDefault="00D21312">
      <w:pPr>
        <w:pStyle w:val="TOC1"/>
        <w:rPr>
          <w:ins w:id="200" w:author="Andrew" w:date="2014-03-20T18:38:00Z"/>
          <w:del w:id="201" w:author="daven" w:date="2014-04-24T15:11:00Z"/>
          <w:rFonts w:asciiTheme="minorHAnsi" w:eastAsiaTheme="minorEastAsia" w:hAnsiTheme="minorHAnsi" w:cstheme="minorBidi"/>
          <w:b w:val="0"/>
          <w:sz w:val="22"/>
          <w:szCs w:val="22"/>
        </w:rPr>
      </w:pPr>
      <w:ins w:id="202" w:author="Andrew" w:date="2014-03-20T18:38:00Z">
        <w:del w:id="203" w:author="daven" w:date="2014-04-24T15:11:00Z">
          <w:r w:rsidDel="00856011">
            <w:delText>Revision History</w:delText>
          </w:r>
          <w:r w:rsidDel="00856011">
            <w:tab/>
            <w:delText>iv</w:delText>
          </w:r>
        </w:del>
      </w:ins>
    </w:p>
    <w:p w:rsidR="00D21312" w:rsidDel="00856011" w:rsidRDefault="00D21312">
      <w:pPr>
        <w:pStyle w:val="TOC1"/>
        <w:rPr>
          <w:ins w:id="204" w:author="Andrew" w:date="2014-03-20T18:38:00Z"/>
          <w:del w:id="205" w:author="daven" w:date="2014-04-24T15:11:00Z"/>
          <w:rFonts w:asciiTheme="minorHAnsi" w:eastAsiaTheme="minorEastAsia" w:hAnsiTheme="minorHAnsi" w:cstheme="minorBidi"/>
          <w:b w:val="0"/>
          <w:sz w:val="22"/>
          <w:szCs w:val="22"/>
        </w:rPr>
      </w:pPr>
      <w:ins w:id="206" w:author="Andrew" w:date="2014-03-20T18:38:00Z">
        <w:del w:id="207" w:author="daven" w:date="2014-04-24T15:11:00Z">
          <w:r w:rsidDel="00856011">
            <w:delText>1.</w:delText>
          </w:r>
          <w:r w:rsidDel="00856011">
            <w:rPr>
              <w:rFonts w:asciiTheme="minorHAnsi" w:eastAsiaTheme="minorEastAsia" w:hAnsiTheme="minorHAnsi" w:cstheme="minorBidi"/>
              <w:b w:val="0"/>
              <w:sz w:val="22"/>
              <w:szCs w:val="22"/>
            </w:rPr>
            <w:tab/>
          </w:r>
          <w:r w:rsidDel="00856011">
            <w:delText>Introduction</w:delText>
          </w:r>
          <w:r w:rsidDel="00856011">
            <w:tab/>
            <w:delText>1</w:delText>
          </w:r>
        </w:del>
      </w:ins>
    </w:p>
    <w:p w:rsidR="00D21312" w:rsidDel="00856011" w:rsidRDefault="00D21312">
      <w:pPr>
        <w:pStyle w:val="TOC2"/>
        <w:tabs>
          <w:tab w:val="left" w:pos="960"/>
        </w:tabs>
        <w:rPr>
          <w:ins w:id="208" w:author="Andrew" w:date="2014-03-20T18:38:00Z"/>
          <w:del w:id="209" w:author="daven" w:date="2014-04-24T15:11:00Z"/>
          <w:rFonts w:asciiTheme="minorHAnsi" w:eastAsiaTheme="minorEastAsia" w:hAnsiTheme="minorHAnsi" w:cstheme="minorBidi"/>
          <w:noProof/>
          <w:szCs w:val="22"/>
        </w:rPr>
      </w:pPr>
      <w:ins w:id="210" w:author="Andrew" w:date="2014-03-20T18:38:00Z">
        <w:del w:id="211" w:author="daven" w:date="2014-04-24T15:11:00Z">
          <w:r w:rsidDel="00856011">
            <w:rPr>
              <w:noProof/>
            </w:rPr>
            <w:delText>1.1</w:delText>
          </w:r>
          <w:r w:rsidDel="00856011">
            <w:rPr>
              <w:rFonts w:asciiTheme="minorHAnsi" w:eastAsiaTheme="minorEastAsia" w:hAnsiTheme="minorHAnsi" w:cstheme="minorBidi"/>
              <w:noProof/>
              <w:szCs w:val="22"/>
            </w:rPr>
            <w:tab/>
          </w:r>
          <w:r w:rsidDel="00856011">
            <w:rPr>
              <w:noProof/>
            </w:rPr>
            <w:delText>Purpose</w:delText>
          </w:r>
          <w:r w:rsidDel="00856011">
            <w:rPr>
              <w:noProof/>
            </w:rPr>
            <w:tab/>
            <w:delText>1</w:delText>
          </w:r>
        </w:del>
      </w:ins>
    </w:p>
    <w:p w:rsidR="00D21312" w:rsidDel="00856011" w:rsidRDefault="00D21312">
      <w:pPr>
        <w:pStyle w:val="TOC2"/>
        <w:tabs>
          <w:tab w:val="left" w:pos="960"/>
        </w:tabs>
        <w:rPr>
          <w:ins w:id="212" w:author="Andrew" w:date="2014-03-20T18:38:00Z"/>
          <w:del w:id="213" w:author="daven" w:date="2014-04-24T15:11:00Z"/>
          <w:rFonts w:asciiTheme="minorHAnsi" w:eastAsiaTheme="minorEastAsia" w:hAnsiTheme="minorHAnsi" w:cstheme="minorBidi"/>
          <w:noProof/>
          <w:szCs w:val="22"/>
        </w:rPr>
      </w:pPr>
      <w:ins w:id="214" w:author="Andrew" w:date="2014-03-20T18:38:00Z">
        <w:del w:id="215" w:author="daven" w:date="2014-04-24T15:11:00Z">
          <w:r w:rsidDel="00856011">
            <w:rPr>
              <w:noProof/>
            </w:rPr>
            <w:delText>1.2</w:delText>
          </w:r>
          <w:r w:rsidDel="00856011">
            <w:rPr>
              <w:rFonts w:asciiTheme="minorHAnsi" w:eastAsiaTheme="minorEastAsia" w:hAnsiTheme="minorHAnsi" w:cstheme="minorBidi"/>
              <w:noProof/>
              <w:szCs w:val="22"/>
            </w:rPr>
            <w:tab/>
          </w:r>
          <w:r w:rsidDel="00856011">
            <w:rPr>
              <w:noProof/>
            </w:rPr>
            <w:delText>Intended Audience and Reading Suggestions</w:delText>
          </w:r>
          <w:r w:rsidDel="00856011">
            <w:rPr>
              <w:noProof/>
            </w:rPr>
            <w:tab/>
            <w:delText>1</w:delText>
          </w:r>
        </w:del>
      </w:ins>
    </w:p>
    <w:p w:rsidR="00D21312" w:rsidDel="00856011" w:rsidRDefault="00D21312">
      <w:pPr>
        <w:pStyle w:val="TOC2"/>
        <w:tabs>
          <w:tab w:val="left" w:pos="960"/>
        </w:tabs>
        <w:rPr>
          <w:ins w:id="216" w:author="Andrew" w:date="2014-03-20T18:38:00Z"/>
          <w:del w:id="217" w:author="daven" w:date="2014-04-24T15:11:00Z"/>
          <w:rFonts w:asciiTheme="minorHAnsi" w:eastAsiaTheme="minorEastAsia" w:hAnsiTheme="minorHAnsi" w:cstheme="minorBidi"/>
          <w:noProof/>
          <w:szCs w:val="22"/>
        </w:rPr>
      </w:pPr>
      <w:ins w:id="218" w:author="Andrew" w:date="2014-03-20T18:38:00Z">
        <w:del w:id="219" w:author="daven" w:date="2014-04-24T15:11:00Z">
          <w:r w:rsidDel="00856011">
            <w:rPr>
              <w:noProof/>
            </w:rPr>
            <w:delText>1.3</w:delText>
          </w:r>
          <w:r w:rsidDel="00856011">
            <w:rPr>
              <w:rFonts w:asciiTheme="minorHAnsi" w:eastAsiaTheme="minorEastAsia" w:hAnsiTheme="minorHAnsi" w:cstheme="minorBidi"/>
              <w:noProof/>
              <w:szCs w:val="22"/>
            </w:rPr>
            <w:tab/>
          </w:r>
          <w:r w:rsidDel="00856011">
            <w:rPr>
              <w:noProof/>
            </w:rPr>
            <w:delText>Project Scope</w:delText>
          </w:r>
          <w:r w:rsidDel="00856011">
            <w:rPr>
              <w:noProof/>
            </w:rPr>
            <w:tab/>
            <w:delText>1</w:delText>
          </w:r>
        </w:del>
      </w:ins>
    </w:p>
    <w:p w:rsidR="00D21312" w:rsidDel="00856011" w:rsidRDefault="00D21312">
      <w:pPr>
        <w:pStyle w:val="TOC2"/>
        <w:tabs>
          <w:tab w:val="left" w:pos="960"/>
        </w:tabs>
        <w:rPr>
          <w:ins w:id="220" w:author="Andrew" w:date="2014-03-20T18:38:00Z"/>
          <w:del w:id="221" w:author="daven" w:date="2014-04-24T15:11:00Z"/>
          <w:rFonts w:asciiTheme="minorHAnsi" w:eastAsiaTheme="minorEastAsia" w:hAnsiTheme="minorHAnsi" w:cstheme="minorBidi"/>
          <w:noProof/>
          <w:szCs w:val="22"/>
        </w:rPr>
      </w:pPr>
      <w:ins w:id="222" w:author="Andrew" w:date="2014-03-20T18:38:00Z">
        <w:del w:id="223" w:author="daven" w:date="2014-04-24T15:11:00Z">
          <w:r w:rsidDel="00856011">
            <w:rPr>
              <w:noProof/>
            </w:rPr>
            <w:delText>1.4</w:delText>
          </w:r>
          <w:r w:rsidDel="00856011">
            <w:rPr>
              <w:rFonts w:asciiTheme="minorHAnsi" w:eastAsiaTheme="minorEastAsia" w:hAnsiTheme="minorHAnsi" w:cstheme="minorBidi"/>
              <w:noProof/>
              <w:szCs w:val="22"/>
            </w:rPr>
            <w:tab/>
          </w:r>
          <w:r w:rsidDel="00856011">
            <w:rPr>
              <w:noProof/>
            </w:rPr>
            <w:delText>Definitions, Acronyms, and Abbreviations</w:delText>
          </w:r>
          <w:r w:rsidDel="00856011">
            <w:rPr>
              <w:noProof/>
            </w:rPr>
            <w:tab/>
            <w:delText>1</w:delText>
          </w:r>
        </w:del>
      </w:ins>
    </w:p>
    <w:p w:rsidR="00D21312" w:rsidDel="00856011" w:rsidRDefault="00D21312">
      <w:pPr>
        <w:pStyle w:val="TOC2"/>
        <w:tabs>
          <w:tab w:val="left" w:pos="960"/>
        </w:tabs>
        <w:rPr>
          <w:ins w:id="224" w:author="Andrew" w:date="2014-03-20T18:38:00Z"/>
          <w:del w:id="225" w:author="daven" w:date="2014-04-24T15:11:00Z"/>
          <w:rFonts w:asciiTheme="minorHAnsi" w:eastAsiaTheme="minorEastAsia" w:hAnsiTheme="minorHAnsi" w:cstheme="minorBidi"/>
          <w:noProof/>
          <w:szCs w:val="22"/>
        </w:rPr>
      </w:pPr>
      <w:ins w:id="226" w:author="Andrew" w:date="2014-03-20T18:38:00Z">
        <w:del w:id="227" w:author="daven" w:date="2014-04-24T15:11:00Z">
          <w:r w:rsidDel="00856011">
            <w:rPr>
              <w:noProof/>
            </w:rPr>
            <w:delText>1.5</w:delText>
          </w:r>
          <w:r w:rsidDel="00856011">
            <w:rPr>
              <w:rFonts w:asciiTheme="minorHAnsi" w:eastAsiaTheme="minorEastAsia" w:hAnsiTheme="minorHAnsi" w:cstheme="minorBidi"/>
              <w:noProof/>
              <w:szCs w:val="22"/>
            </w:rPr>
            <w:tab/>
          </w:r>
          <w:r w:rsidDel="00856011">
            <w:rPr>
              <w:noProof/>
            </w:rPr>
            <w:delText xml:space="preserve">References </w:delText>
          </w:r>
          <w:r w:rsidDel="00856011">
            <w:rPr>
              <w:noProof/>
            </w:rPr>
            <w:tab/>
            <w:delText>2</w:delText>
          </w:r>
        </w:del>
      </w:ins>
    </w:p>
    <w:p w:rsidR="00D21312" w:rsidDel="00856011" w:rsidRDefault="00D21312">
      <w:pPr>
        <w:pStyle w:val="TOC1"/>
        <w:rPr>
          <w:ins w:id="228" w:author="Andrew" w:date="2014-03-20T18:38:00Z"/>
          <w:del w:id="229" w:author="daven" w:date="2014-04-24T15:11:00Z"/>
          <w:rFonts w:asciiTheme="minorHAnsi" w:eastAsiaTheme="minorEastAsia" w:hAnsiTheme="minorHAnsi" w:cstheme="minorBidi"/>
          <w:b w:val="0"/>
          <w:sz w:val="22"/>
          <w:szCs w:val="22"/>
        </w:rPr>
      </w:pPr>
      <w:ins w:id="230" w:author="Andrew" w:date="2014-03-20T18:38:00Z">
        <w:del w:id="231" w:author="daven" w:date="2014-04-24T15:11:00Z">
          <w:r w:rsidDel="00856011">
            <w:delText>2.</w:delText>
          </w:r>
          <w:r w:rsidDel="00856011">
            <w:rPr>
              <w:rFonts w:asciiTheme="minorHAnsi" w:eastAsiaTheme="minorEastAsia" w:hAnsiTheme="minorHAnsi" w:cstheme="minorBidi"/>
              <w:b w:val="0"/>
              <w:sz w:val="22"/>
              <w:szCs w:val="22"/>
            </w:rPr>
            <w:tab/>
          </w:r>
          <w:r w:rsidDel="00856011">
            <w:delText>Overall Description</w:delText>
          </w:r>
          <w:r w:rsidDel="00856011">
            <w:tab/>
            <w:delText>3</w:delText>
          </w:r>
        </w:del>
      </w:ins>
    </w:p>
    <w:p w:rsidR="00D21312" w:rsidDel="00856011" w:rsidRDefault="00D21312">
      <w:pPr>
        <w:pStyle w:val="TOC2"/>
        <w:tabs>
          <w:tab w:val="left" w:pos="960"/>
        </w:tabs>
        <w:rPr>
          <w:ins w:id="232" w:author="Andrew" w:date="2014-03-20T18:38:00Z"/>
          <w:del w:id="233" w:author="daven" w:date="2014-04-24T15:11:00Z"/>
          <w:rFonts w:asciiTheme="minorHAnsi" w:eastAsiaTheme="minorEastAsia" w:hAnsiTheme="minorHAnsi" w:cstheme="minorBidi"/>
          <w:noProof/>
          <w:szCs w:val="22"/>
        </w:rPr>
      </w:pPr>
      <w:ins w:id="234" w:author="Andrew" w:date="2014-03-20T18:38:00Z">
        <w:del w:id="235" w:author="daven" w:date="2014-04-24T15:11:00Z">
          <w:r w:rsidDel="00856011">
            <w:rPr>
              <w:noProof/>
            </w:rPr>
            <w:delText>2.1</w:delText>
          </w:r>
          <w:r w:rsidDel="00856011">
            <w:rPr>
              <w:rFonts w:asciiTheme="minorHAnsi" w:eastAsiaTheme="minorEastAsia" w:hAnsiTheme="minorHAnsi" w:cstheme="minorBidi"/>
              <w:noProof/>
              <w:szCs w:val="22"/>
            </w:rPr>
            <w:tab/>
          </w:r>
          <w:r w:rsidDel="00856011">
            <w:rPr>
              <w:noProof/>
            </w:rPr>
            <w:delText>Product Perspective</w:delText>
          </w:r>
          <w:r w:rsidDel="00856011">
            <w:rPr>
              <w:noProof/>
            </w:rPr>
            <w:tab/>
            <w:delText>3</w:delText>
          </w:r>
        </w:del>
      </w:ins>
    </w:p>
    <w:p w:rsidR="00D21312" w:rsidDel="00856011" w:rsidRDefault="00D21312">
      <w:pPr>
        <w:pStyle w:val="TOC2"/>
        <w:tabs>
          <w:tab w:val="left" w:pos="960"/>
        </w:tabs>
        <w:rPr>
          <w:ins w:id="236" w:author="Andrew" w:date="2014-03-20T18:38:00Z"/>
          <w:del w:id="237" w:author="daven" w:date="2014-04-24T15:11:00Z"/>
          <w:rFonts w:asciiTheme="minorHAnsi" w:eastAsiaTheme="minorEastAsia" w:hAnsiTheme="minorHAnsi" w:cstheme="minorBidi"/>
          <w:noProof/>
          <w:szCs w:val="22"/>
        </w:rPr>
      </w:pPr>
      <w:ins w:id="238" w:author="Andrew" w:date="2014-03-20T18:38:00Z">
        <w:del w:id="239" w:author="daven" w:date="2014-04-24T15:11:00Z">
          <w:r w:rsidDel="00856011">
            <w:rPr>
              <w:noProof/>
            </w:rPr>
            <w:delText>2.2</w:delText>
          </w:r>
          <w:r w:rsidDel="00856011">
            <w:rPr>
              <w:rFonts w:asciiTheme="minorHAnsi" w:eastAsiaTheme="minorEastAsia" w:hAnsiTheme="minorHAnsi" w:cstheme="minorBidi"/>
              <w:noProof/>
              <w:szCs w:val="22"/>
            </w:rPr>
            <w:tab/>
          </w:r>
          <w:r w:rsidDel="00856011">
            <w:rPr>
              <w:noProof/>
            </w:rPr>
            <w:delText>Product Functions</w:delText>
          </w:r>
          <w:r w:rsidDel="00856011">
            <w:rPr>
              <w:noProof/>
            </w:rPr>
            <w:tab/>
            <w:delText>3</w:delText>
          </w:r>
        </w:del>
      </w:ins>
    </w:p>
    <w:p w:rsidR="00D21312" w:rsidDel="00856011" w:rsidRDefault="00D21312">
      <w:pPr>
        <w:pStyle w:val="TOC2"/>
        <w:tabs>
          <w:tab w:val="left" w:pos="960"/>
        </w:tabs>
        <w:rPr>
          <w:ins w:id="240" w:author="Andrew" w:date="2014-03-20T18:38:00Z"/>
          <w:del w:id="241" w:author="daven" w:date="2014-04-24T15:11:00Z"/>
          <w:rFonts w:asciiTheme="minorHAnsi" w:eastAsiaTheme="minorEastAsia" w:hAnsiTheme="minorHAnsi" w:cstheme="minorBidi"/>
          <w:noProof/>
          <w:szCs w:val="22"/>
        </w:rPr>
      </w:pPr>
      <w:ins w:id="242" w:author="Andrew" w:date="2014-03-20T18:38:00Z">
        <w:del w:id="243" w:author="daven" w:date="2014-04-24T15:11:00Z">
          <w:r w:rsidDel="00856011">
            <w:rPr>
              <w:noProof/>
            </w:rPr>
            <w:delText>2.3</w:delText>
          </w:r>
          <w:r w:rsidDel="00856011">
            <w:rPr>
              <w:rFonts w:asciiTheme="minorHAnsi" w:eastAsiaTheme="minorEastAsia" w:hAnsiTheme="minorHAnsi" w:cstheme="minorBidi"/>
              <w:noProof/>
              <w:szCs w:val="22"/>
            </w:rPr>
            <w:tab/>
          </w:r>
          <w:r w:rsidDel="00856011">
            <w:rPr>
              <w:noProof/>
            </w:rPr>
            <w:delText>Operating Environment</w:delText>
          </w:r>
          <w:r w:rsidDel="00856011">
            <w:rPr>
              <w:noProof/>
            </w:rPr>
            <w:tab/>
            <w:delText>3</w:delText>
          </w:r>
        </w:del>
      </w:ins>
    </w:p>
    <w:p w:rsidR="00D21312" w:rsidDel="00856011" w:rsidRDefault="00D21312">
      <w:pPr>
        <w:pStyle w:val="TOC2"/>
        <w:tabs>
          <w:tab w:val="left" w:pos="960"/>
        </w:tabs>
        <w:rPr>
          <w:ins w:id="244" w:author="Andrew" w:date="2014-03-20T18:38:00Z"/>
          <w:del w:id="245" w:author="daven" w:date="2014-04-24T15:11:00Z"/>
          <w:rFonts w:asciiTheme="minorHAnsi" w:eastAsiaTheme="minorEastAsia" w:hAnsiTheme="minorHAnsi" w:cstheme="minorBidi"/>
          <w:noProof/>
          <w:szCs w:val="22"/>
        </w:rPr>
      </w:pPr>
      <w:ins w:id="246" w:author="Andrew" w:date="2014-03-20T18:38:00Z">
        <w:del w:id="247" w:author="daven" w:date="2014-04-24T15:11:00Z">
          <w:r w:rsidDel="00856011">
            <w:rPr>
              <w:noProof/>
            </w:rPr>
            <w:delText>2.4</w:delText>
          </w:r>
          <w:r w:rsidDel="00856011">
            <w:rPr>
              <w:rFonts w:asciiTheme="minorHAnsi" w:eastAsiaTheme="minorEastAsia" w:hAnsiTheme="minorHAnsi" w:cstheme="minorBidi"/>
              <w:noProof/>
              <w:szCs w:val="22"/>
            </w:rPr>
            <w:tab/>
          </w:r>
          <w:r w:rsidDel="00856011">
            <w:rPr>
              <w:noProof/>
            </w:rPr>
            <w:delText>Design and Implementation Constraints</w:delText>
          </w:r>
          <w:r w:rsidDel="00856011">
            <w:rPr>
              <w:noProof/>
            </w:rPr>
            <w:tab/>
            <w:delText>3</w:delText>
          </w:r>
        </w:del>
      </w:ins>
    </w:p>
    <w:p w:rsidR="00D21312" w:rsidDel="00856011" w:rsidRDefault="00D21312">
      <w:pPr>
        <w:pStyle w:val="TOC2"/>
        <w:tabs>
          <w:tab w:val="left" w:pos="960"/>
        </w:tabs>
        <w:rPr>
          <w:ins w:id="248" w:author="Andrew" w:date="2014-03-20T18:38:00Z"/>
          <w:del w:id="249" w:author="daven" w:date="2014-04-24T15:11:00Z"/>
          <w:rFonts w:asciiTheme="minorHAnsi" w:eastAsiaTheme="minorEastAsia" w:hAnsiTheme="minorHAnsi" w:cstheme="minorBidi"/>
          <w:noProof/>
          <w:szCs w:val="22"/>
        </w:rPr>
      </w:pPr>
      <w:ins w:id="250" w:author="Andrew" w:date="2014-03-20T18:38:00Z">
        <w:del w:id="251" w:author="daven" w:date="2014-04-24T15:11:00Z">
          <w:r w:rsidDel="00856011">
            <w:rPr>
              <w:noProof/>
            </w:rPr>
            <w:delText>2.5</w:delText>
          </w:r>
          <w:r w:rsidDel="00856011">
            <w:rPr>
              <w:rFonts w:asciiTheme="minorHAnsi" w:eastAsiaTheme="minorEastAsia" w:hAnsiTheme="minorHAnsi" w:cstheme="minorBidi"/>
              <w:noProof/>
              <w:szCs w:val="22"/>
            </w:rPr>
            <w:tab/>
          </w:r>
          <w:r w:rsidDel="00856011">
            <w:rPr>
              <w:noProof/>
            </w:rPr>
            <w:delText>Assumptions and Dependencies</w:delText>
          </w:r>
          <w:r w:rsidDel="00856011">
            <w:rPr>
              <w:noProof/>
            </w:rPr>
            <w:tab/>
            <w:delText>3</w:delText>
          </w:r>
        </w:del>
      </w:ins>
    </w:p>
    <w:p w:rsidR="00D21312" w:rsidDel="00856011" w:rsidRDefault="00D21312">
      <w:pPr>
        <w:pStyle w:val="TOC2"/>
        <w:tabs>
          <w:tab w:val="left" w:pos="960"/>
        </w:tabs>
        <w:rPr>
          <w:ins w:id="252" w:author="Andrew" w:date="2014-03-20T18:38:00Z"/>
          <w:del w:id="253" w:author="daven" w:date="2014-04-24T15:11:00Z"/>
          <w:rFonts w:asciiTheme="minorHAnsi" w:eastAsiaTheme="minorEastAsia" w:hAnsiTheme="minorHAnsi" w:cstheme="minorBidi"/>
          <w:noProof/>
          <w:szCs w:val="22"/>
        </w:rPr>
      </w:pPr>
      <w:ins w:id="254" w:author="Andrew" w:date="2014-03-20T18:38:00Z">
        <w:del w:id="255" w:author="daven" w:date="2014-04-24T15:11:00Z">
          <w:r w:rsidDel="00856011">
            <w:rPr>
              <w:noProof/>
            </w:rPr>
            <w:delText>2.6</w:delText>
          </w:r>
          <w:r w:rsidDel="00856011">
            <w:rPr>
              <w:rFonts w:asciiTheme="minorHAnsi" w:eastAsiaTheme="minorEastAsia" w:hAnsiTheme="minorHAnsi" w:cstheme="minorBidi"/>
              <w:noProof/>
              <w:szCs w:val="22"/>
            </w:rPr>
            <w:tab/>
          </w:r>
          <w:r w:rsidDel="00856011">
            <w:rPr>
              <w:noProof/>
            </w:rPr>
            <w:delText>System Models</w:delText>
          </w:r>
          <w:r w:rsidDel="00856011">
            <w:rPr>
              <w:noProof/>
            </w:rPr>
            <w:tab/>
            <w:delText>3</w:delText>
          </w:r>
        </w:del>
      </w:ins>
    </w:p>
    <w:p w:rsidR="00D21312" w:rsidDel="00856011" w:rsidRDefault="00D21312">
      <w:pPr>
        <w:pStyle w:val="TOC3"/>
        <w:rPr>
          <w:ins w:id="256" w:author="Andrew" w:date="2014-03-20T18:38:00Z"/>
          <w:del w:id="257" w:author="daven" w:date="2014-04-24T15:11:00Z"/>
          <w:rFonts w:asciiTheme="minorHAnsi" w:eastAsiaTheme="minorEastAsia" w:hAnsiTheme="minorHAnsi" w:cstheme="minorBidi"/>
          <w:szCs w:val="22"/>
        </w:rPr>
      </w:pPr>
      <w:ins w:id="258" w:author="Andrew" w:date="2014-03-20T18:38:00Z">
        <w:del w:id="259" w:author="daven" w:date="2014-04-24T15:11:00Z">
          <w:r w:rsidRPr="009233A8" w:rsidDel="00856011">
            <w:rPr>
              <w:i/>
            </w:rPr>
            <w:delText>2.6.1</w:delText>
          </w:r>
          <w:r w:rsidDel="00856011">
            <w:rPr>
              <w:rFonts w:asciiTheme="minorHAnsi" w:eastAsiaTheme="minorEastAsia" w:hAnsiTheme="minorHAnsi" w:cstheme="minorBidi"/>
              <w:szCs w:val="22"/>
            </w:rPr>
            <w:tab/>
          </w:r>
          <w:r w:rsidDel="00856011">
            <w:delText>DFD</w:delText>
          </w:r>
          <w:r w:rsidDel="00856011">
            <w:tab/>
            <w:delText>3</w:delText>
          </w:r>
        </w:del>
      </w:ins>
    </w:p>
    <w:p w:rsidR="00D21312" w:rsidDel="00856011" w:rsidRDefault="00D21312">
      <w:pPr>
        <w:pStyle w:val="TOC1"/>
        <w:rPr>
          <w:ins w:id="260" w:author="Andrew" w:date="2014-03-20T18:38:00Z"/>
          <w:del w:id="261" w:author="daven" w:date="2014-04-24T15:11:00Z"/>
          <w:rFonts w:asciiTheme="minorHAnsi" w:eastAsiaTheme="minorEastAsia" w:hAnsiTheme="minorHAnsi" w:cstheme="minorBidi"/>
          <w:b w:val="0"/>
          <w:sz w:val="22"/>
          <w:szCs w:val="22"/>
        </w:rPr>
      </w:pPr>
      <w:ins w:id="262" w:author="Andrew" w:date="2014-03-20T18:38:00Z">
        <w:del w:id="263" w:author="daven" w:date="2014-04-24T15:11:00Z">
          <w:r w:rsidDel="00856011">
            <w:delText>3.</w:delText>
          </w:r>
          <w:r w:rsidDel="00856011">
            <w:rPr>
              <w:rFonts w:asciiTheme="minorHAnsi" w:eastAsiaTheme="minorEastAsia" w:hAnsiTheme="minorHAnsi" w:cstheme="minorBidi"/>
              <w:b w:val="0"/>
              <w:sz w:val="22"/>
              <w:szCs w:val="22"/>
            </w:rPr>
            <w:tab/>
          </w:r>
          <w:r w:rsidDel="00856011">
            <w:delText>Functional Requirements</w:delText>
          </w:r>
          <w:r w:rsidDel="00856011">
            <w:tab/>
            <w:delText>5</w:delText>
          </w:r>
        </w:del>
      </w:ins>
    </w:p>
    <w:p w:rsidR="00D21312" w:rsidDel="00856011" w:rsidRDefault="00D21312">
      <w:pPr>
        <w:pStyle w:val="TOC2"/>
        <w:tabs>
          <w:tab w:val="left" w:pos="960"/>
        </w:tabs>
        <w:rPr>
          <w:ins w:id="264" w:author="Andrew" w:date="2014-03-20T18:38:00Z"/>
          <w:del w:id="265" w:author="daven" w:date="2014-04-24T15:11:00Z"/>
          <w:rFonts w:asciiTheme="minorHAnsi" w:eastAsiaTheme="minorEastAsia" w:hAnsiTheme="minorHAnsi" w:cstheme="minorBidi"/>
          <w:noProof/>
          <w:szCs w:val="22"/>
        </w:rPr>
      </w:pPr>
      <w:ins w:id="266" w:author="Andrew" w:date="2014-03-20T18:38:00Z">
        <w:del w:id="267" w:author="daven" w:date="2014-04-24T15:11:00Z">
          <w:r w:rsidDel="00856011">
            <w:rPr>
              <w:noProof/>
            </w:rPr>
            <w:delText>3.1</w:delText>
          </w:r>
          <w:r w:rsidDel="00856011">
            <w:rPr>
              <w:rFonts w:asciiTheme="minorHAnsi" w:eastAsiaTheme="minorEastAsia" w:hAnsiTheme="minorHAnsi" w:cstheme="minorBidi"/>
              <w:noProof/>
              <w:szCs w:val="22"/>
            </w:rPr>
            <w:tab/>
          </w:r>
          <w:r w:rsidDel="00856011">
            <w:rPr>
              <w:noProof/>
            </w:rPr>
            <w:delText>Use Cases</w:delText>
          </w:r>
          <w:r w:rsidDel="00856011">
            <w:rPr>
              <w:noProof/>
            </w:rPr>
            <w:tab/>
            <w:delText>5</w:delText>
          </w:r>
        </w:del>
      </w:ins>
    </w:p>
    <w:p w:rsidR="00D21312" w:rsidDel="00856011" w:rsidRDefault="00D21312">
      <w:pPr>
        <w:pStyle w:val="TOC3"/>
        <w:rPr>
          <w:ins w:id="268" w:author="Andrew" w:date="2014-03-20T18:38:00Z"/>
          <w:del w:id="269" w:author="daven" w:date="2014-04-24T15:11:00Z"/>
          <w:rFonts w:asciiTheme="minorHAnsi" w:eastAsiaTheme="minorEastAsia" w:hAnsiTheme="minorHAnsi" w:cstheme="minorBidi"/>
          <w:szCs w:val="22"/>
        </w:rPr>
      </w:pPr>
      <w:ins w:id="270" w:author="Andrew" w:date="2014-03-20T18:38:00Z">
        <w:del w:id="271" w:author="daven" w:date="2014-04-24T15:11:00Z">
          <w:r w:rsidRPr="009233A8" w:rsidDel="00856011">
            <w:rPr>
              <w:i/>
            </w:rPr>
            <w:delText>3.1.1</w:delText>
          </w:r>
          <w:r w:rsidDel="00856011">
            <w:rPr>
              <w:rFonts w:asciiTheme="minorHAnsi" w:eastAsiaTheme="minorEastAsia" w:hAnsiTheme="minorHAnsi" w:cstheme="minorBidi"/>
              <w:szCs w:val="22"/>
            </w:rPr>
            <w:tab/>
          </w:r>
          <w:r w:rsidRPr="009233A8" w:rsidDel="00856011">
            <w:rPr>
              <w:i/>
            </w:rPr>
            <w:delText>Use Case: User Creates Account</w:delText>
          </w:r>
          <w:r w:rsidDel="00856011">
            <w:tab/>
            <w:delText>5</w:delText>
          </w:r>
        </w:del>
      </w:ins>
    </w:p>
    <w:p w:rsidR="00D21312" w:rsidDel="00856011" w:rsidRDefault="00D21312">
      <w:pPr>
        <w:pStyle w:val="TOC3"/>
        <w:rPr>
          <w:ins w:id="272" w:author="Andrew" w:date="2014-03-20T18:38:00Z"/>
          <w:del w:id="273" w:author="daven" w:date="2014-04-24T15:11:00Z"/>
          <w:rFonts w:asciiTheme="minorHAnsi" w:eastAsiaTheme="minorEastAsia" w:hAnsiTheme="minorHAnsi" w:cstheme="minorBidi"/>
          <w:szCs w:val="22"/>
        </w:rPr>
      </w:pPr>
      <w:ins w:id="274" w:author="Andrew" w:date="2014-03-20T18:38:00Z">
        <w:del w:id="275" w:author="daven" w:date="2014-04-24T15:11:00Z">
          <w:r w:rsidRPr="009233A8" w:rsidDel="00856011">
            <w:rPr>
              <w:i/>
            </w:rPr>
            <w:delText>3.1.2</w:delText>
          </w:r>
          <w:r w:rsidDel="00856011">
            <w:rPr>
              <w:rFonts w:asciiTheme="minorHAnsi" w:eastAsiaTheme="minorEastAsia" w:hAnsiTheme="minorHAnsi" w:cstheme="minorBidi"/>
              <w:szCs w:val="22"/>
            </w:rPr>
            <w:tab/>
          </w:r>
          <w:r w:rsidRPr="009233A8" w:rsidDel="00856011">
            <w:rPr>
              <w:i/>
            </w:rPr>
            <w:delText>Use Case: User logs into System</w:delText>
          </w:r>
          <w:r w:rsidDel="00856011">
            <w:tab/>
            <w:delText>5</w:delText>
          </w:r>
        </w:del>
      </w:ins>
    </w:p>
    <w:p w:rsidR="00D21312" w:rsidDel="00856011" w:rsidRDefault="00D21312">
      <w:pPr>
        <w:pStyle w:val="TOC3"/>
        <w:rPr>
          <w:ins w:id="276" w:author="Andrew" w:date="2014-03-20T18:38:00Z"/>
          <w:del w:id="277" w:author="daven" w:date="2014-04-24T15:11:00Z"/>
          <w:rFonts w:asciiTheme="minorHAnsi" w:eastAsiaTheme="minorEastAsia" w:hAnsiTheme="minorHAnsi" w:cstheme="minorBidi"/>
          <w:szCs w:val="22"/>
        </w:rPr>
      </w:pPr>
      <w:ins w:id="278" w:author="Andrew" w:date="2014-03-20T18:38:00Z">
        <w:del w:id="279" w:author="daven" w:date="2014-04-24T15:11:00Z">
          <w:r w:rsidRPr="009233A8" w:rsidDel="00856011">
            <w:rPr>
              <w:i/>
            </w:rPr>
            <w:delText>3.1.3</w:delText>
          </w:r>
          <w:r w:rsidDel="00856011">
            <w:rPr>
              <w:rFonts w:asciiTheme="minorHAnsi" w:eastAsiaTheme="minorEastAsia" w:hAnsiTheme="minorHAnsi" w:cstheme="minorBidi"/>
              <w:szCs w:val="22"/>
            </w:rPr>
            <w:tab/>
          </w:r>
          <w:r w:rsidRPr="009233A8" w:rsidDel="00856011">
            <w:rPr>
              <w:i/>
            </w:rPr>
            <w:delText>Use Case: User inputs new Workout Schedule</w:delText>
          </w:r>
          <w:r w:rsidDel="00856011">
            <w:tab/>
            <w:delText>6</w:delText>
          </w:r>
        </w:del>
      </w:ins>
    </w:p>
    <w:p w:rsidR="00D21312" w:rsidDel="00856011" w:rsidRDefault="00D21312">
      <w:pPr>
        <w:pStyle w:val="TOC3"/>
        <w:rPr>
          <w:ins w:id="280" w:author="Andrew" w:date="2014-03-20T18:38:00Z"/>
          <w:del w:id="281" w:author="daven" w:date="2014-04-24T15:11:00Z"/>
          <w:rFonts w:asciiTheme="minorHAnsi" w:eastAsiaTheme="minorEastAsia" w:hAnsiTheme="minorHAnsi" w:cstheme="minorBidi"/>
          <w:szCs w:val="22"/>
        </w:rPr>
      </w:pPr>
      <w:ins w:id="282" w:author="Andrew" w:date="2014-03-20T18:38:00Z">
        <w:del w:id="283" w:author="daven" w:date="2014-04-24T15:11:00Z">
          <w:r w:rsidRPr="009233A8" w:rsidDel="00856011">
            <w:rPr>
              <w:i/>
            </w:rPr>
            <w:delText>3.1.4</w:delText>
          </w:r>
          <w:r w:rsidDel="00856011">
            <w:rPr>
              <w:rFonts w:asciiTheme="minorHAnsi" w:eastAsiaTheme="minorEastAsia" w:hAnsiTheme="minorHAnsi" w:cstheme="minorBidi"/>
              <w:szCs w:val="22"/>
            </w:rPr>
            <w:tab/>
          </w:r>
          <w:r w:rsidRPr="009233A8" w:rsidDel="00856011">
            <w:rPr>
              <w:i/>
            </w:rPr>
            <w:delText>Use Case: User validates Workout</w:delText>
          </w:r>
          <w:r w:rsidDel="00856011">
            <w:tab/>
            <w:delText>6</w:delText>
          </w:r>
        </w:del>
      </w:ins>
    </w:p>
    <w:p w:rsidR="00D21312" w:rsidDel="00856011" w:rsidRDefault="00D21312">
      <w:pPr>
        <w:pStyle w:val="TOC2"/>
        <w:tabs>
          <w:tab w:val="left" w:pos="960"/>
        </w:tabs>
        <w:rPr>
          <w:ins w:id="284" w:author="Andrew" w:date="2014-03-20T18:38:00Z"/>
          <w:del w:id="285" w:author="daven" w:date="2014-04-24T15:11:00Z"/>
          <w:rFonts w:asciiTheme="minorHAnsi" w:eastAsiaTheme="minorEastAsia" w:hAnsiTheme="minorHAnsi" w:cstheme="minorBidi"/>
          <w:noProof/>
          <w:szCs w:val="22"/>
        </w:rPr>
      </w:pPr>
      <w:ins w:id="286" w:author="Andrew" w:date="2014-03-20T18:38:00Z">
        <w:del w:id="287" w:author="daven" w:date="2014-04-24T15:11:00Z">
          <w:r w:rsidRPr="009233A8" w:rsidDel="00856011">
            <w:rPr>
              <w:rFonts w:ascii="Times New Roman" w:hAnsi="Times New Roman"/>
              <w:noProof/>
            </w:rPr>
            <w:delText>3.2</w:delText>
          </w:r>
          <w:r w:rsidDel="00856011">
            <w:rPr>
              <w:rFonts w:asciiTheme="minorHAnsi" w:eastAsiaTheme="minorEastAsia" w:hAnsiTheme="minorHAnsi" w:cstheme="minorBidi"/>
              <w:noProof/>
              <w:szCs w:val="22"/>
            </w:rPr>
            <w:tab/>
          </w:r>
          <w:r w:rsidDel="00856011">
            <w:rPr>
              <w:noProof/>
            </w:rPr>
            <w:delText>Requirements</w:delText>
          </w:r>
          <w:r w:rsidDel="00856011">
            <w:rPr>
              <w:noProof/>
            </w:rPr>
            <w:tab/>
            <w:delText>7</w:delText>
          </w:r>
        </w:del>
      </w:ins>
    </w:p>
    <w:p w:rsidR="00D21312" w:rsidDel="00856011" w:rsidRDefault="00D21312">
      <w:pPr>
        <w:pStyle w:val="TOC3"/>
        <w:rPr>
          <w:ins w:id="288" w:author="Andrew" w:date="2014-03-20T18:38:00Z"/>
          <w:del w:id="289" w:author="daven" w:date="2014-04-24T15:11:00Z"/>
          <w:rFonts w:asciiTheme="minorHAnsi" w:eastAsiaTheme="minorEastAsia" w:hAnsiTheme="minorHAnsi" w:cstheme="minorBidi"/>
          <w:szCs w:val="22"/>
        </w:rPr>
      </w:pPr>
      <w:ins w:id="290" w:author="Andrew" w:date="2014-03-20T18:38:00Z">
        <w:del w:id="291" w:author="daven" w:date="2014-04-24T15:11:00Z">
          <w:r w:rsidRPr="009233A8" w:rsidDel="00856011">
            <w:rPr>
              <w:i/>
            </w:rPr>
            <w:delText>3.2.1</w:delText>
          </w:r>
          <w:r w:rsidDel="00856011">
            <w:rPr>
              <w:rFonts w:asciiTheme="minorHAnsi" w:eastAsiaTheme="minorEastAsia" w:hAnsiTheme="minorHAnsi" w:cstheme="minorBidi"/>
              <w:szCs w:val="22"/>
            </w:rPr>
            <w:tab/>
          </w:r>
          <w:r w:rsidDel="00856011">
            <w:delText>User Platform Requirements</w:delText>
          </w:r>
          <w:r w:rsidDel="00856011">
            <w:tab/>
            <w:delText>7</w:delText>
          </w:r>
        </w:del>
      </w:ins>
    </w:p>
    <w:p w:rsidR="00D21312" w:rsidDel="00856011" w:rsidRDefault="00D21312">
      <w:pPr>
        <w:pStyle w:val="TOC3"/>
        <w:rPr>
          <w:ins w:id="292" w:author="Andrew" w:date="2014-03-20T18:38:00Z"/>
          <w:del w:id="293" w:author="daven" w:date="2014-04-24T15:11:00Z"/>
          <w:rFonts w:asciiTheme="minorHAnsi" w:eastAsiaTheme="minorEastAsia" w:hAnsiTheme="minorHAnsi" w:cstheme="minorBidi"/>
          <w:szCs w:val="22"/>
        </w:rPr>
      </w:pPr>
      <w:ins w:id="294" w:author="Andrew" w:date="2014-03-20T18:38:00Z">
        <w:del w:id="295" w:author="daven" w:date="2014-04-24T15:11:00Z">
          <w:r w:rsidRPr="009233A8" w:rsidDel="00856011">
            <w:rPr>
              <w:i/>
            </w:rPr>
            <w:delText>3.2.2</w:delText>
          </w:r>
          <w:r w:rsidDel="00856011">
            <w:rPr>
              <w:rFonts w:asciiTheme="minorHAnsi" w:eastAsiaTheme="minorEastAsia" w:hAnsiTheme="minorHAnsi" w:cstheme="minorBidi"/>
              <w:szCs w:val="22"/>
            </w:rPr>
            <w:tab/>
          </w:r>
          <w:r w:rsidDel="00856011">
            <w:delText>Account Requirements</w:delText>
          </w:r>
          <w:r w:rsidDel="00856011">
            <w:tab/>
            <w:delText>7</w:delText>
          </w:r>
        </w:del>
      </w:ins>
    </w:p>
    <w:p w:rsidR="00D21312" w:rsidDel="00856011" w:rsidRDefault="00D21312">
      <w:pPr>
        <w:pStyle w:val="TOC3"/>
        <w:rPr>
          <w:ins w:id="296" w:author="Andrew" w:date="2014-03-20T18:38:00Z"/>
          <w:del w:id="297" w:author="daven" w:date="2014-04-24T15:11:00Z"/>
          <w:rFonts w:asciiTheme="minorHAnsi" w:eastAsiaTheme="minorEastAsia" w:hAnsiTheme="minorHAnsi" w:cstheme="minorBidi"/>
          <w:szCs w:val="22"/>
        </w:rPr>
      </w:pPr>
      <w:ins w:id="298" w:author="Andrew" w:date="2014-03-20T18:38:00Z">
        <w:del w:id="299" w:author="daven" w:date="2014-04-24T15:11:00Z">
          <w:r w:rsidRPr="009233A8" w:rsidDel="00856011">
            <w:rPr>
              <w:i/>
            </w:rPr>
            <w:delText>3.2.3</w:delText>
          </w:r>
          <w:r w:rsidDel="00856011">
            <w:rPr>
              <w:rFonts w:asciiTheme="minorHAnsi" w:eastAsiaTheme="minorEastAsia" w:hAnsiTheme="minorHAnsi" w:cstheme="minorBidi"/>
              <w:szCs w:val="22"/>
            </w:rPr>
            <w:tab/>
          </w:r>
          <w:r w:rsidDel="00856011">
            <w:delText>Workout Schedule Requirements</w:delText>
          </w:r>
          <w:r w:rsidDel="00856011">
            <w:tab/>
            <w:delText>7</w:delText>
          </w:r>
        </w:del>
      </w:ins>
    </w:p>
    <w:p w:rsidR="00D21312" w:rsidDel="00856011" w:rsidRDefault="00D21312">
      <w:pPr>
        <w:pStyle w:val="TOC3"/>
        <w:rPr>
          <w:ins w:id="300" w:author="Andrew" w:date="2014-03-20T18:38:00Z"/>
          <w:del w:id="301" w:author="daven" w:date="2014-04-24T15:11:00Z"/>
          <w:rFonts w:asciiTheme="minorHAnsi" w:eastAsiaTheme="minorEastAsia" w:hAnsiTheme="minorHAnsi" w:cstheme="minorBidi"/>
          <w:szCs w:val="22"/>
        </w:rPr>
      </w:pPr>
      <w:ins w:id="302" w:author="Andrew" w:date="2014-03-20T18:38:00Z">
        <w:del w:id="303" w:author="daven" w:date="2014-04-24T15:11:00Z">
          <w:r w:rsidRPr="009233A8" w:rsidDel="00856011">
            <w:rPr>
              <w:i/>
            </w:rPr>
            <w:delText>3.2.4</w:delText>
          </w:r>
          <w:r w:rsidDel="00856011">
            <w:rPr>
              <w:rFonts w:asciiTheme="minorHAnsi" w:eastAsiaTheme="minorEastAsia" w:hAnsiTheme="minorHAnsi" w:cstheme="minorBidi"/>
              <w:szCs w:val="22"/>
            </w:rPr>
            <w:tab/>
          </w:r>
          <w:r w:rsidDel="00856011">
            <w:delText>Validation Requirements</w:delText>
          </w:r>
          <w:r w:rsidDel="00856011">
            <w:tab/>
            <w:delText>8</w:delText>
          </w:r>
        </w:del>
      </w:ins>
    </w:p>
    <w:p w:rsidR="00D21312" w:rsidDel="00856011" w:rsidRDefault="00D21312">
      <w:pPr>
        <w:pStyle w:val="TOC3"/>
        <w:rPr>
          <w:ins w:id="304" w:author="Andrew" w:date="2014-03-20T18:38:00Z"/>
          <w:del w:id="305" w:author="daven" w:date="2014-04-24T15:11:00Z"/>
          <w:rFonts w:asciiTheme="minorHAnsi" w:eastAsiaTheme="minorEastAsia" w:hAnsiTheme="minorHAnsi" w:cstheme="minorBidi"/>
          <w:szCs w:val="22"/>
        </w:rPr>
      </w:pPr>
      <w:ins w:id="306" w:author="Andrew" w:date="2014-03-20T18:38:00Z">
        <w:del w:id="307" w:author="daven" w:date="2014-04-24T15:11:00Z">
          <w:r w:rsidRPr="009233A8" w:rsidDel="00856011">
            <w:rPr>
              <w:i/>
            </w:rPr>
            <w:delText>3.2.5</w:delText>
          </w:r>
          <w:r w:rsidDel="00856011">
            <w:rPr>
              <w:rFonts w:asciiTheme="minorHAnsi" w:eastAsiaTheme="minorEastAsia" w:hAnsiTheme="minorHAnsi" w:cstheme="minorBidi"/>
              <w:szCs w:val="22"/>
            </w:rPr>
            <w:tab/>
          </w:r>
          <w:r w:rsidDel="00856011">
            <w:delText>Server Platform Requirements</w:delText>
          </w:r>
          <w:r w:rsidDel="00856011">
            <w:tab/>
            <w:delText>8</w:delText>
          </w:r>
        </w:del>
      </w:ins>
    </w:p>
    <w:p w:rsidR="00D21312" w:rsidDel="00856011" w:rsidRDefault="00D21312">
      <w:pPr>
        <w:pStyle w:val="TOC3"/>
        <w:rPr>
          <w:ins w:id="308" w:author="Andrew" w:date="2014-03-20T18:38:00Z"/>
          <w:del w:id="309" w:author="daven" w:date="2014-04-24T15:11:00Z"/>
          <w:rFonts w:asciiTheme="minorHAnsi" w:eastAsiaTheme="minorEastAsia" w:hAnsiTheme="minorHAnsi" w:cstheme="minorBidi"/>
          <w:szCs w:val="22"/>
        </w:rPr>
      </w:pPr>
      <w:ins w:id="310" w:author="Andrew" w:date="2014-03-20T18:38:00Z">
        <w:del w:id="311" w:author="daven" w:date="2014-04-24T15:11:00Z">
          <w:r w:rsidRPr="009233A8" w:rsidDel="00856011">
            <w:rPr>
              <w:i/>
            </w:rPr>
            <w:delText>3.2.6</w:delText>
          </w:r>
          <w:r w:rsidDel="00856011">
            <w:rPr>
              <w:rFonts w:asciiTheme="minorHAnsi" w:eastAsiaTheme="minorEastAsia" w:hAnsiTheme="minorHAnsi" w:cstheme="minorBidi"/>
              <w:szCs w:val="22"/>
            </w:rPr>
            <w:tab/>
          </w:r>
          <w:r w:rsidDel="00856011">
            <w:delText>Server Requirements</w:delText>
          </w:r>
          <w:r w:rsidDel="00856011">
            <w:tab/>
            <w:delText>8</w:delText>
          </w:r>
        </w:del>
      </w:ins>
    </w:p>
    <w:p w:rsidR="00D21312" w:rsidDel="00856011" w:rsidRDefault="00D21312">
      <w:pPr>
        <w:pStyle w:val="TOC3"/>
        <w:rPr>
          <w:ins w:id="312" w:author="Andrew" w:date="2014-03-20T18:38:00Z"/>
          <w:del w:id="313" w:author="daven" w:date="2014-04-24T15:11:00Z"/>
          <w:rFonts w:asciiTheme="minorHAnsi" w:eastAsiaTheme="minorEastAsia" w:hAnsiTheme="minorHAnsi" w:cstheme="minorBidi"/>
          <w:szCs w:val="22"/>
        </w:rPr>
      </w:pPr>
      <w:ins w:id="314" w:author="Andrew" w:date="2014-03-20T18:38:00Z">
        <w:del w:id="315" w:author="daven" w:date="2014-04-24T15:11:00Z">
          <w:r w:rsidRPr="009233A8" w:rsidDel="00856011">
            <w:rPr>
              <w:i/>
            </w:rPr>
            <w:delText>3.2.7</w:delText>
          </w:r>
          <w:r w:rsidDel="00856011">
            <w:rPr>
              <w:rFonts w:asciiTheme="minorHAnsi" w:eastAsiaTheme="minorEastAsia" w:hAnsiTheme="minorHAnsi" w:cstheme="minorBidi"/>
              <w:szCs w:val="22"/>
            </w:rPr>
            <w:tab/>
          </w:r>
          <w:r w:rsidDel="00856011">
            <w:delText>User Account Requirements</w:delText>
          </w:r>
          <w:r w:rsidDel="00856011">
            <w:tab/>
            <w:delText>8</w:delText>
          </w:r>
        </w:del>
      </w:ins>
    </w:p>
    <w:p w:rsidR="00D21312" w:rsidDel="00856011" w:rsidRDefault="00D21312">
      <w:pPr>
        <w:pStyle w:val="TOC1"/>
        <w:rPr>
          <w:ins w:id="316" w:author="Andrew" w:date="2014-03-20T18:38:00Z"/>
          <w:del w:id="317" w:author="daven" w:date="2014-04-24T15:11:00Z"/>
          <w:rFonts w:asciiTheme="minorHAnsi" w:eastAsiaTheme="minorEastAsia" w:hAnsiTheme="minorHAnsi" w:cstheme="minorBidi"/>
          <w:b w:val="0"/>
          <w:sz w:val="22"/>
          <w:szCs w:val="22"/>
        </w:rPr>
      </w:pPr>
      <w:ins w:id="318" w:author="Andrew" w:date="2014-03-20T18:38:00Z">
        <w:del w:id="319" w:author="daven" w:date="2014-04-24T15:11:00Z">
          <w:r w:rsidDel="00856011">
            <w:delText>4.</w:delText>
          </w:r>
          <w:r w:rsidDel="00856011">
            <w:rPr>
              <w:rFonts w:asciiTheme="minorHAnsi" w:eastAsiaTheme="minorEastAsia" w:hAnsiTheme="minorHAnsi" w:cstheme="minorBidi"/>
              <w:b w:val="0"/>
              <w:sz w:val="22"/>
              <w:szCs w:val="22"/>
            </w:rPr>
            <w:tab/>
          </w:r>
          <w:r w:rsidDel="00856011">
            <w:delText>External Interface Requirements</w:delText>
          </w:r>
          <w:r w:rsidDel="00856011">
            <w:tab/>
            <w:delText>9</w:delText>
          </w:r>
        </w:del>
      </w:ins>
    </w:p>
    <w:p w:rsidR="00D21312" w:rsidDel="00856011" w:rsidRDefault="00D21312">
      <w:pPr>
        <w:pStyle w:val="TOC2"/>
        <w:tabs>
          <w:tab w:val="left" w:pos="960"/>
        </w:tabs>
        <w:rPr>
          <w:ins w:id="320" w:author="Andrew" w:date="2014-03-20T18:38:00Z"/>
          <w:del w:id="321" w:author="daven" w:date="2014-04-24T15:11:00Z"/>
          <w:rFonts w:asciiTheme="minorHAnsi" w:eastAsiaTheme="minorEastAsia" w:hAnsiTheme="minorHAnsi" w:cstheme="minorBidi"/>
          <w:noProof/>
          <w:szCs w:val="22"/>
        </w:rPr>
      </w:pPr>
      <w:ins w:id="322" w:author="Andrew" w:date="2014-03-20T18:38:00Z">
        <w:del w:id="323" w:author="daven" w:date="2014-04-24T15:11:00Z">
          <w:r w:rsidDel="00856011">
            <w:rPr>
              <w:noProof/>
            </w:rPr>
            <w:delText>4.1</w:delText>
          </w:r>
          <w:r w:rsidDel="00856011">
            <w:rPr>
              <w:rFonts w:asciiTheme="minorHAnsi" w:eastAsiaTheme="minorEastAsia" w:hAnsiTheme="minorHAnsi" w:cstheme="minorBidi"/>
              <w:noProof/>
              <w:szCs w:val="22"/>
            </w:rPr>
            <w:tab/>
          </w:r>
          <w:r w:rsidDel="00856011">
            <w:rPr>
              <w:noProof/>
            </w:rPr>
            <w:delText>User Interface</w:delText>
          </w:r>
          <w:r w:rsidDel="00856011">
            <w:rPr>
              <w:noProof/>
            </w:rPr>
            <w:tab/>
            <w:delText>9</w:delText>
          </w:r>
        </w:del>
      </w:ins>
    </w:p>
    <w:p w:rsidR="00D21312" w:rsidDel="00856011" w:rsidRDefault="00D21312">
      <w:pPr>
        <w:pStyle w:val="TOC2"/>
        <w:tabs>
          <w:tab w:val="left" w:pos="960"/>
        </w:tabs>
        <w:rPr>
          <w:ins w:id="324" w:author="Andrew" w:date="2014-03-20T18:38:00Z"/>
          <w:del w:id="325" w:author="daven" w:date="2014-04-24T15:11:00Z"/>
          <w:rFonts w:asciiTheme="minorHAnsi" w:eastAsiaTheme="minorEastAsia" w:hAnsiTheme="minorHAnsi" w:cstheme="minorBidi"/>
          <w:noProof/>
          <w:szCs w:val="22"/>
        </w:rPr>
      </w:pPr>
      <w:ins w:id="326" w:author="Andrew" w:date="2014-03-20T18:38:00Z">
        <w:del w:id="327" w:author="daven" w:date="2014-04-24T15:11:00Z">
          <w:r w:rsidRPr="009233A8" w:rsidDel="00856011">
            <w:rPr>
              <w:iCs/>
              <w:noProof/>
            </w:rPr>
            <w:delText>4.2</w:delText>
          </w:r>
          <w:r w:rsidDel="00856011">
            <w:rPr>
              <w:rFonts w:asciiTheme="minorHAnsi" w:eastAsiaTheme="minorEastAsia" w:hAnsiTheme="minorHAnsi" w:cstheme="minorBidi"/>
              <w:noProof/>
              <w:szCs w:val="22"/>
            </w:rPr>
            <w:tab/>
          </w:r>
          <w:r w:rsidDel="00856011">
            <w:rPr>
              <w:noProof/>
            </w:rPr>
            <w:delText>Hardware Interfaces</w:delText>
          </w:r>
          <w:r w:rsidDel="00856011">
            <w:rPr>
              <w:noProof/>
            </w:rPr>
            <w:tab/>
            <w:delText>9</w:delText>
          </w:r>
        </w:del>
      </w:ins>
    </w:p>
    <w:p w:rsidR="00D21312" w:rsidDel="00856011" w:rsidRDefault="00D21312">
      <w:pPr>
        <w:pStyle w:val="TOC2"/>
        <w:tabs>
          <w:tab w:val="left" w:pos="960"/>
        </w:tabs>
        <w:rPr>
          <w:ins w:id="328" w:author="Andrew" w:date="2014-03-20T18:38:00Z"/>
          <w:del w:id="329" w:author="daven" w:date="2014-04-24T15:11:00Z"/>
          <w:rFonts w:asciiTheme="minorHAnsi" w:eastAsiaTheme="minorEastAsia" w:hAnsiTheme="minorHAnsi" w:cstheme="minorBidi"/>
          <w:noProof/>
          <w:szCs w:val="22"/>
        </w:rPr>
      </w:pPr>
      <w:ins w:id="330" w:author="Andrew" w:date="2014-03-20T18:38:00Z">
        <w:del w:id="331" w:author="daven" w:date="2014-04-24T15:11:00Z">
          <w:r w:rsidDel="00856011">
            <w:rPr>
              <w:noProof/>
            </w:rPr>
            <w:delText>4.3</w:delText>
          </w:r>
          <w:r w:rsidDel="00856011">
            <w:rPr>
              <w:rFonts w:asciiTheme="minorHAnsi" w:eastAsiaTheme="minorEastAsia" w:hAnsiTheme="minorHAnsi" w:cstheme="minorBidi"/>
              <w:noProof/>
              <w:szCs w:val="22"/>
            </w:rPr>
            <w:tab/>
          </w:r>
          <w:r w:rsidDel="00856011">
            <w:rPr>
              <w:noProof/>
            </w:rPr>
            <w:delText>Software Interfaces</w:delText>
          </w:r>
          <w:r w:rsidDel="00856011">
            <w:rPr>
              <w:noProof/>
            </w:rPr>
            <w:tab/>
            <w:delText>9</w:delText>
          </w:r>
        </w:del>
      </w:ins>
    </w:p>
    <w:p w:rsidR="00D21312" w:rsidDel="00856011" w:rsidRDefault="00D21312">
      <w:pPr>
        <w:pStyle w:val="TOC2"/>
        <w:tabs>
          <w:tab w:val="left" w:pos="960"/>
        </w:tabs>
        <w:rPr>
          <w:ins w:id="332" w:author="Andrew" w:date="2014-03-20T18:38:00Z"/>
          <w:del w:id="333" w:author="daven" w:date="2014-04-24T15:11:00Z"/>
          <w:rFonts w:asciiTheme="minorHAnsi" w:eastAsiaTheme="minorEastAsia" w:hAnsiTheme="minorHAnsi" w:cstheme="minorBidi"/>
          <w:noProof/>
          <w:szCs w:val="22"/>
        </w:rPr>
      </w:pPr>
      <w:ins w:id="334" w:author="Andrew" w:date="2014-03-20T18:38:00Z">
        <w:del w:id="335" w:author="daven" w:date="2014-04-24T15:11:00Z">
          <w:r w:rsidDel="00856011">
            <w:rPr>
              <w:noProof/>
            </w:rPr>
            <w:delText>4.4</w:delText>
          </w:r>
          <w:r w:rsidDel="00856011">
            <w:rPr>
              <w:rFonts w:asciiTheme="minorHAnsi" w:eastAsiaTheme="minorEastAsia" w:hAnsiTheme="minorHAnsi" w:cstheme="minorBidi"/>
              <w:noProof/>
              <w:szCs w:val="22"/>
            </w:rPr>
            <w:tab/>
          </w:r>
          <w:r w:rsidDel="00856011">
            <w:rPr>
              <w:noProof/>
            </w:rPr>
            <w:delText>Communications Interfaces</w:delText>
          </w:r>
          <w:r w:rsidDel="00856011">
            <w:rPr>
              <w:noProof/>
            </w:rPr>
            <w:tab/>
            <w:delText>9</w:delText>
          </w:r>
        </w:del>
      </w:ins>
    </w:p>
    <w:p w:rsidR="00D21312" w:rsidDel="00856011" w:rsidRDefault="00D21312">
      <w:pPr>
        <w:pStyle w:val="TOC2"/>
        <w:tabs>
          <w:tab w:val="left" w:pos="960"/>
        </w:tabs>
        <w:rPr>
          <w:ins w:id="336" w:author="Andrew" w:date="2014-03-20T18:38:00Z"/>
          <w:del w:id="337" w:author="daven" w:date="2014-04-24T15:11:00Z"/>
          <w:rFonts w:asciiTheme="minorHAnsi" w:eastAsiaTheme="minorEastAsia" w:hAnsiTheme="minorHAnsi" w:cstheme="minorBidi"/>
          <w:noProof/>
          <w:szCs w:val="22"/>
        </w:rPr>
      </w:pPr>
      <w:ins w:id="338" w:author="Andrew" w:date="2014-03-20T18:38:00Z">
        <w:del w:id="339" w:author="daven" w:date="2014-04-24T15:11:00Z">
          <w:r w:rsidRPr="009233A8" w:rsidDel="00856011">
            <w:rPr>
              <w:rFonts w:ascii="Times New Roman" w:hAnsi="Times New Roman"/>
              <w:noProof/>
            </w:rPr>
            <w:delText>4.5</w:delText>
          </w:r>
          <w:r w:rsidDel="00856011">
            <w:rPr>
              <w:rFonts w:asciiTheme="minorHAnsi" w:eastAsiaTheme="minorEastAsia" w:hAnsiTheme="minorHAnsi" w:cstheme="minorBidi"/>
              <w:noProof/>
              <w:szCs w:val="22"/>
            </w:rPr>
            <w:tab/>
          </w:r>
          <w:r w:rsidRPr="009233A8" w:rsidDel="00856011">
            <w:rPr>
              <w:rFonts w:ascii="Times New Roman" w:hAnsi="Times New Roman"/>
              <w:noProof/>
            </w:rPr>
            <w:delText>Database Requirements</w:delText>
          </w:r>
          <w:r w:rsidDel="00856011">
            <w:rPr>
              <w:noProof/>
            </w:rPr>
            <w:tab/>
            <w:delText>10</w:delText>
          </w:r>
        </w:del>
      </w:ins>
    </w:p>
    <w:p w:rsidR="00D21312" w:rsidDel="00856011" w:rsidRDefault="00D21312">
      <w:pPr>
        <w:pStyle w:val="TOC3"/>
        <w:rPr>
          <w:ins w:id="340" w:author="Andrew" w:date="2014-03-20T18:38:00Z"/>
          <w:del w:id="341" w:author="daven" w:date="2014-04-24T15:11:00Z"/>
          <w:rFonts w:asciiTheme="minorHAnsi" w:eastAsiaTheme="minorEastAsia" w:hAnsiTheme="minorHAnsi" w:cstheme="minorBidi"/>
          <w:szCs w:val="22"/>
        </w:rPr>
      </w:pPr>
      <w:ins w:id="342" w:author="Andrew" w:date="2014-03-20T18:38:00Z">
        <w:del w:id="343" w:author="daven" w:date="2014-04-24T15:11:00Z">
          <w:r w:rsidRPr="009233A8" w:rsidDel="00856011">
            <w:rPr>
              <w:rFonts w:ascii="Arial" w:hAnsi="Arial" w:cs="Arial"/>
              <w:i/>
            </w:rPr>
            <w:delText>4.5.1</w:delText>
          </w:r>
          <w:r w:rsidDel="00856011">
            <w:rPr>
              <w:rFonts w:asciiTheme="minorHAnsi" w:eastAsiaTheme="minorEastAsia" w:hAnsiTheme="minorHAnsi" w:cstheme="minorBidi"/>
              <w:szCs w:val="22"/>
            </w:rPr>
            <w:tab/>
          </w:r>
          <w:r w:rsidRPr="009233A8" w:rsidDel="00856011">
            <w:rPr>
              <w:rFonts w:ascii="Arial" w:hAnsi="Arial" w:cs="Arial"/>
            </w:rPr>
            <w:delText>Database Interface</w:delText>
          </w:r>
          <w:r w:rsidDel="00856011">
            <w:tab/>
            <w:delText>10</w:delText>
          </w:r>
        </w:del>
      </w:ins>
    </w:p>
    <w:p w:rsidR="00D21312" w:rsidDel="00856011" w:rsidRDefault="00D21312">
      <w:pPr>
        <w:pStyle w:val="TOC3"/>
        <w:rPr>
          <w:ins w:id="344" w:author="Andrew" w:date="2014-03-20T18:38:00Z"/>
          <w:del w:id="345" w:author="daven" w:date="2014-04-24T15:11:00Z"/>
          <w:rFonts w:asciiTheme="minorHAnsi" w:eastAsiaTheme="minorEastAsia" w:hAnsiTheme="minorHAnsi" w:cstheme="minorBidi"/>
          <w:szCs w:val="22"/>
        </w:rPr>
      </w:pPr>
      <w:ins w:id="346" w:author="Andrew" w:date="2014-03-20T18:38:00Z">
        <w:del w:id="347" w:author="daven" w:date="2014-04-24T15:11:00Z">
          <w:r w:rsidRPr="009233A8" w:rsidDel="00856011">
            <w:rPr>
              <w:rFonts w:ascii="Arial" w:hAnsi="Arial" w:cs="Arial"/>
              <w:i/>
            </w:rPr>
            <w:delText>4.5.2</w:delText>
          </w:r>
          <w:r w:rsidDel="00856011">
            <w:rPr>
              <w:rFonts w:asciiTheme="minorHAnsi" w:eastAsiaTheme="minorEastAsia" w:hAnsiTheme="minorHAnsi" w:cstheme="minorBidi"/>
              <w:szCs w:val="22"/>
            </w:rPr>
            <w:tab/>
          </w:r>
          <w:r w:rsidRPr="009233A8" w:rsidDel="00856011">
            <w:rPr>
              <w:rFonts w:ascii="Arial" w:hAnsi="Arial" w:cs="Arial"/>
            </w:rPr>
            <w:delText>Credit/Debit Requirements</w:delText>
          </w:r>
          <w:r w:rsidDel="00856011">
            <w:tab/>
            <w:delText>10</w:delText>
          </w:r>
        </w:del>
      </w:ins>
    </w:p>
    <w:p w:rsidR="00D21312" w:rsidDel="00856011" w:rsidRDefault="00D21312">
      <w:pPr>
        <w:pStyle w:val="TOC3"/>
        <w:rPr>
          <w:ins w:id="348" w:author="Andrew" w:date="2014-03-20T18:38:00Z"/>
          <w:del w:id="349" w:author="daven" w:date="2014-04-24T15:11:00Z"/>
          <w:rFonts w:asciiTheme="minorHAnsi" w:eastAsiaTheme="minorEastAsia" w:hAnsiTheme="minorHAnsi" w:cstheme="minorBidi"/>
          <w:szCs w:val="22"/>
        </w:rPr>
      </w:pPr>
      <w:ins w:id="350" w:author="Andrew" w:date="2014-03-20T18:38:00Z">
        <w:del w:id="351" w:author="daven" w:date="2014-04-24T15:11:00Z">
          <w:r w:rsidRPr="009233A8" w:rsidDel="00856011">
            <w:rPr>
              <w:rFonts w:ascii="Arial" w:hAnsi="Arial" w:cs="Arial"/>
              <w:i/>
            </w:rPr>
            <w:delText>4.5.3</w:delText>
          </w:r>
          <w:r w:rsidDel="00856011">
            <w:rPr>
              <w:rFonts w:asciiTheme="minorHAnsi" w:eastAsiaTheme="minorEastAsia" w:hAnsiTheme="minorHAnsi" w:cstheme="minorBidi"/>
              <w:szCs w:val="22"/>
            </w:rPr>
            <w:tab/>
          </w:r>
          <w:r w:rsidRPr="009233A8" w:rsidDel="00856011">
            <w:rPr>
              <w:rFonts w:ascii="Arial" w:hAnsi="Arial" w:cs="Arial"/>
            </w:rPr>
            <w:delText>Compliance Requirements</w:delText>
          </w:r>
          <w:r w:rsidDel="00856011">
            <w:tab/>
            <w:delText>10</w:delText>
          </w:r>
        </w:del>
      </w:ins>
    </w:p>
    <w:p w:rsidR="00D21312" w:rsidDel="00856011" w:rsidRDefault="00D21312">
      <w:pPr>
        <w:pStyle w:val="TOC3"/>
        <w:rPr>
          <w:ins w:id="352" w:author="Andrew" w:date="2014-03-20T18:38:00Z"/>
          <w:del w:id="353" w:author="daven" w:date="2014-04-24T15:11:00Z"/>
          <w:rFonts w:asciiTheme="minorHAnsi" w:eastAsiaTheme="minorEastAsia" w:hAnsiTheme="minorHAnsi" w:cstheme="minorBidi"/>
          <w:szCs w:val="22"/>
        </w:rPr>
      </w:pPr>
      <w:ins w:id="354" w:author="Andrew" w:date="2014-03-20T18:38:00Z">
        <w:del w:id="355" w:author="daven" w:date="2014-04-24T15:11:00Z">
          <w:r w:rsidRPr="009233A8" w:rsidDel="00856011">
            <w:rPr>
              <w:rFonts w:ascii="Arial" w:hAnsi="Arial" w:cs="Arial"/>
              <w:i/>
            </w:rPr>
            <w:delText>4.5.4</w:delText>
          </w:r>
          <w:r w:rsidDel="00856011">
            <w:rPr>
              <w:rFonts w:asciiTheme="minorHAnsi" w:eastAsiaTheme="minorEastAsia" w:hAnsiTheme="minorHAnsi" w:cstheme="minorBidi"/>
              <w:szCs w:val="22"/>
            </w:rPr>
            <w:tab/>
          </w:r>
          <w:r w:rsidRPr="009233A8" w:rsidDel="00856011">
            <w:rPr>
              <w:rFonts w:ascii="Arial" w:hAnsi="Arial" w:cs="Arial"/>
            </w:rPr>
            <w:delText>Security Requirements</w:delText>
          </w:r>
          <w:r w:rsidDel="00856011">
            <w:tab/>
            <w:delText>10</w:delText>
          </w:r>
        </w:del>
      </w:ins>
    </w:p>
    <w:p w:rsidR="00D21312" w:rsidDel="00856011" w:rsidRDefault="00D21312">
      <w:pPr>
        <w:pStyle w:val="TOC1"/>
        <w:rPr>
          <w:ins w:id="356" w:author="Andrew" w:date="2014-03-20T18:38:00Z"/>
          <w:del w:id="357" w:author="daven" w:date="2014-04-24T15:11:00Z"/>
          <w:rFonts w:asciiTheme="minorHAnsi" w:eastAsiaTheme="minorEastAsia" w:hAnsiTheme="minorHAnsi" w:cstheme="minorBidi"/>
          <w:b w:val="0"/>
          <w:sz w:val="22"/>
          <w:szCs w:val="22"/>
        </w:rPr>
      </w:pPr>
      <w:ins w:id="358" w:author="Andrew" w:date="2014-03-20T18:38:00Z">
        <w:del w:id="359" w:author="daven" w:date="2014-04-24T15:11:00Z">
          <w:r w:rsidDel="00856011">
            <w:delText>5.</w:delText>
          </w:r>
          <w:r w:rsidDel="00856011">
            <w:rPr>
              <w:rFonts w:asciiTheme="minorHAnsi" w:eastAsiaTheme="minorEastAsia" w:hAnsiTheme="minorHAnsi" w:cstheme="minorBidi"/>
              <w:b w:val="0"/>
              <w:sz w:val="22"/>
              <w:szCs w:val="22"/>
            </w:rPr>
            <w:tab/>
          </w:r>
          <w:r w:rsidDel="00856011">
            <w:delText>Other Nonfunctional Requirements</w:delText>
          </w:r>
          <w:r w:rsidDel="00856011">
            <w:tab/>
            <w:delText>11</w:delText>
          </w:r>
        </w:del>
      </w:ins>
    </w:p>
    <w:p w:rsidR="00D21312" w:rsidDel="00856011" w:rsidRDefault="00D21312">
      <w:pPr>
        <w:pStyle w:val="TOC2"/>
        <w:tabs>
          <w:tab w:val="left" w:pos="960"/>
        </w:tabs>
        <w:rPr>
          <w:ins w:id="360" w:author="Andrew" w:date="2014-03-20T18:38:00Z"/>
          <w:del w:id="361" w:author="daven" w:date="2014-04-24T15:11:00Z"/>
          <w:rFonts w:asciiTheme="minorHAnsi" w:eastAsiaTheme="minorEastAsia" w:hAnsiTheme="minorHAnsi" w:cstheme="minorBidi"/>
          <w:noProof/>
          <w:szCs w:val="22"/>
        </w:rPr>
      </w:pPr>
      <w:ins w:id="362" w:author="Andrew" w:date="2014-03-20T18:38:00Z">
        <w:del w:id="363" w:author="daven" w:date="2014-04-24T15:11:00Z">
          <w:r w:rsidDel="00856011">
            <w:rPr>
              <w:noProof/>
            </w:rPr>
            <w:delText>5.1</w:delText>
          </w:r>
          <w:r w:rsidDel="00856011">
            <w:rPr>
              <w:rFonts w:asciiTheme="minorHAnsi" w:eastAsiaTheme="minorEastAsia" w:hAnsiTheme="minorHAnsi" w:cstheme="minorBidi"/>
              <w:noProof/>
              <w:szCs w:val="22"/>
            </w:rPr>
            <w:tab/>
          </w:r>
          <w:r w:rsidDel="00856011">
            <w:rPr>
              <w:noProof/>
            </w:rPr>
            <w:delText>Performance Requirements</w:delText>
          </w:r>
          <w:r w:rsidDel="00856011">
            <w:rPr>
              <w:noProof/>
            </w:rPr>
            <w:tab/>
            <w:delText>11</w:delText>
          </w:r>
        </w:del>
      </w:ins>
    </w:p>
    <w:p w:rsidR="00D21312" w:rsidDel="00856011" w:rsidRDefault="00D21312">
      <w:pPr>
        <w:pStyle w:val="TOC2"/>
        <w:tabs>
          <w:tab w:val="left" w:pos="960"/>
        </w:tabs>
        <w:rPr>
          <w:ins w:id="364" w:author="Andrew" w:date="2014-03-20T18:38:00Z"/>
          <w:del w:id="365" w:author="daven" w:date="2014-04-24T15:11:00Z"/>
          <w:rFonts w:asciiTheme="minorHAnsi" w:eastAsiaTheme="minorEastAsia" w:hAnsiTheme="minorHAnsi" w:cstheme="minorBidi"/>
          <w:noProof/>
          <w:szCs w:val="22"/>
        </w:rPr>
      </w:pPr>
      <w:ins w:id="366" w:author="Andrew" w:date="2014-03-20T18:38:00Z">
        <w:del w:id="367" w:author="daven" w:date="2014-04-24T15:11:00Z">
          <w:r w:rsidDel="00856011">
            <w:rPr>
              <w:noProof/>
            </w:rPr>
            <w:delText>5.2</w:delText>
          </w:r>
          <w:r w:rsidDel="00856011">
            <w:rPr>
              <w:rFonts w:asciiTheme="minorHAnsi" w:eastAsiaTheme="minorEastAsia" w:hAnsiTheme="minorHAnsi" w:cstheme="minorBidi"/>
              <w:noProof/>
              <w:szCs w:val="22"/>
            </w:rPr>
            <w:tab/>
          </w:r>
          <w:r w:rsidDel="00856011">
            <w:rPr>
              <w:noProof/>
            </w:rPr>
            <w:delText>Safety Requirements</w:delText>
          </w:r>
          <w:r w:rsidDel="00856011">
            <w:rPr>
              <w:noProof/>
            </w:rPr>
            <w:tab/>
            <w:delText>11</w:delText>
          </w:r>
        </w:del>
      </w:ins>
    </w:p>
    <w:p w:rsidR="00D21312" w:rsidDel="00856011" w:rsidRDefault="00D21312">
      <w:pPr>
        <w:pStyle w:val="TOC2"/>
        <w:tabs>
          <w:tab w:val="left" w:pos="960"/>
        </w:tabs>
        <w:rPr>
          <w:ins w:id="368" w:author="Andrew" w:date="2014-03-20T18:38:00Z"/>
          <w:del w:id="369" w:author="daven" w:date="2014-04-24T15:11:00Z"/>
          <w:rFonts w:asciiTheme="minorHAnsi" w:eastAsiaTheme="minorEastAsia" w:hAnsiTheme="minorHAnsi" w:cstheme="minorBidi"/>
          <w:noProof/>
          <w:szCs w:val="22"/>
        </w:rPr>
      </w:pPr>
      <w:ins w:id="370" w:author="Andrew" w:date="2014-03-20T18:38:00Z">
        <w:del w:id="371" w:author="daven" w:date="2014-04-24T15:11:00Z">
          <w:r w:rsidRPr="009233A8" w:rsidDel="00856011">
            <w:rPr>
              <w:iCs/>
              <w:noProof/>
            </w:rPr>
            <w:delText>5.3</w:delText>
          </w:r>
          <w:r w:rsidDel="00856011">
            <w:rPr>
              <w:rFonts w:asciiTheme="minorHAnsi" w:eastAsiaTheme="minorEastAsia" w:hAnsiTheme="minorHAnsi" w:cstheme="minorBidi"/>
              <w:noProof/>
              <w:szCs w:val="22"/>
            </w:rPr>
            <w:tab/>
          </w:r>
          <w:r w:rsidDel="00856011">
            <w:rPr>
              <w:noProof/>
            </w:rPr>
            <w:delText>Security Requirements</w:delText>
          </w:r>
          <w:r w:rsidDel="00856011">
            <w:rPr>
              <w:noProof/>
            </w:rPr>
            <w:tab/>
            <w:delText>11</w:delText>
          </w:r>
        </w:del>
      </w:ins>
    </w:p>
    <w:p w:rsidR="00D21312" w:rsidDel="00856011" w:rsidRDefault="00D21312">
      <w:pPr>
        <w:pStyle w:val="TOC2"/>
        <w:tabs>
          <w:tab w:val="left" w:pos="960"/>
        </w:tabs>
        <w:rPr>
          <w:ins w:id="372" w:author="Andrew" w:date="2014-03-20T18:38:00Z"/>
          <w:del w:id="373" w:author="daven" w:date="2014-04-24T15:11:00Z"/>
          <w:rFonts w:asciiTheme="minorHAnsi" w:eastAsiaTheme="minorEastAsia" w:hAnsiTheme="minorHAnsi" w:cstheme="minorBidi"/>
          <w:noProof/>
          <w:szCs w:val="22"/>
        </w:rPr>
      </w:pPr>
      <w:ins w:id="374" w:author="Andrew" w:date="2014-03-20T18:38:00Z">
        <w:del w:id="375" w:author="daven" w:date="2014-04-24T15:11:00Z">
          <w:r w:rsidDel="00856011">
            <w:rPr>
              <w:noProof/>
            </w:rPr>
            <w:delText>5.4</w:delText>
          </w:r>
          <w:r w:rsidDel="00856011">
            <w:rPr>
              <w:rFonts w:asciiTheme="minorHAnsi" w:eastAsiaTheme="minorEastAsia" w:hAnsiTheme="minorHAnsi" w:cstheme="minorBidi"/>
              <w:noProof/>
              <w:szCs w:val="22"/>
            </w:rPr>
            <w:tab/>
          </w:r>
          <w:r w:rsidDel="00856011">
            <w:rPr>
              <w:noProof/>
            </w:rPr>
            <w:delText>Software Quality Attributes</w:delText>
          </w:r>
          <w:r w:rsidDel="00856011">
            <w:rPr>
              <w:noProof/>
            </w:rPr>
            <w:tab/>
            <w:delText>11</w:delText>
          </w:r>
        </w:del>
      </w:ins>
    </w:p>
    <w:p w:rsidR="00D21312" w:rsidDel="00856011" w:rsidRDefault="00D21312">
      <w:pPr>
        <w:pStyle w:val="TOC1"/>
        <w:rPr>
          <w:ins w:id="376" w:author="Andrew" w:date="2014-03-20T18:38:00Z"/>
          <w:del w:id="377" w:author="daven" w:date="2014-04-24T15:11:00Z"/>
          <w:rFonts w:asciiTheme="minorHAnsi" w:eastAsiaTheme="minorEastAsia" w:hAnsiTheme="minorHAnsi" w:cstheme="minorBidi"/>
          <w:b w:val="0"/>
          <w:sz w:val="22"/>
          <w:szCs w:val="22"/>
        </w:rPr>
      </w:pPr>
      <w:ins w:id="378" w:author="Andrew" w:date="2014-03-20T18:38:00Z">
        <w:del w:id="379" w:author="daven" w:date="2014-04-24T15:11:00Z">
          <w:r w:rsidDel="00856011">
            <w:delText>6.</w:delText>
          </w:r>
          <w:r w:rsidDel="00856011">
            <w:rPr>
              <w:rFonts w:asciiTheme="minorHAnsi" w:eastAsiaTheme="minorEastAsia" w:hAnsiTheme="minorHAnsi" w:cstheme="minorBidi"/>
              <w:b w:val="0"/>
              <w:sz w:val="22"/>
              <w:szCs w:val="22"/>
            </w:rPr>
            <w:tab/>
          </w:r>
          <w:r w:rsidDel="00856011">
            <w:delText>Other Requirements</w:delText>
          </w:r>
          <w:r w:rsidDel="00856011">
            <w:tab/>
            <w:delText>12</w:delText>
          </w:r>
        </w:del>
      </w:ins>
    </w:p>
    <w:p w:rsidR="00D21312" w:rsidDel="00856011" w:rsidRDefault="00D21312">
      <w:pPr>
        <w:pStyle w:val="TOC2"/>
        <w:tabs>
          <w:tab w:val="left" w:pos="960"/>
        </w:tabs>
        <w:rPr>
          <w:ins w:id="380" w:author="Andrew" w:date="2014-03-20T18:38:00Z"/>
          <w:del w:id="381" w:author="daven" w:date="2014-04-24T15:11:00Z"/>
          <w:rFonts w:asciiTheme="minorHAnsi" w:eastAsiaTheme="minorEastAsia" w:hAnsiTheme="minorHAnsi" w:cstheme="minorBidi"/>
          <w:noProof/>
          <w:szCs w:val="22"/>
        </w:rPr>
      </w:pPr>
      <w:ins w:id="382" w:author="Andrew" w:date="2014-03-20T18:38:00Z">
        <w:del w:id="383" w:author="daven" w:date="2014-04-24T15:11:00Z">
          <w:r w:rsidDel="00856011">
            <w:rPr>
              <w:noProof/>
            </w:rPr>
            <w:delText>6.1</w:delText>
          </w:r>
          <w:r w:rsidDel="00856011">
            <w:rPr>
              <w:rFonts w:asciiTheme="minorHAnsi" w:eastAsiaTheme="minorEastAsia" w:hAnsiTheme="minorHAnsi" w:cstheme="minorBidi"/>
              <w:noProof/>
              <w:szCs w:val="22"/>
            </w:rPr>
            <w:tab/>
          </w:r>
          <w:r w:rsidDel="00856011">
            <w:rPr>
              <w:noProof/>
            </w:rPr>
            <w:delText>System Evolution Requirements</w:delText>
          </w:r>
          <w:r w:rsidDel="00856011">
            <w:rPr>
              <w:noProof/>
            </w:rPr>
            <w:tab/>
            <w:delText>12</w:delText>
          </w:r>
        </w:del>
      </w:ins>
    </w:p>
    <w:p w:rsidR="00D21312" w:rsidDel="00856011" w:rsidRDefault="00D21312">
      <w:pPr>
        <w:pStyle w:val="TOC1"/>
        <w:rPr>
          <w:ins w:id="384" w:author="Andrew" w:date="2014-03-20T18:38:00Z"/>
          <w:del w:id="385" w:author="daven" w:date="2014-04-24T15:11:00Z"/>
          <w:rFonts w:asciiTheme="minorHAnsi" w:eastAsiaTheme="minorEastAsia" w:hAnsiTheme="minorHAnsi" w:cstheme="minorBidi"/>
          <w:b w:val="0"/>
          <w:sz w:val="22"/>
          <w:szCs w:val="22"/>
        </w:rPr>
      </w:pPr>
      <w:ins w:id="386" w:author="Andrew" w:date="2014-03-20T18:38:00Z">
        <w:del w:id="387" w:author="daven" w:date="2014-04-24T15:11:00Z">
          <w:r w:rsidDel="00856011">
            <w:delText>7.</w:delText>
          </w:r>
          <w:r w:rsidDel="00856011">
            <w:rPr>
              <w:rFonts w:asciiTheme="minorHAnsi" w:eastAsiaTheme="minorEastAsia" w:hAnsiTheme="minorHAnsi" w:cstheme="minorBidi"/>
              <w:b w:val="0"/>
              <w:sz w:val="22"/>
              <w:szCs w:val="22"/>
            </w:rPr>
            <w:tab/>
          </w:r>
          <w:r w:rsidDel="00856011">
            <w:delText>Management Issues</w:delText>
          </w:r>
          <w:r w:rsidDel="00856011">
            <w:tab/>
            <w:delText>13</w:delText>
          </w:r>
        </w:del>
      </w:ins>
    </w:p>
    <w:p w:rsidR="00D21312" w:rsidDel="00856011" w:rsidRDefault="00D21312">
      <w:pPr>
        <w:pStyle w:val="TOC2"/>
        <w:tabs>
          <w:tab w:val="left" w:pos="960"/>
        </w:tabs>
        <w:rPr>
          <w:ins w:id="388" w:author="Andrew" w:date="2014-03-20T18:38:00Z"/>
          <w:del w:id="389" w:author="daven" w:date="2014-04-24T15:11:00Z"/>
          <w:rFonts w:asciiTheme="minorHAnsi" w:eastAsiaTheme="minorEastAsia" w:hAnsiTheme="minorHAnsi" w:cstheme="minorBidi"/>
          <w:noProof/>
          <w:szCs w:val="22"/>
        </w:rPr>
      </w:pPr>
      <w:ins w:id="390" w:author="Andrew" w:date="2014-03-20T18:38:00Z">
        <w:del w:id="391" w:author="daven" w:date="2014-04-24T15:11:00Z">
          <w:r w:rsidDel="00856011">
            <w:rPr>
              <w:noProof/>
            </w:rPr>
            <w:delText>7.1</w:delText>
          </w:r>
          <w:r w:rsidDel="00856011">
            <w:rPr>
              <w:rFonts w:asciiTheme="minorHAnsi" w:eastAsiaTheme="minorEastAsia" w:hAnsiTheme="minorHAnsi" w:cstheme="minorBidi"/>
              <w:noProof/>
              <w:szCs w:val="22"/>
            </w:rPr>
            <w:tab/>
          </w:r>
          <w:r w:rsidDel="00856011">
            <w:rPr>
              <w:noProof/>
            </w:rPr>
            <w:delText>Milestone and Schedule</w:delText>
          </w:r>
          <w:r w:rsidDel="00856011">
            <w:rPr>
              <w:noProof/>
            </w:rPr>
            <w:tab/>
            <w:delText>13</w:delText>
          </w:r>
        </w:del>
      </w:ins>
    </w:p>
    <w:p w:rsidR="00D21312" w:rsidDel="00856011" w:rsidRDefault="00D21312">
      <w:pPr>
        <w:pStyle w:val="TOC2"/>
        <w:tabs>
          <w:tab w:val="left" w:pos="960"/>
        </w:tabs>
        <w:rPr>
          <w:ins w:id="392" w:author="Andrew" w:date="2014-03-20T18:38:00Z"/>
          <w:del w:id="393" w:author="daven" w:date="2014-04-24T15:11:00Z"/>
          <w:rFonts w:asciiTheme="minorHAnsi" w:eastAsiaTheme="minorEastAsia" w:hAnsiTheme="minorHAnsi" w:cstheme="minorBidi"/>
          <w:noProof/>
          <w:szCs w:val="22"/>
        </w:rPr>
      </w:pPr>
      <w:ins w:id="394" w:author="Andrew" w:date="2014-03-20T18:38:00Z">
        <w:del w:id="395" w:author="daven" w:date="2014-04-24T15:11:00Z">
          <w:r w:rsidRPr="009233A8" w:rsidDel="00856011">
            <w:rPr>
              <w:rFonts w:asciiTheme="minorHAnsi" w:hAnsiTheme="minorHAnsi"/>
              <w:noProof/>
            </w:rPr>
            <w:delText>7.2</w:delText>
          </w:r>
          <w:r w:rsidDel="00856011">
            <w:rPr>
              <w:rFonts w:asciiTheme="minorHAnsi" w:eastAsiaTheme="minorEastAsia" w:hAnsiTheme="minorHAnsi" w:cstheme="minorBidi"/>
              <w:noProof/>
              <w:szCs w:val="22"/>
            </w:rPr>
            <w:tab/>
          </w:r>
          <w:r w:rsidDel="00856011">
            <w:rPr>
              <w:noProof/>
            </w:rPr>
            <w:delText>Resources and Inventory</w:delText>
          </w:r>
          <w:r w:rsidDel="00856011">
            <w:rPr>
              <w:noProof/>
            </w:rPr>
            <w:tab/>
            <w:delText>14</w:delText>
          </w:r>
        </w:del>
      </w:ins>
    </w:p>
    <w:p w:rsidR="00D21312" w:rsidDel="00856011" w:rsidRDefault="00D21312">
      <w:pPr>
        <w:pStyle w:val="TOC1"/>
        <w:rPr>
          <w:ins w:id="396" w:author="Andrew" w:date="2014-03-20T18:38:00Z"/>
          <w:del w:id="397" w:author="daven" w:date="2014-04-24T15:11:00Z"/>
          <w:rFonts w:asciiTheme="minorHAnsi" w:eastAsiaTheme="minorEastAsia" w:hAnsiTheme="minorHAnsi" w:cstheme="minorBidi"/>
          <w:b w:val="0"/>
          <w:sz w:val="22"/>
          <w:szCs w:val="22"/>
        </w:rPr>
      </w:pPr>
      <w:ins w:id="398" w:author="Andrew" w:date="2014-03-20T18:38:00Z">
        <w:del w:id="399" w:author="daven" w:date="2014-04-24T15:11:00Z">
          <w:r w:rsidDel="00856011">
            <w:delText>8.</w:delText>
          </w:r>
          <w:r w:rsidDel="00856011">
            <w:rPr>
              <w:rFonts w:asciiTheme="minorHAnsi" w:eastAsiaTheme="minorEastAsia" w:hAnsiTheme="minorHAnsi" w:cstheme="minorBidi"/>
              <w:b w:val="0"/>
              <w:sz w:val="22"/>
              <w:szCs w:val="22"/>
            </w:rPr>
            <w:tab/>
          </w:r>
          <w:r w:rsidDel="00856011">
            <w:delText>Risk Management</w:delText>
          </w:r>
          <w:r w:rsidDel="00856011">
            <w:tab/>
            <w:delText>15</w:delText>
          </w:r>
        </w:del>
      </w:ins>
    </w:p>
    <w:p w:rsidR="00D21312" w:rsidDel="00856011" w:rsidRDefault="00D21312">
      <w:pPr>
        <w:pStyle w:val="TOC2"/>
        <w:tabs>
          <w:tab w:val="left" w:pos="960"/>
        </w:tabs>
        <w:rPr>
          <w:ins w:id="400" w:author="Andrew" w:date="2014-03-20T18:38:00Z"/>
          <w:del w:id="401" w:author="daven" w:date="2014-04-24T15:11:00Z"/>
          <w:rFonts w:asciiTheme="minorHAnsi" w:eastAsiaTheme="minorEastAsia" w:hAnsiTheme="minorHAnsi" w:cstheme="minorBidi"/>
          <w:noProof/>
          <w:szCs w:val="22"/>
        </w:rPr>
      </w:pPr>
      <w:ins w:id="402" w:author="Andrew" w:date="2014-03-20T18:38:00Z">
        <w:del w:id="403" w:author="daven" w:date="2014-04-24T15:11:00Z">
          <w:r w:rsidRPr="009233A8" w:rsidDel="00856011">
            <w:rPr>
              <w:rFonts w:ascii="Times New Roman" w:hAnsi="Times New Roman"/>
              <w:noProof/>
            </w:rPr>
            <w:delText>8.1</w:delText>
          </w:r>
          <w:r w:rsidDel="00856011">
            <w:rPr>
              <w:rFonts w:asciiTheme="minorHAnsi" w:eastAsiaTheme="minorEastAsia" w:hAnsiTheme="minorHAnsi" w:cstheme="minorBidi"/>
              <w:noProof/>
              <w:szCs w:val="22"/>
            </w:rPr>
            <w:tab/>
          </w:r>
          <w:r w:rsidRPr="009233A8" w:rsidDel="00856011">
            <w:rPr>
              <w:rFonts w:ascii="Times New Roman" w:hAnsi="Times New Roman"/>
              <w:noProof/>
            </w:rPr>
            <w:delText>Software Backup</w:delText>
          </w:r>
          <w:r w:rsidDel="00856011">
            <w:rPr>
              <w:noProof/>
            </w:rPr>
            <w:tab/>
            <w:delText>15</w:delText>
          </w:r>
        </w:del>
      </w:ins>
    </w:p>
    <w:p w:rsidR="00D21312" w:rsidDel="00856011" w:rsidRDefault="00D21312">
      <w:pPr>
        <w:pStyle w:val="TOC2"/>
        <w:tabs>
          <w:tab w:val="left" w:pos="960"/>
        </w:tabs>
        <w:rPr>
          <w:ins w:id="404" w:author="Andrew" w:date="2014-03-20T18:38:00Z"/>
          <w:del w:id="405" w:author="daven" w:date="2014-04-24T15:11:00Z"/>
          <w:rFonts w:asciiTheme="minorHAnsi" w:eastAsiaTheme="minorEastAsia" w:hAnsiTheme="minorHAnsi" w:cstheme="minorBidi"/>
          <w:noProof/>
          <w:szCs w:val="22"/>
        </w:rPr>
      </w:pPr>
      <w:ins w:id="406" w:author="Andrew" w:date="2014-03-20T18:38:00Z">
        <w:del w:id="407" w:author="daven" w:date="2014-04-24T15:11:00Z">
          <w:r w:rsidRPr="009233A8" w:rsidDel="00856011">
            <w:rPr>
              <w:rFonts w:ascii="Times New Roman" w:hAnsi="Times New Roman"/>
              <w:noProof/>
            </w:rPr>
            <w:delText>8.2</w:delText>
          </w:r>
          <w:r w:rsidDel="00856011">
            <w:rPr>
              <w:rFonts w:asciiTheme="minorHAnsi" w:eastAsiaTheme="minorEastAsia" w:hAnsiTheme="minorHAnsi" w:cstheme="minorBidi"/>
              <w:noProof/>
              <w:szCs w:val="22"/>
            </w:rPr>
            <w:tab/>
          </w:r>
          <w:r w:rsidRPr="009233A8" w:rsidDel="00856011">
            <w:rPr>
              <w:rFonts w:ascii="Times New Roman" w:hAnsi="Times New Roman"/>
              <w:noProof/>
            </w:rPr>
            <w:delText>Other Platform or Website</w:delText>
          </w:r>
          <w:r w:rsidDel="00856011">
            <w:rPr>
              <w:noProof/>
            </w:rPr>
            <w:tab/>
            <w:delText>15</w:delText>
          </w:r>
        </w:del>
      </w:ins>
    </w:p>
    <w:p w:rsidR="00D21312" w:rsidDel="00856011" w:rsidRDefault="00D21312">
      <w:pPr>
        <w:pStyle w:val="TOC2"/>
        <w:tabs>
          <w:tab w:val="left" w:pos="960"/>
        </w:tabs>
        <w:rPr>
          <w:ins w:id="408" w:author="Andrew" w:date="2014-03-20T18:38:00Z"/>
          <w:del w:id="409" w:author="daven" w:date="2014-04-24T15:11:00Z"/>
          <w:rFonts w:asciiTheme="minorHAnsi" w:eastAsiaTheme="minorEastAsia" w:hAnsiTheme="minorHAnsi" w:cstheme="minorBidi"/>
          <w:noProof/>
          <w:szCs w:val="22"/>
        </w:rPr>
      </w:pPr>
      <w:ins w:id="410" w:author="Andrew" w:date="2014-03-20T18:38:00Z">
        <w:del w:id="411" w:author="daven" w:date="2014-04-24T15:11:00Z">
          <w:r w:rsidRPr="009233A8" w:rsidDel="00856011">
            <w:rPr>
              <w:rFonts w:ascii="Times New Roman" w:hAnsi="Times New Roman"/>
              <w:noProof/>
            </w:rPr>
            <w:delText>8.3</w:delText>
          </w:r>
          <w:r w:rsidDel="00856011">
            <w:rPr>
              <w:rFonts w:asciiTheme="minorHAnsi" w:eastAsiaTheme="minorEastAsia" w:hAnsiTheme="minorHAnsi" w:cstheme="minorBidi"/>
              <w:noProof/>
              <w:szCs w:val="22"/>
            </w:rPr>
            <w:tab/>
          </w:r>
          <w:r w:rsidRPr="009233A8" w:rsidDel="00856011">
            <w:rPr>
              <w:rFonts w:ascii="Times New Roman" w:hAnsi="Times New Roman"/>
              <w:noProof/>
            </w:rPr>
            <w:delText>Demo Video</w:delText>
          </w:r>
          <w:r w:rsidDel="00856011">
            <w:rPr>
              <w:noProof/>
            </w:rPr>
            <w:tab/>
            <w:delText>15</w:delText>
          </w:r>
        </w:del>
      </w:ins>
    </w:p>
    <w:p w:rsidR="00375C1A" w:rsidDel="00856011" w:rsidRDefault="00375C1A" w:rsidP="0004494A">
      <w:pPr>
        <w:pStyle w:val="TOC1"/>
        <w:rPr>
          <w:del w:id="412" w:author="daven" w:date="2014-04-24T15:11:00Z"/>
          <w:rFonts w:asciiTheme="minorHAnsi" w:eastAsiaTheme="minorEastAsia" w:hAnsiTheme="minorHAnsi" w:cstheme="minorBidi"/>
          <w:b w:val="0"/>
          <w:sz w:val="22"/>
          <w:szCs w:val="22"/>
        </w:rPr>
      </w:pPr>
      <w:del w:id="413" w:author="daven" w:date="2014-04-24T15:11:00Z">
        <w:r w:rsidDel="00856011">
          <w:delText>Table of Contents</w:delText>
        </w:r>
        <w:r w:rsidDel="00856011">
          <w:tab/>
        </w:r>
        <w:r w:rsidR="00E55454" w:rsidDel="00856011">
          <w:delText>ii</w:delText>
        </w:r>
      </w:del>
    </w:p>
    <w:p w:rsidR="00375C1A" w:rsidDel="00856011" w:rsidRDefault="00375C1A" w:rsidP="0004494A">
      <w:pPr>
        <w:pStyle w:val="TOC1"/>
        <w:rPr>
          <w:del w:id="414" w:author="daven" w:date="2014-04-24T15:11:00Z"/>
          <w:rFonts w:asciiTheme="minorHAnsi" w:eastAsiaTheme="minorEastAsia" w:hAnsiTheme="minorHAnsi" w:cstheme="minorBidi"/>
          <w:b w:val="0"/>
          <w:sz w:val="22"/>
          <w:szCs w:val="22"/>
        </w:rPr>
      </w:pPr>
      <w:del w:id="415" w:author="daven" w:date="2014-04-24T15:11:00Z">
        <w:r w:rsidDel="00856011">
          <w:delText>Revision History</w:delText>
        </w:r>
        <w:r w:rsidDel="00856011">
          <w:tab/>
        </w:r>
        <w:r w:rsidR="00E55454" w:rsidDel="00856011">
          <w:delText>iv</w:delText>
        </w:r>
      </w:del>
    </w:p>
    <w:p w:rsidR="00375C1A" w:rsidDel="00856011" w:rsidRDefault="00375C1A" w:rsidP="0004494A">
      <w:pPr>
        <w:pStyle w:val="TOC1"/>
        <w:rPr>
          <w:del w:id="416" w:author="daven" w:date="2014-04-24T15:11:00Z"/>
          <w:rFonts w:asciiTheme="minorHAnsi" w:eastAsiaTheme="minorEastAsia" w:hAnsiTheme="minorHAnsi" w:cstheme="minorBidi"/>
          <w:b w:val="0"/>
          <w:sz w:val="22"/>
          <w:szCs w:val="22"/>
        </w:rPr>
      </w:pPr>
      <w:del w:id="417" w:author="daven" w:date="2014-04-24T15:11:00Z">
        <w:r w:rsidDel="00856011">
          <w:delText>1.</w:delText>
        </w:r>
        <w:r w:rsidDel="00856011">
          <w:rPr>
            <w:rFonts w:asciiTheme="minorHAnsi" w:eastAsiaTheme="minorEastAsia" w:hAnsiTheme="minorHAnsi" w:cstheme="minorBidi"/>
            <w:b w:val="0"/>
            <w:sz w:val="22"/>
            <w:szCs w:val="22"/>
          </w:rPr>
          <w:tab/>
        </w:r>
        <w:r w:rsidDel="00856011">
          <w:delText>Introduction</w:delText>
        </w:r>
        <w:r w:rsidDel="00856011">
          <w:tab/>
        </w:r>
        <w:r w:rsidR="00E55454" w:rsidDel="00856011">
          <w:delText>1</w:delText>
        </w:r>
      </w:del>
    </w:p>
    <w:p w:rsidR="00375C1A" w:rsidDel="00856011" w:rsidRDefault="00375C1A" w:rsidP="0004494A">
      <w:pPr>
        <w:pStyle w:val="TOC2"/>
        <w:tabs>
          <w:tab w:val="left" w:pos="960"/>
        </w:tabs>
        <w:rPr>
          <w:del w:id="418" w:author="daven" w:date="2014-04-24T15:11:00Z"/>
          <w:rFonts w:asciiTheme="minorHAnsi" w:eastAsiaTheme="minorEastAsia" w:hAnsiTheme="minorHAnsi" w:cstheme="minorBidi"/>
          <w:noProof/>
          <w:szCs w:val="22"/>
        </w:rPr>
      </w:pPr>
      <w:del w:id="419" w:author="daven" w:date="2014-04-24T15:11:00Z">
        <w:r w:rsidDel="00856011">
          <w:rPr>
            <w:noProof/>
          </w:rPr>
          <w:delText>1.1</w:delText>
        </w:r>
        <w:r w:rsidDel="00856011">
          <w:rPr>
            <w:rFonts w:asciiTheme="minorHAnsi" w:eastAsiaTheme="minorEastAsia" w:hAnsiTheme="minorHAnsi" w:cstheme="minorBidi"/>
            <w:noProof/>
            <w:szCs w:val="22"/>
          </w:rPr>
          <w:tab/>
        </w:r>
        <w:r w:rsidDel="00856011">
          <w:rPr>
            <w:noProof/>
          </w:rPr>
          <w:delText>Purpose</w:delText>
        </w:r>
        <w:r w:rsidDel="00856011">
          <w:rPr>
            <w:noProof/>
          </w:rPr>
          <w:tab/>
        </w:r>
        <w:r w:rsidR="00E55454" w:rsidDel="00856011">
          <w:rPr>
            <w:noProof/>
          </w:rPr>
          <w:delText>1</w:delText>
        </w:r>
      </w:del>
    </w:p>
    <w:p w:rsidR="00375C1A" w:rsidDel="00856011" w:rsidRDefault="00375C1A" w:rsidP="0004494A">
      <w:pPr>
        <w:pStyle w:val="TOC2"/>
        <w:tabs>
          <w:tab w:val="left" w:pos="960"/>
        </w:tabs>
        <w:rPr>
          <w:del w:id="420" w:author="daven" w:date="2014-04-24T15:11:00Z"/>
          <w:rFonts w:asciiTheme="minorHAnsi" w:eastAsiaTheme="minorEastAsia" w:hAnsiTheme="minorHAnsi" w:cstheme="minorBidi"/>
          <w:noProof/>
          <w:szCs w:val="22"/>
        </w:rPr>
      </w:pPr>
      <w:del w:id="421" w:author="daven" w:date="2014-04-24T15:11:00Z">
        <w:r w:rsidDel="00856011">
          <w:rPr>
            <w:noProof/>
          </w:rPr>
          <w:delText>1.2</w:delText>
        </w:r>
        <w:r w:rsidDel="00856011">
          <w:rPr>
            <w:rFonts w:asciiTheme="minorHAnsi" w:eastAsiaTheme="minorEastAsia" w:hAnsiTheme="minorHAnsi" w:cstheme="minorBidi"/>
            <w:noProof/>
            <w:szCs w:val="22"/>
          </w:rPr>
          <w:tab/>
        </w:r>
        <w:r w:rsidDel="00856011">
          <w:rPr>
            <w:noProof/>
          </w:rPr>
          <w:delText>Intended Audience and Reading Suggestions</w:delText>
        </w:r>
        <w:r w:rsidDel="00856011">
          <w:rPr>
            <w:noProof/>
          </w:rPr>
          <w:tab/>
        </w:r>
        <w:r w:rsidR="00E55454" w:rsidDel="00856011">
          <w:rPr>
            <w:noProof/>
          </w:rPr>
          <w:delText>1</w:delText>
        </w:r>
      </w:del>
    </w:p>
    <w:p w:rsidR="00375C1A" w:rsidDel="00856011" w:rsidRDefault="00375C1A" w:rsidP="0004494A">
      <w:pPr>
        <w:pStyle w:val="TOC2"/>
        <w:tabs>
          <w:tab w:val="left" w:pos="960"/>
        </w:tabs>
        <w:rPr>
          <w:del w:id="422" w:author="daven" w:date="2014-04-24T15:11:00Z"/>
          <w:rFonts w:asciiTheme="minorHAnsi" w:eastAsiaTheme="minorEastAsia" w:hAnsiTheme="minorHAnsi" w:cstheme="minorBidi"/>
          <w:noProof/>
          <w:szCs w:val="22"/>
        </w:rPr>
      </w:pPr>
      <w:del w:id="423" w:author="daven" w:date="2014-04-24T15:11:00Z">
        <w:r w:rsidDel="00856011">
          <w:rPr>
            <w:noProof/>
          </w:rPr>
          <w:delText>1.3</w:delText>
        </w:r>
        <w:r w:rsidDel="00856011">
          <w:rPr>
            <w:rFonts w:asciiTheme="minorHAnsi" w:eastAsiaTheme="minorEastAsia" w:hAnsiTheme="minorHAnsi" w:cstheme="minorBidi"/>
            <w:noProof/>
            <w:szCs w:val="22"/>
          </w:rPr>
          <w:tab/>
        </w:r>
        <w:r w:rsidDel="00856011">
          <w:rPr>
            <w:noProof/>
          </w:rPr>
          <w:delText>Project Scope</w:delText>
        </w:r>
        <w:r w:rsidDel="00856011">
          <w:rPr>
            <w:noProof/>
          </w:rPr>
          <w:tab/>
        </w:r>
        <w:r w:rsidR="00E55454" w:rsidDel="00856011">
          <w:rPr>
            <w:noProof/>
          </w:rPr>
          <w:delText>1</w:delText>
        </w:r>
      </w:del>
    </w:p>
    <w:p w:rsidR="00375C1A" w:rsidDel="00856011" w:rsidRDefault="00375C1A" w:rsidP="0004494A">
      <w:pPr>
        <w:pStyle w:val="TOC2"/>
        <w:tabs>
          <w:tab w:val="left" w:pos="960"/>
        </w:tabs>
        <w:rPr>
          <w:del w:id="424" w:author="daven" w:date="2014-04-24T15:11:00Z"/>
          <w:rFonts w:asciiTheme="minorHAnsi" w:eastAsiaTheme="minorEastAsia" w:hAnsiTheme="minorHAnsi" w:cstheme="minorBidi"/>
          <w:noProof/>
          <w:szCs w:val="22"/>
        </w:rPr>
      </w:pPr>
      <w:del w:id="425" w:author="daven" w:date="2014-04-24T15:11:00Z">
        <w:r w:rsidDel="00856011">
          <w:rPr>
            <w:noProof/>
          </w:rPr>
          <w:delText>1.4</w:delText>
        </w:r>
        <w:r w:rsidDel="00856011">
          <w:rPr>
            <w:rFonts w:asciiTheme="minorHAnsi" w:eastAsiaTheme="minorEastAsia" w:hAnsiTheme="minorHAnsi" w:cstheme="minorBidi"/>
            <w:noProof/>
            <w:szCs w:val="22"/>
          </w:rPr>
          <w:tab/>
        </w:r>
        <w:r w:rsidDel="00856011">
          <w:rPr>
            <w:noProof/>
          </w:rPr>
          <w:delText>Definitions, Acronyms, and Abbreviations</w:delText>
        </w:r>
        <w:r w:rsidDel="00856011">
          <w:rPr>
            <w:noProof/>
          </w:rPr>
          <w:tab/>
        </w:r>
        <w:r w:rsidR="00E55454" w:rsidDel="00856011">
          <w:rPr>
            <w:noProof/>
          </w:rPr>
          <w:delText>1</w:delText>
        </w:r>
      </w:del>
    </w:p>
    <w:p w:rsidR="00375C1A" w:rsidDel="00856011" w:rsidRDefault="00375C1A" w:rsidP="0004494A">
      <w:pPr>
        <w:pStyle w:val="TOC2"/>
        <w:tabs>
          <w:tab w:val="left" w:pos="960"/>
        </w:tabs>
        <w:rPr>
          <w:del w:id="426" w:author="daven" w:date="2014-04-24T15:11:00Z"/>
          <w:rFonts w:asciiTheme="minorHAnsi" w:eastAsiaTheme="minorEastAsia" w:hAnsiTheme="minorHAnsi" w:cstheme="minorBidi"/>
          <w:noProof/>
          <w:szCs w:val="22"/>
        </w:rPr>
      </w:pPr>
      <w:del w:id="427" w:author="daven" w:date="2014-04-24T15:11:00Z">
        <w:r w:rsidDel="00856011">
          <w:rPr>
            <w:noProof/>
          </w:rPr>
          <w:delText>1.5</w:delText>
        </w:r>
        <w:r w:rsidDel="00856011">
          <w:rPr>
            <w:rFonts w:asciiTheme="minorHAnsi" w:eastAsiaTheme="minorEastAsia" w:hAnsiTheme="minorHAnsi" w:cstheme="minorBidi"/>
            <w:noProof/>
            <w:szCs w:val="22"/>
          </w:rPr>
          <w:tab/>
        </w:r>
        <w:r w:rsidDel="00856011">
          <w:rPr>
            <w:noProof/>
          </w:rPr>
          <w:delText>References</w:delText>
        </w:r>
        <w:r w:rsidDel="00856011">
          <w:rPr>
            <w:noProof/>
          </w:rPr>
          <w:tab/>
        </w:r>
        <w:r w:rsidR="00E55454" w:rsidDel="00856011">
          <w:rPr>
            <w:noProof/>
          </w:rPr>
          <w:delText>2</w:delText>
        </w:r>
      </w:del>
    </w:p>
    <w:p w:rsidR="00375C1A" w:rsidDel="00856011" w:rsidRDefault="00375C1A" w:rsidP="0004494A">
      <w:pPr>
        <w:pStyle w:val="TOC2"/>
        <w:tabs>
          <w:tab w:val="left" w:pos="960"/>
        </w:tabs>
        <w:rPr>
          <w:del w:id="428" w:author="daven" w:date="2014-04-24T15:11:00Z"/>
          <w:rFonts w:asciiTheme="minorHAnsi" w:eastAsiaTheme="minorEastAsia" w:hAnsiTheme="minorHAnsi" w:cstheme="minorBidi"/>
          <w:noProof/>
          <w:szCs w:val="22"/>
        </w:rPr>
      </w:pPr>
      <w:del w:id="429" w:author="daven" w:date="2014-04-24T15:11:00Z">
        <w:r w:rsidDel="00856011">
          <w:rPr>
            <w:noProof/>
          </w:rPr>
          <w:delText>1.6</w:delText>
        </w:r>
        <w:r w:rsidDel="00856011">
          <w:rPr>
            <w:rFonts w:asciiTheme="minorHAnsi" w:eastAsiaTheme="minorEastAsia" w:hAnsiTheme="minorHAnsi" w:cstheme="minorBidi"/>
            <w:noProof/>
            <w:szCs w:val="22"/>
          </w:rPr>
          <w:tab/>
        </w:r>
        <w:r w:rsidDel="00856011">
          <w:rPr>
            <w:noProof/>
          </w:rPr>
          <w:delText>Overview</w:delText>
        </w:r>
        <w:r w:rsidDel="00856011">
          <w:rPr>
            <w:noProof/>
          </w:rPr>
          <w:tab/>
        </w:r>
        <w:r w:rsidR="00E55454" w:rsidDel="00856011">
          <w:rPr>
            <w:noProof/>
          </w:rPr>
          <w:delText>3</w:delText>
        </w:r>
      </w:del>
    </w:p>
    <w:p w:rsidR="00375C1A" w:rsidDel="00856011" w:rsidRDefault="00375C1A" w:rsidP="0004494A">
      <w:pPr>
        <w:pStyle w:val="TOC1"/>
        <w:rPr>
          <w:del w:id="430" w:author="daven" w:date="2014-04-24T15:11:00Z"/>
          <w:rFonts w:asciiTheme="minorHAnsi" w:eastAsiaTheme="minorEastAsia" w:hAnsiTheme="minorHAnsi" w:cstheme="minorBidi"/>
          <w:b w:val="0"/>
          <w:sz w:val="22"/>
          <w:szCs w:val="22"/>
        </w:rPr>
      </w:pPr>
      <w:del w:id="431" w:author="daven" w:date="2014-04-24T15:11:00Z">
        <w:r w:rsidDel="00856011">
          <w:delText>2.</w:delText>
        </w:r>
        <w:r w:rsidDel="00856011">
          <w:rPr>
            <w:rFonts w:asciiTheme="minorHAnsi" w:eastAsiaTheme="minorEastAsia" w:hAnsiTheme="minorHAnsi" w:cstheme="minorBidi"/>
            <w:b w:val="0"/>
            <w:sz w:val="22"/>
            <w:szCs w:val="22"/>
          </w:rPr>
          <w:tab/>
        </w:r>
        <w:r w:rsidDel="00856011">
          <w:delText>Overall Description</w:delText>
        </w:r>
        <w:r w:rsidDel="00856011">
          <w:tab/>
        </w:r>
        <w:r w:rsidR="00E55454" w:rsidDel="00856011">
          <w:delText>3</w:delText>
        </w:r>
      </w:del>
    </w:p>
    <w:p w:rsidR="00375C1A" w:rsidDel="00856011" w:rsidRDefault="00375C1A" w:rsidP="0004494A">
      <w:pPr>
        <w:pStyle w:val="TOC2"/>
        <w:tabs>
          <w:tab w:val="left" w:pos="960"/>
        </w:tabs>
        <w:rPr>
          <w:del w:id="432" w:author="daven" w:date="2014-04-24T15:11:00Z"/>
          <w:rFonts w:asciiTheme="minorHAnsi" w:eastAsiaTheme="minorEastAsia" w:hAnsiTheme="minorHAnsi" w:cstheme="minorBidi"/>
          <w:noProof/>
          <w:szCs w:val="22"/>
        </w:rPr>
      </w:pPr>
      <w:del w:id="433" w:author="daven" w:date="2014-04-24T15:11:00Z">
        <w:r w:rsidDel="00856011">
          <w:rPr>
            <w:noProof/>
          </w:rPr>
          <w:delText>2.1</w:delText>
        </w:r>
        <w:r w:rsidDel="00856011">
          <w:rPr>
            <w:rFonts w:asciiTheme="minorHAnsi" w:eastAsiaTheme="minorEastAsia" w:hAnsiTheme="minorHAnsi" w:cstheme="minorBidi"/>
            <w:noProof/>
            <w:szCs w:val="22"/>
          </w:rPr>
          <w:tab/>
        </w:r>
        <w:r w:rsidDel="00856011">
          <w:rPr>
            <w:noProof/>
          </w:rPr>
          <w:delText>Product Perspective</w:delText>
        </w:r>
        <w:r w:rsidDel="00856011">
          <w:rPr>
            <w:noProof/>
          </w:rPr>
          <w:tab/>
        </w:r>
        <w:r w:rsidR="00E55454" w:rsidDel="00856011">
          <w:rPr>
            <w:noProof/>
          </w:rPr>
          <w:delText>3</w:delText>
        </w:r>
      </w:del>
    </w:p>
    <w:p w:rsidR="00375C1A" w:rsidDel="00856011" w:rsidRDefault="00375C1A" w:rsidP="0004494A">
      <w:pPr>
        <w:pStyle w:val="TOC2"/>
        <w:tabs>
          <w:tab w:val="left" w:pos="960"/>
        </w:tabs>
        <w:rPr>
          <w:del w:id="434" w:author="daven" w:date="2014-04-24T15:11:00Z"/>
          <w:rFonts w:asciiTheme="minorHAnsi" w:eastAsiaTheme="minorEastAsia" w:hAnsiTheme="minorHAnsi" w:cstheme="minorBidi"/>
          <w:noProof/>
          <w:szCs w:val="22"/>
        </w:rPr>
      </w:pPr>
      <w:del w:id="435" w:author="daven" w:date="2014-04-24T15:11:00Z">
        <w:r w:rsidDel="00856011">
          <w:rPr>
            <w:noProof/>
          </w:rPr>
          <w:delText>2.2</w:delText>
        </w:r>
        <w:r w:rsidDel="00856011">
          <w:rPr>
            <w:rFonts w:asciiTheme="minorHAnsi" w:eastAsiaTheme="minorEastAsia" w:hAnsiTheme="minorHAnsi" w:cstheme="minorBidi"/>
            <w:noProof/>
            <w:szCs w:val="22"/>
          </w:rPr>
          <w:tab/>
        </w:r>
        <w:r w:rsidDel="00856011">
          <w:rPr>
            <w:noProof/>
          </w:rPr>
          <w:delText>Product Functions</w:delText>
        </w:r>
        <w:r w:rsidDel="00856011">
          <w:rPr>
            <w:noProof/>
          </w:rPr>
          <w:tab/>
        </w:r>
        <w:r w:rsidR="00E55454" w:rsidDel="00856011">
          <w:rPr>
            <w:noProof/>
          </w:rPr>
          <w:delText>3</w:delText>
        </w:r>
      </w:del>
    </w:p>
    <w:p w:rsidR="00375C1A" w:rsidDel="00856011" w:rsidRDefault="00375C1A" w:rsidP="0004494A">
      <w:pPr>
        <w:pStyle w:val="TOC2"/>
        <w:tabs>
          <w:tab w:val="left" w:pos="960"/>
        </w:tabs>
        <w:rPr>
          <w:del w:id="436" w:author="daven" w:date="2014-04-24T15:11:00Z"/>
          <w:rFonts w:asciiTheme="minorHAnsi" w:eastAsiaTheme="minorEastAsia" w:hAnsiTheme="minorHAnsi" w:cstheme="minorBidi"/>
          <w:noProof/>
          <w:szCs w:val="22"/>
        </w:rPr>
      </w:pPr>
      <w:del w:id="437" w:author="daven" w:date="2014-04-24T15:11:00Z">
        <w:r w:rsidDel="00856011">
          <w:rPr>
            <w:noProof/>
          </w:rPr>
          <w:delText>2.3</w:delText>
        </w:r>
        <w:r w:rsidDel="00856011">
          <w:rPr>
            <w:rFonts w:asciiTheme="minorHAnsi" w:eastAsiaTheme="minorEastAsia" w:hAnsiTheme="minorHAnsi" w:cstheme="minorBidi"/>
            <w:noProof/>
            <w:szCs w:val="22"/>
          </w:rPr>
          <w:tab/>
        </w:r>
        <w:r w:rsidDel="00856011">
          <w:rPr>
            <w:noProof/>
          </w:rPr>
          <w:delText>Operating Environment</w:delText>
        </w:r>
        <w:r w:rsidDel="00856011">
          <w:rPr>
            <w:noProof/>
          </w:rPr>
          <w:tab/>
        </w:r>
        <w:r w:rsidR="00E55454" w:rsidDel="00856011">
          <w:rPr>
            <w:noProof/>
          </w:rPr>
          <w:delText>3</w:delText>
        </w:r>
      </w:del>
    </w:p>
    <w:p w:rsidR="00375C1A" w:rsidDel="00856011" w:rsidRDefault="00375C1A" w:rsidP="0004494A">
      <w:pPr>
        <w:pStyle w:val="TOC2"/>
        <w:tabs>
          <w:tab w:val="left" w:pos="960"/>
        </w:tabs>
        <w:rPr>
          <w:del w:id="438" w:author="daven" w:date="2014-04-24T15:11:00Z"/>
          <w:rFonts w:asciiTheme="minorHAnsi" w:eastAsiaTheme="minorEastAsia" w:hAnsiTheme="minorHAnsi" w:cstheme="minorBidi"/>
          <w:noProof/>
          <w:szCs w:val="22"/>
        </w:rPr>
      </w:pPr>
      <w:del w:id="439" w:author="daven" w:date="2014-04-24T15:11:00Z">
        <w:r w:rsidDel="00856011">
          <w:rPr>
            <w:noProof/>
          </w:rPr>
          <w:delText>2.4</w:delText>
        </w:r>
        <w:r w:rsidDel="00856011">
          <w:rPr>
            <w:rFonts w:asciiTheme="minorHAnsi" w:eastAsiaTheme="minorEastAsia" w:hAnsiTheme="minorHAnsi" w:cstheme="minorBidi"/>
            <w:noProof/>
            <w:szCs w:val="22"/>
          </w:rPr>
          <w:tab/>
        </w:r>
        <w:r w:rsidDel="00856011">
          <w:rPr>
            <w:noProof/>
          </w:rPr>
          <w:delText>Design and Implementation Constraints</w:delText>
        </w:r>
        <w:r w:rsidDel="00856011">
          <w:rPr>
            <w:noProof/>
          </w:rPr>
          <w:tab/>
        </w:r>
        <w:r w:rsidR="00E55454" w:rsidDel="00856011">
          <w:rPr>
            <w:noProof/>
          </w:rPr>
          <w:delText>3</w:delText>
        </w:r>
      </w:del>
    </w:p>
    <w:p w:rsidR="00375C1A" w:rsidDel="00856011" w:rsidRDefault="00375C1A" w:rsidP="0004494A">
      <w:pPr>
        <w:pStyle w:val="TOC2"/>
        <w:tabs>
          <w:tab w:val="left" w:pos="960"/>
        </w:tabs>
        <w:rPr>
          <w:del w:id="440" w:author="daven" w:date="2014-04-24T15:11:00Z"/>
          <w:rFonts w:asciiTheme="minorHAnsi" w:eastAsiaTheme="minorEastAsia" w:hAnsiTheme="minorHAnsi" w:cstheme="minorBidi"/>
          <w:noProof/>
          <w:szCs w:val="22"/>
        </w:rPr>
      </w:pPr>
      <w:del w:id="441" w:author="daven" w:date="2014-04-24T15:11:00Z">
        <w:r w:rsidDel="00856011">
          <w:rPr>
            <w:noProof/>
          </w:rPr>
          <w:delText>2.5</w:delText>
        </w:r>
        <w:r w:rsidDel="00856011">
          <w:rPr>
            <w:rFonts w:asciiTheme="minorHAnsi" w:eastAsiaTheme="minorEastAsia" w:hAnsiTheme="minorHAnsi" w:cstheme="minorBidi"/>
            <w:noProof/>
            <w:szCs w:val="22"/>
          </w:rPr>
          <w:tab/>
        </w:r>
        <w:r w:rsidDel="00856011">
          <w:rPr>
            <w:noProof/>
          </w:rPr>
          <w:delText>User Characteristics</w:delText>
        </w:r>
        <w:r w:rsidDel="00856011">
          <w:rPr>
            <w:noProof/>
          </w:rPr>
          <w:tab/>
        </w:r>
        <w:r w:rsidR="00E55454" w:rsidDel="00856011">
          <w:rPr>
            <w:noProof/>
          </w:rPr>
          <w:delText>3</w:delText>
        </w:r>
      </w:del>
    </w:p>
    <w:p w:rsidR="00375C1A" w:rsidDel="00856011" w:rsidRDefault="00375C1A" w:rsidP="0004494A">
      <w:pPr>
        <w:pStyle w:val="TOC2"/>
        <w:tabs>
          <w:tab w:val="left" w:pos="960"/>
        </w:tabs>
        <w:rPr>
          <w:del w:id="442" w:author="daven" w:date="2014-04-24T15:11:00Z"/>
          <w:rFonts w:asciiTheme="minorHAnsi" w:eastAsiaTheme="minorEastAsia" w:hAnsiTheme="minorHAnsi" w:cstheme="minorBidi"/>
          <w:noProof/>
          <w:szCs w:val="22"/>
        </w:rPr>
      </w:pPr>
      <w:del w:id="443" w:author="daven" w:date="2014-04-24T15:11:00Z">
        <w:r w:rsidDel="00856011">
          <w:rPr>
            <w:noProof/>
          </w:rPr>
          <w:delText>2.6</w:delText>
        </w:r>
        <w:r w:rsidDel="00856011">
          <w:rPr>
            <w:rFonts w:asciiTheme="minorHAnsi" w:eastAsiaTheme="minorEastAsia" w:hAnsiTheme="minorHAnsi" w:cstheme="minorBidi"/>
            <w:noProof/>
            <w:szCs w:val="22"/>
          </w:rPr>
          <w:tab/>
        </w:r>
        <w:r w:rsidDel="00856011">
          <w:rPr>
            <w:noProof/>
          </w:rPr>
          <w:delText>General Constraints</w:delText>
        </w:r>
        <w:r w:rsidDel="00856011">
          <w:rPr>
            <w:noProof/>
          </w:rPr>
          <w:tab/>
        </w:r>
        <w:r w:rsidR="00E55454" w:rsidDel="00856011">
          <w:rPr>
            <w:noProof/>
          </w:rPr>
          <w:delText>3</w:delText>
        </w:r>
      </w:del>
    </w:p>
    <w:p w:rsidR="00375C1A" w:rsidDel="00856011" w:rsidRDefault="00375C1A" w:rsidP="0004494A">
      <w:pPr>
        <w:pStyle w:val="TOC2"/>
        <w:tabs>
          <w:tab w:val="left" w:pos="960"/>
        </w:tabs>
        <w:rPr>
          <w:del w:id="444" w:author="daven" w:date="2014-04-24T15:11:00Z"/>
          <w:rFonts w:asciiTheme="minorHAnsi" w:eastAsiaTheme="minorEastAsia" w:hAnsiTheme="minorHAnsi" w:cstheme="minorBidi"/>
          <w:noProof/>
          <w:szCs w:val="22"/>
        </w:rPr>
      </w:pPr>
      <w:del w:id="445" w:author="daven" w:date="2014-04-24T15:11:00Z">
        <w:r w:rsidDel="00856011">
          <w:rPr>
            <w:noProof/>
          </w:rPr>
          <w:delText>2.7</w:delText>
        </w:r>
        <w:r w:rsidDel="00856011">
          <w:rPr>
            <w:rFonts w:asciiTheme="minorHAnsi" w:eastAsiaTheme="minorEastAsia" w:hAnsiTheme="minorHAnsi" w:cstheme="minorBidi"/>
            <w:noProof/>
            <w:szCs w:val="22"/>
          </w:rPr>
          <w:tab/>
        </w:r>
        <w:r w:rsidDel="00856011">
          <w:rPr>
            <w:noProof/>
          </w:rPr>
          <w:delText>Assumptions and Dependencies</w:delText>
        </w:r>
        <w:r w:rsidDel="00856011">
          <w:rPr>
            <w:noProof/>
          </w:rPr>
          <w:tab/>
        </w:r>
        <w:r w:rsidR="006E4F68" w:rsidDel="00856011">
          <w:rPr>
            <w:noProof/>
          </w:rPr>
          <w:delText>3</w:delText>
        </w:r>
      </w:del>
    </w:p>
    <w:p w:rsidR="00375C1A" w:rsidDel="00856011" w:rsidRDefault="00375C1A" w:rsidP="0004494A">
      <w:pPr>
        <w:pStyle w:val="TOC2"/>
        <w:tabs>
          <w:tab w:val="left" w:pos="960"/>
        </w:tabs>
        <w:rPr>
          <w:del w:id="446" w:author="daven" w:date="2014-04-24T15:11:00Z"/>
          <w:rFonts w:asciiTheme="minorHAnsi" w:eastAsiaTheme="minorEastAsia" w:hAnsiTheme="minorHAnsi" w:cstheme="minorBidi"/>
          <w:noProof/>
          <w:szCs w:val="22"/>
        </w:rPr>
      </w:pPr>
      <w:del w:id="447" w:author="daven" w:date="2014-04-24T15:11:00Z">
        <w:r w:rsidDel="00856011">
          <w:rPr>
            <w:noProof/>
          </w:rPr>
          <w:delText>2.8</w:delText>
        </w:r>
        <w:r w:rsidDel="00856011">
          <w:rPr>
            <w:rFonts w:asciiTheme="minorHAnsi" w:eastAsiaTheme="minorEastAsia" w:hAnsiTheme="minorHAnsi" w:cstheme="minorBidi"/>
            <w:noProof/>
            <w:szCs w:val="22"/>
          </w:rPr>
          <w:tab/>
        </w:r>
        <w:r w:rsidDel="00856011">
          <w:rPr>
            <w:noProof/>
          </w:rPr>
          <w:delText>System Models</w:delText>
        </w:r>
        <w:r w:rsidDel="00856011">
          <w:rPr>
            <w:noProof/>
          </w:rPr>
          <w:tab/>
        </w:r>
        <w:r w:rsidR="006E4F68" w:rsidDel="00856011">
          <w:rPr>
            <w:noProof/>
          </w:rPr>
          <w:delText>3</w:delText>
        </w:r>
      </w:del>
    </w:p>
    <w:p w:rsidR="00375C1A" w:rsidDel="00856011" w:rsidRDefault="00375C1A" w:rsidP="0004494A">
      <w:pPr>
        <w:pStyle w:val="TOC3"/>
        <w:jc w:val="both"/>
        <w:rPr>
          <w:del w:id="448" w:author="daven" w:date="2014-04-24T15:11:00Z"/>
          <w:rFonts w:asciiTheme="minorHAnsi" w:eastAsiaTheme="minorEastAsia" w:hAnsiTheme="minorHAnsi" w:cstheme="minorBidi"/>
          <w:szCs w:val="22"/>
        </w:rPr>
      </w:pPr>
      <w:del w:id="449" w:author="daven" w:date="2014-04-24T15:11:00Z">
        <w:r w:rsidDel="00856011">
          <w:delText>2.8.1</w:delText>
        </w:r>
        <w:r w:rsidDel="00856011">
          <w:rPr>
            <w:rFonts w:asciiTheme="minorHAnsi" w:eastAsiaTheme="minorEastAsia" w:hAnsiTheme="minorHAnsi" w:cstheme="minorBidi"/>
            <w:szCs w:val="22"/>
          </w:rPr>
          <w:tab/>
        </w:r>
        <w:r w:rsidDel="00856011">
          <w:delText>D</w:delText>
        </w:r>
        <w:r w:rsidR="002D1D5A" w:rsidDel="00856011">
          <w:delText xml:space="preserve">ata </w:delText>
        </w:r>
        <w:r w:rsidDel="00856011">
          <w:delText>F</w:delText>
        </w:r>
        <w:r w:rsidR="002D1D5A" w:rsidDel="00856011">
          <w:delText xml:space="preserve">low </w:delText>
        </w:r>
        <w:r w:rsidDel="00856011">
          <w:delText>D</w:delText>
        </w:r>
        <w:r w:rsidR="002D1D5A" w:rsidDel="00856011">
          <w:delText>iagram</w:delText>
        </w:r>
        <w:r w:rsidDel="00856011">
          <w:tab/>
        </w:r>
        <w:r w:rsidR="006E4F68" w:rsidDel="00856011">
          <w:delText>4</w:delText>
        </w:r>
      </w:del>
    </w:p>
    <w:p w:rsidR="00375C1A" w:rsidDel="00856011" w:rsidRDefault="00375C1A" w:rsidP="0004494A">
      <w:pPr>
        <w:pStyle w:val="TOC1"/>
        <w:rPr>
          <w:del w:id="450" w:author="daven" w:date="2014-04-24T15:11:00Z"/>
          <w:rFonts w:asciiTheme="minorHAnsi" w:eastAsiaTheme="minorEastAsia" w:hAnsiTheme="minorHAnsi" w:cstheme="minorBidi"/>
          <w:b w:val="0"/>
          <w:sz w:val="22"/>
          <w:szCs w:val="22"/>
        </w:rPr>
      </w:pPr>
      <w:del w:id="451" w:author="daven" w:date="2014-04-24T15:11:00Z">
        <w:r w:rsidDel="00856011">
          <w:delText>3.</w:delText>
        </w:r>
        <w:r w:rsidDel="00856011">
          <w:rPr>
            <w:rFonts w:asciiTheme="minorHAnsi" w:eastAsiaTheme="minorEastAsia" w:hAnsiTheme="minorHAnsi" w:cstheme="minorBidi"/>
            <w:b w:val="0"/>
            <w:sz w:val="22"/>
            <w:szCs w:val="22"/>
          </w:rPr>
          <w:tab/>
        </w:r>
        <w:r w:rsidDel="00856011">
          <w:delText>Functional Requirements</w:delText>
        </w:r>
        <w:r w:rsidDel="00856011">
          <w:tab/>
        </w:r>
        <w:r w:rsidR="006E4F68" w:rsidDel="00856011">
          <w:delText>5</w:delText>
        </w:r>
      </w:del>
    </w:p>
    <w:p w:rsidR="00375C1A" w:rsidDel="00856011" w:rsidRDefault="00375C1A" w:rsidP="0004494A">
      <w:pPr>
        <w:pStyle w:val="TOC2"/>
        <w:tabs>
          <w:tab w:val="left" w:pos="960"/>
        </w:tabs>
        <w:rPr>
          <w:del w:id="452" w:author="daven" w:date="2014-04-24T15:11:00Z"/>
          <w:rFonts w:asciiTheme="minorHAnsi" w:eastAsiaTheme="minorEastAsia" w:hAnsiTheme="minorHAnsi" w:cstheme="minorBidi"/>
          <w:noProof/>
          <w:szCs w:val="22"/>
        </w:rPr>
      </w:pPr>
      <w:del w:id="453" w:author="daven" w:date="2014-04-24T15:11:00Z">
        <w:r w:rsidDel="00856011">
          <w:rPr>
            <w:noProof/>
          </w:rPr>
          <w:delText>3.1</w:delText>
        </w:r>
        <w:r w:rsidDel="00856011">
          <w:rPr>
            <w:rFonts w:asciiTheme="minorHAnsi" w:eastAsiaTheme="minorEastAsia" w:hAnsiTheme="minorHAnsi" w:cstheme="minorBidi"/>
            <w:noProof/>
            <w:szCs w:val="22"/>
          </w:rPr>
          <w:tab/>
        </w:r>
        <w:r w:rsidDel="00856011">
          <w:rPr>
            <w:noProof/>
          </w:rPr>
          <w:delText>Use Cases</w:delText>
        </w:r>
        <w:r w:rsidDel="00856011">
          <w:rPr>
            <w:noProof/>
          </w:rPr>
          <w:tab/>
        </w:r>
        <w:r w:rsidR="006E4F68" w:rsidDel="00856011">
          <w:rPr>
            <w:noProof/>
          </w:rPr>
          <w:delText>5</w:delText>
        </w:r>
      </w:del>
    </w:p>
    <w:p w:rsidR="00375C1A" w:rsidDel="00856011" w:rsidRDefault="00375C1A" w:rsidP="0004494A">
      <w:pPr>
        <w:pStyle w:val="TOC3"/>
        <w:jc w:val="both"/>
        <w:rPr>
          <w:del w:id="454" w:author="daven" w:date="2014-04-24T15:11:00Z"/>
          <w:rFonts w:asciiTheme="minorHAnsi" w:eastAsiaTheme="minorEastAsia" w:hAnsiTheme="minorHAnsi" w:cstheme="minorBidi"/>
          <w:szCs w:val="22"/>
        </w:rPr>
      </w:pPr>
      <w:del w:id="455" w:author="daven" w:date="2014-04-24T15:11:00Z">
        <w:r w:rsidRPr="00776712" w:rsidDel="00856011">
          <w:rPr>
            <w:i/>
          </w:rPr>
          <w:delText>3.1.1</w:delText>
        </w:r>
        <w:r w:rsidDel="00856011">
          <w:rPr>
            <w:rFonts w:asciiTheme="minorHAnsi" w:eastAsiaTheme="minorEastAsia" w:hAnsiTheme="minorHAnsi" w:cstheme="minorBidi"/>
            <w:szCs w:val="22"/>
          </w:rPr>
          <w:tab/>
        </w:r>
        <w:r w:rsidRPr="00776712" w:rsidDel="00856011">
          <w:rPr>
            <w:i/>
          </w:rPr>
          <w:delText>Use Case: User Creates Account</w:delText>
        </w:r>
        <w:r w:rsidDel="00856011">
          <w:tab/>
        </w:r>
        <w:r w:rsidR="006E4F68" w:rsidDel="00856011">
          <w:delText>5</w:delText>
        </w:r>
      </w:del>
    </w:p>
    <w:p w:rsidR="00375C1A" w:rsidDel="00856011" w:rsidRDefault="00375C1A" w:rsidP="0004494A">
      <w:pPr>
        <w:pStyle w:val="TOC3"/>
        <w:jc w:val="both"/>
        <w:rPr>
          <w:del w:id="456" w:author="daven" w:date="2014-04-24T15:11:00Z"/>
          <w:rFonts w:asciiTheme="minorHAnsi" w:eastAsiaTheme="minorEastAsia" w:hAnsiTheme="minorHAnsi" w:cstheme="minorBidi"/>
          <w:szCs w:val="22"/>
        </w:rPr>
      </w:pPr>
      <w:del w:id="457" w:author="daven" w:date="2014-04-24T15:11:00Z">
        <w:r w:rsidRPr="00776712" w:rsidDel="00856011">
          <w:rPr>
            <w:i/>
          </w:rPr>
          <w:delText>3.1.2</w:delText>
        </w:r>
        <w:r w:rsidDel="00856011">
          <w:rPr>
            <w:rFonts w:asciiTheme="minorHAnsi" w:eastAsiaTheme="minorEastAsia" w:hAnsiTheme="minorHAnsi" w:cstheme="minorBidi"/>
            <w:szCs w:val="22"/>
          </w:rPr>
          <w:tab/>
        </w:r>
        <w:r w:rsidRPr="00776712" w:rsidDel="00856011">
          <w:rPr>
            <w:i/>
          </w:rPr>
          <w:delText>Use Case: User logs into System</w:delText>
        </w:r>
        <w:r w:rsidDel="00856011">
          <w:tab/>
        </w:r>
        <w:r w:rsidR="006E4F68" w:rsidDel="00856011">
          <w:delText>6</w:delText>
        </w:r>
      </w:del>
    </w:p>
    <w:p w:rsidR="00375C1A" w:rsidDel="00856011" w:rsidRDefault="00375C1A" w:rsidP="0004494A">
      <w:pPr>
        <w:pStyle w:val="TOC3"/>
        <w:jc w:val="both"/>
        <w:rPr>
          <w:del w:id="458" w:author="daven" w:date="2014-04-24T15:11:00Z"/>
          <w:rFonts w:asciiTheme="minorHAnsi" w:eastAsiaTheme="minorEastAsia" w:hAnsiTheme="minorHAnsi" w:cstheme="minorBidi"/>
          <w:szCs w:val="22"/>
        </w:rPr>
      </w:pPr>
      <w:del w:id="459" w:author="daven" w:date="2014-04-24T15:11:00Z">
        <w:r w:rsidRPr="00776712" w:rsidDel="00856011">
          <w:rPr>
            <w:i/>
          </w:rPr>
          <w:delText>3.1.3</w:delText>
        </w:r>
        <w:r w:rsidDel="00856011">
          <w:rPr>
            <w:rFonts w:asciiTheme="minorHAnsi" w:eastAsiaTheme="minorEastAsia" w:hAnsiTheme="minorHAnsi" w:cstheme="minorBidi"/>
            <w:szCs w:val="22"/>
          </w:rPr>
          <w:tab/>
        </w:r>
        <w:r w:rsidRPr="00776712" w:rsidDel="00856011">
          <w:rPr>
            <w:i/>
          </w:rPr>
          <w:delText>Use Case: User inputs new Workout Schedule</w:delText>
        </w:r>
        <w:r w:rsidDel="00856011">
          <w:tab/>
        </w:r>
        <w:r w:rsidR="006E4F68" w:rsidDel="00856011">
          <w:delText>6</w:delText>
        </w:r>
      </w:del>
    </w:p>
    <w:p w:rsidR="00375C1A" w:rsidDel="00856011" w:rsidRDefault="00375C1A" w:rsidP="0004494A">
      <w:pPr>
        <w:pStyle w:val="TOC2"/>
        <w:tabs>
          <w:tab w:val="left" w:pos="960"/>
        </w:tabs>
        <w:rPr>
          <w:del w:id="460" w:author="daven" w:date="2014-04-24T15:11:00Z"/>
          <w:rFonts w:asciiTheme="minorHAnsi" w:eastAsiaTheme="minorEastAsia" w:hAnsiTheme="minorHAnsi" w:cstheme="minorBidi"/>
          <w:noProof/>
          <w:szCs w:val="22"/>
        </w:rPr>
      </w:pPr>
      <w:del w:id="461" w:author="daven" w:date="2014-04-24T15:11:00Z">
        <w:r w:rsidRPr="00776712" w:rsidDel="00856011">
          <w:rPr>
            <w:rFonts w:ascii="Times New Roman" w:hAnsi="Times New Roman"/>
            <w:noProof/>
          </w:rPr>
          <w:delText>3.2</w:delText>
        </w:r>
        <w:r w:rsidDel="00856011">
          <w:rPr>
            <w:rFonts w:asciiTheme="minorHAnsi" w:eastAsiaTheme="minorEastAsia" w:hAnsiTheme="minorHAnsi" w:cstheme="minorBidi"/>
            <w:noProof/>
            <w:szCs w:val="22"/>
          </w:rPr>
          <w:tab/>
        </w:r>
        <w:r w:rsidDel="00856011">
          <w:rPr>
            <w:noProof/>
          </w:rPr>
          <w:delText>Requirements</w:delText>
        </w:r>
        <w:r w:rsidDel="00856011">
          <w:rPr>
            <w:noProof/>
          </w:rPr>
          <w:tab/>
        </w:r>
        <w:r w:rsidR="006E4F68" w:rsidDel="00856011">
          <w:rPr>
            <w:noProof/>
          </w:rPr>
          <w:delText>7</w:delText>
        </w:r>
      </w:del>
    </w:p>
    <w:p w:rsidR="00375C1A" w:rsidDel="00856011" w:rsidRDefault="00375C1A" w:rsidP="0004494A">
      <w:pPr>
        <w:pStyle w:val="TOC3"/>
        <w:jc w:val="both"/>
        <w:rPr>
          <w:del w:id="462" w:author="daven" w:date="2014-04-24T15:11:00Z"/>
          <w:rFonts w:asciiTheme="minorHAnsi" w:eastAsiaTheme="minorEastAsia" w:hAnsiTheme="minorHAnsi" w:cstheme="minorBidi"/>
          <w:szCs w:val="22"/>
        </w:rPr>
      </w:pPr>
      <w:del w:id="463" w:author="daven" w:date="2014-04-24T15:11:00Z">
        <w:r w:rsidDel="00856011">
          <w:delText>3.2.1</w:delText>
        </w:r>
        <w:r w:rsidDel="00856011">
          <w:rPr>
            <w:rFonts w:asciiTheme="minorHAnsi" w:eastAsiaTheme="minorEastAsia" w:hAnsiTheme="minorHAnsi" w:cstheme="minorBidi"/>
            <w:szCs w:val="22"/>
          </w:rPr>
          <w:tab/>
        </w:r>
        <w:r w:rsidDel="00856011">
          <w:delText>User Platform Requirements</w:delText>
        </w:r>
        <w:r w:rsidDel="00856011">
          <w:tab/>
        </w:r>
        <w:r w:rsidR="006E4F68" w:rsidDel="00856011">
          <w:delText>7</w:delText>
        </w:r>
      </w:del>
    </w:p>
    <w:p w:rsidR="00375C1A" w:rsidDel="00856011" w:rsidRDefault="00375C1A" w:rsidP="0004494A">
      <w:pPr>
        <w:pStyle w:val="TOC3"/>
        <w:jc w:val="both"/>
        <w:rPr>
          <w:del w:id="464" w:author="daven" w:date="2014-04-24T15:11:00Z"/>
          <w:rFonts w:asciiTheme="minorHAnsi" w:eastAsiaTheme="minorEastAsia" w:hAnsiTheme="minorHAnsi" w:cstheme="minorBidi"/>
          <w:szCs w:val="22"/>
        </w:rPr>
      </w:pPr>
      <w:del w:id="465" w:author="daven" w:date="2014-04-24T15:11:00Z">
        <w:r w:rsidDel="00856011">
          <w:delText>3.2.2</w:delText>
        </w:r>
        <w:r w:rsidDel="00856011">
          <w:rPr>
            <w:rFonts w:asciiTheme="minorHAnsi" w:eastAsiaTheme="minorEastAsia" w:hAnsiTheme="minorHAnsi" w:cstheme="minorBidi"/>
            <w:szCs w:val="22"/>
          </w:rPr>
          <w:tab/>
        </w:r>
        <w:r w:rsidDel="00856011">
          <w:delText>Account Requirements</w:delText>
        </w:r>
        <w:r w:rsidDel="00856011">
          <w:tab/>
        </w:r>
        <w:r w:rsidR="006E4F68" w:rsidDel="00856011">
          <w:delText>7</w:delText>
        </w:r>
      </w:del>
    </w:p>
    <w:p w:rsidR="00375C1A" w:rsidDel="00856011" w:rsidRDefault="00375C1A" w:rsidP="0004494A">
      <w:pPr>
        <w:pStyle w:val="TOC3"/>
        <w:jc w:val="both"/>
        <w:rPr>
          <w:del w:id="466" w:author="daven" w:date="2014-04-24T15:11:00Z"/>
          <w:rFonts w:asciiTheme="minorHAnsi" w:eastAsiaTheme="minorEastAsia" w:hAnsiTheme="minorHAnsi" w:cstheme="minorBidi"/>
          <w:szCs w:val="22"/>
        </w:rPr>
      </w:pPr>
      <w:del w:id="467" w:author="daven" w:date="2014-04-24T15:11:00Z">
        <w:r w:rsidDel="00856011">
          <w:delText>3.2.3</w:delText>
        </w:r>
        <w:r w:rsidDel="00856011">
          <w:rPr>
            <w:rFonts w:asciiTheme="minorHAnsi" w:eastAsiaTheme="minorEastAsia" w:hAnsiTheme="minorHAnsi" w:cstheme="minorBidi"/>
            <w:szCs w:val="22"/>
          </w:rPr>
          <w:tab/>
        </w:r>
        <w:r w:rsidDel="00856011">
          <w:delText>Workout Schedule Requirements</w:delText>
        </w:r>
        <w:r w:rsidDel="00856011">
          <w:tab/>
        </w:r>
        <w:r w:rsidR="006E4F68" w:rsidDel="00856011">
          <w:delText>7</w:delText>
        </w:r>
      </w:del>
    </w:p>
    <w:p w:rsidR="00375C1A" w:rsidDel="00856011" w:rsidRDefault="00375C1A" w:rsidP="0004494A">
      <w:pPr>
        <w:pStyle w:val="TOC3"/>
        <w:jc w:val="both"/>
        <w:rPr>
          <w:del w:id="468" w:author="daven" w:date="2014-04-24T15:11:00Z"/>
          <w:rFonts w:asciiTheme="minorHAnsi" w:eastAsiaTheme="minorEastAsia" w:hAnsiTheme="minorHAnsi" w:cstheme="minorBidi"/>
          <w:szCs w:val="22"/>
        </w:rPr>
      </w:pPr>
      <w:del w:id="469" w:author="daven" w:date="2014-04-24T15:11:00Z">
        <w:r w:rsidDel="00856011">
          <w:delText>3.2.4</w:delText>
        </w:r>
        <w:r w:rsidDel="00856011">
          <w:rPr>
            <w:rFonts w:asciiTheme="minorHAnsi" w:eastAsiaTheme="minorEastAsia" w:hAnsiTheme="minorHAnsi" w:cstheme="minorBidi"/>
            <w:szCs w:val="22"/>
          </w:rPr>
          <w:tab/>
        </w:r>
        <w:r w:rsidDel="00856011">
          <w:delText>Validation Requirements</w:delText>
        </w:r>
        <w:r w:rsidDel="00856011">
          <w:tab/>
        </w:r>
        <w:r w:rsidR="006E4F68" w:rsidDel="00856011">
          <w:delText>7</w:delText>
        </w:r>
      </w:del>
    </w:p>
    <w:p w:rsidR="00375C1A" w:rsidDel="00856011" w:rsidRDefault="00375C1A" w:rsidP="0004494A">
      <w:pPr>
        <w:pStyle w:val="TOC3"/>
        <w:jc w:val="both"/>
        <w:rPr>
          <w:del w:id="470" w:author="daven" w:date="2014-04-24T15:11:00Z"/>
          <w:rFonts w:asciiTheme="minorHAnsi" w:eastAsiaTheme="minorEastAsia" w:hAnsiTheme="minorHAnsi" w:cstheme="minorBidi"/>
          <w:szCs w:val="22"/>
        </w:rPr>
      </w:pPr>
      <w:del w:id="471" w:author="daven" w:date="2014-04-24T15:11:00Z">
        <w:r w:rsidDel="00856011">
          <w:delText>3.2.5</w:delText>
        </w:r>
        <w:r w:rsidDel="00856011">
          <w:rPr>
            <w:rFonts w:asciiTheme="minorHAnsi" w:eastAsiaTheme="minorEastAsia" w:hAnsiTheme="minorHAnsi" w:cstheme="minorBidi"/>
            <w:szCs w:val="22"/>
          </w:rPr>
          <w:tab/>
        </w:r>
        <w:r w:rsidDel="00856011">
          <w:delText>Server Platform Requirements</w:delText>
        </w:r>
        <w:r w:rsidDel="00856011">
          <w:tab/>
        </w:r>
        <w:r w:rsidR="006E4F68" w:rsidDel="00856011">
          <w:delText>8</w:delText>
        </w:r>
      </w:del>
    </w:p>
    <w:p w:rsidR="00375C1A" w:rsidDel="00856011" w:rsidRDefault="00375C1A" w:rsidP="0004494A">
      <w:pPr>
        <w:pStyle w:val="TOC3"/>
        <w:jc w:val="both"/>
        <w:rPr>
          <w:del w:id="472" w:author="daven" w:date="2014-04-24T15:11:00Z"/>
          <w:rFonts w:asciiTheme="minorHAnsi" w:eastAsiaTheme="minorEastAsia" w:hAnsiTheme="minorHAnsi" w:cstheme="minorBidi"/>
          <w:szCs w:val="22"/>
        </w:rPr>
      </w:pPr>
      <w:del w:id="473" w:author="daven" w:date="2014-04-24T15:11:00Z">
        <w:r w:rsidDel="00856011">
          <w:delText>3.2.6</w:delText>
        </w:r>
        <w:r w:rsidDel="00856011">
          <w:rPr>
            <w:rFonts w:asciiTheme="minorHAnsi" w:eastAsiaTheme="minorEastAsia" w:hAnsiTheme="minorHAnsi" w:cstheme="minorBidi"/>
            <w:szCs w:val="22"/>
          </w:rPr>
          <w:tab/>
        </w:r>
        <w:r w:rsidDel="00856011">
          <w:delText>Server Requirements</w:delText>
        </w:r>
        <w:r w:rsidDel="00856011">
          <w:tab/>
        </w:r>
        <w:r w:rsidR="006E4F68" w:rsidDel="00856011">
          <w:delText>8</w:delText>
        </w:r>
      </w:del>
    </w:p>
    <w:p w:rsidR="00375C1A" w:rsidDel="00856011" w:rsidRDefault="00375C1A" w:rsidP="0004494A">
      <w:pPr>
        <w:pStyle w:val="TOC3"/>
        <w:jc w:val="both"/>
        <w:rPr>
          <w:del w:id="474" w:author="daven" w:date="2014-04-24T15:11:00Z"/>
          <w:rFonts w:asciiTheme="minorHAnsi" w:eastAsiaTheme="minorEastAsia" w:hAnsiTheme="minorHAnsi" w:cstheme="minorBidi"/>
          <w:szCs w:val="22"/>
        </w:rPr>
      </w:pPr>
      <w:del w:id="475" w:author="daven" w:date="2014-04-24T15:11:00Z">
        <w:r w:rsidDel="00856011">
          <w:delText>3.2.7</w:delText>
        </w:r>
        <w:r w:rsidDel="00856011">
          <w:rPr>
            <w:rFonts w:asciiTheme="minorHAnsi" w:eastAsiaTheme="minorEastAsia" w:hAnsiTheme="minorHAnsi" w:cstheme="minorBidi"/>
            <w:szCs w:val="22"/>
          </w:rPr>
          <w:tab/>
        </w:r>
        <w:r w:rsidDel="00856011">
          <w:delText>User Account Requirements</w:delText>
        </w:r>
        <w:r w:rsidDel="00856011">
          <w:tab/>
        </w:r>
        <w:r w:rsidR="006E4F68" w:rsidDel="00856011">
          <w:delText>8</w:delText>
        </w:r>
      </w:del>
    </w:p>
    <w:p w:rsidR="00375C1A" w:rsidDel="00856011" w:rsidRDefault="00375C1A" w:rsidP="0004494A">
      <w:pPr>
        <w:pStyle w:val="TOC1"/>
        <w:rPr>
          <w:del w:id="476" w:author="daven" w:date="2014-04-24T15:11:00Z"/>
          <w:rFonts w:asciiTheme="minorHAnsi" w:eastAsiaTheme="minorEastAsia" w:hAnsiTheme="minorHAnsi" w:cstheme="minorBidi"/>
          <w:b w:val="0"/>
          <w:sz w:val="22"/>
          <w:szCs w:val="22"/>
        </w:rPr>
      </w:pPr>
      <w:del w:id="477" w:author="daven" w:date="2014-04-24T15:11:00Z">
        <w:r w:rsidDel="00856011">
          <w:delText>4.</w:delText>
        </w:r>
        <w:r w:rsidDel="00856011">
          <w:rPr>
            <w:rFonts w:asciiTheme="minorHAnsi" w:eastAsiaTheme="minorEastAsia" w:hAnsiTheme="minorHAnsi" w:cstheme="minorBidi"/>
            <w:b w:val="0"/>
            <w:sz w:val="22"/>
            <w:szCs w:val="22"/>
          </w:rPr>
          <w:tab/>
        </w:r>
        <w:r w:rsidDel="00856011">
          <w:delText>External Interface Requirements</w:delText>
        </w:r>
        <w:r w:rsidDel="00856011">
          <w:tab/>
        </w:r>
        <w:r w:rsidR="008F14EE" w:rsidDel="00856011">
          <w:delText>9</w:delText>
        </w:r>
      </w:del>
    </w:p>
    <w:p w:rsidR="00375C1A" w:rsidDel="00856011" w:rsidRDefault="00375C1A" w:rsidP="0004494A">
      <w:pPr>
        <w:pStyle w:val="TOC2"/>
        <w:tabs>
          <w:tab w:val="left" w:pos="960"/>
        </w:tabs>
        <w:rPr>
          <w:del w:id="478" w:author="daven" w:date="2014-04-24T15:11:00Z"/>
          <w:rFonts w:asciiTheme="minorHAnsi" w:eastAsiaTheme="minorEastAsia" w:hAnsiTheme="minorHAnsi" w:cstheme="minorBidi"/>
          <w:noProof/>
          <w:szCs w:val="22"/>
        </w:rPr>
      </w:pPr>
      <w:del w:id="479" w:author="daven" w:date="2014-04-24T15:11:00Z">
        <w:r w:rsidDel="00856011">
          <w:rPr>
            <w:noProof/>
          </w:rPr>
          <w:delText>4.1</w:delText>
        </w:r>
        <w:r w:rsidDel="00856011">
          <w:rPr>
            <w:rFonts w:asciiTheme="minorHAnsi" w:eastAsiaTheme="minorEastAsia" w:hAnsiTheme="minorHAnsi" w:cstheme="minorBidi"/>
            <w:noProof/>
            <w:szCs w:val="22"/>
          </w:rPr>
          <w:tab/>
        </w:r>
        <w:r w:rsidDel="00856011">
          <w:rPr>
            <w:noProof/>
          </w:rPr>
          <w:delText>User Interface</w:delText>
        </w:r>
        <w:r w:rsidDel="00856011">
          <w:rPr>
            <w:noProof/>
          </w:rPr>
          <w:tab/>
        </w:r>
        <w:r w:rsidR="008F14EE" w:rsidDel="00856011">
          <w:rPr>
            <w:noProof/>
          </w:rPr>
          <w:delText>9</w:delText>
        </w:r>
      </w:del>
    </w:p>
    <w:p w:rsidR="00375C1A" w:rsidDel="00856011" w:rsidRDefault="00375C1A" w:rsidP="0004494A">
      <w:pPr>
        <w:pStyle w:val="TOC2"/>
        <w:tabs>
          <w:tab w:val="left" w:pos="960"/>
        </w:tabs>
        <w:rPr>
          <w:del w:id="480" w:author="daven" w:date="2014-04-24T15:11:00Z"/>
          <w:rFonts w:asciiTheme="minorHAnsi" w:eastAsiaTheme="minorEastAsia" w:hAnsiTheme="minorHAnsi" w:cstheme="minorBidi"/>
          <w:noProof/>
          <w:szCs w:val="22"/>
        </w:rPr>
      </w:pPr>
      <w:del w:id="481" w:author="daven" w:date="2014-04-24T15:11:00Z">
        <w:r w:rsidRPr="00776712" w:rsidDel="00856011">
          <w:rPr>
            <w:iCs/>
            <w:noProof/>
          </w:rPr>
          <w:delText>4.2</w:delText>
        </w:r>
        <w:r w:rsidDel="00856011">
          <w:rPr>
            <w:rFonts w:asciiTheme="minorHAnsi" w:eastAsiaTheme="minorEastAsia" w:hAnsiTheme="minorHAnsi" w:cstheme="minorBidi"/>
            <w:noProof/>
            <w:szCs w:val="22"/>
          </w:rPr>
          <w:tab/>
        </w:r>
        <w:r w:rsidDel="00856011">
          <w:rPr>
            <w:noProof/>
          </w:rPr>
          <w:delText>Hardware Interfaces</w:delText>
        </w:r>
        <w:r w:rsidDel="00856011">
          <w:rPr>
            <w:noProof/>
          </w:rPr>
          <w:tab/>
        </w:r>
        <w:r w:rsidR="008F14EE" w:rsidDel="00856011">
          <w:rPr>
            <w:noProof/>
          </w:rPr>
          <w:delText>9</w:delText>
        </w:r>
      </w:del>
    </w:p>
    <w:p w:rsidR="00375C1A" w:rsidDel="00856011" w:rsidRDefault="00375C1A" w:rsidP="0004494A">
      <w:pPr>
        <w:pStyle w:val="TOC2"/>
        <w:tabs>
          <w:tab w:val="left" w:pos="960"/>
        </w:tabs>
        <w:rPr>
          <w:del w:id="482" w:author="daven" w:date="2014-04-24T15:11:00Z"/>
          <w:rFonts w:asciiTheme="minorHAnsi" w:eastAsiaTheme="minorEastAsia" w:hAnsiTheme="minorHAnsi" w:cstheme="minorBidi"/>
          <w:noProof/>
          <w:szCs w:val="22"/>
        </w:rPr>
      </w:pPr>
      <w:del w:id="483" w:author="daven" w:date="2014-04-24T15:11:00Z">
        <w:r w:rsidDel="00856011">
          <w:rPr>
            <w:noProof/>
          </w:rPr>
          <w:delText>4.3</w:delText>
        </w:r>
        <w:r w:rsidDel="00856011">
          <w:rPr>
            <w:rFonts w:asciiTheme="minorHAnsi" w:eastAsiaTheme="minorEastAsia" w:hAnsiTheme="minorHAnsi" w:cstheme="minorBidi"/>
            <w:noProof/>
            <w:szCs w:val="22"/>
          </w:rPr>
          <w:tab/>
        </w:r>
        <w:r w:rsidDel="00856011">
          <w:rPr>
            <w:noProof/>
          </w:rPr>
          <w:delText>Software Interfaces</w:delText>
        </w:r>
        <w:r w:rsidDel="00856011">
          <w:rPr>
            <w:noProof/>
          </w:rPr>
          <w:tab/>
        </w:r>
        <w:r w:rsidR="008F14EE" w:rsidDel="00856011">
          <w:rPr>
            <w:noProof/>
          </w:rPr>
          <w:delText>9</w:delText>
        </w:r>
      </w:del>
    </w:p>
    <w:p w:rsidR="00673910" w:rsidDel="00856011" w:rsidRDefault="00673910" w:rsidP="00673910">
      <w:pPr>
        <w:pStyle w:val="TOC2"/>
        <w:tabs>
          <w:tab w:val="left" w:pos="960"/>
        </w:tabs>
        <w:rPr>
          <w:del w:id="484" w:author="daven" w:date="2014-04-24T15:11:00Z"/>
          <w:noProof/>
        </w:rPr>
      </w:pPr>
      <w:del w:id="485" w:author="daven" w:date="2014-04-24T15:11:00Z">
        <w:r w:rsidDel="00856011">
          <w:rPr>
            <w:noProof/>
          </w:rPr>
          <w:delText>4.4</w:delText>
        </w:r>
        <w:r w:rsidDel="00856011">
          <w:rPr>
            <w:rFonts w:asciiTheme="minorHAnsi" w:eastAsiaTheme="minorEastAsia" w:hAnsiTheme="minorHAnsi" w:cstheme="minorBidi"/>
            <w:noProof/>
            <w:szCs w:val="22"/>
          </w:rPr>
          <w:tab/>
        </w:r>
        <w:r w:rsidDel="00856011">
          <w:rPr>
            <w:noProof/>
          </w:rPr>
          <w:delText>Communications Interfaces</w:delText>
        </w:r>
        <w:r w:rsidDel="00856011">
          <w:rPr>
            <w:noProof/>
          </w:rPr>
          <w:tab/>
        </w:r>
        <w:r w:rsidR="008F14EE" w:rsidDel="00856011">
          <w:rPr>
            <w:noProof/>
          </w:rPr>
          <w:delText>9</w:delText>
        </w:r>
      </w:del>
    </w:p>
    <w:p w:rsidR="00673910" w:rsidDel="00856011" w:rsidRDefault="00673910" w:rsidP="00673910">
      <w:pPr>
        <w:pStyle w:val="TOC2"/>
        <w:tabs>
          <w:tab w:val="left" w:pos="960"/>
        </w:tabs>
        <w:rPr>
          <w:del w:id="486" w:author="daven" w:date="2014-04-24T15:11:00Z"/>
          <w:rFonts w:asciiTheme="minorHAnsi" w:eastAsiaTheme="minorEastAsia" w:hAnsiTheme="minorHAnsi" w:cstheme="minorBidi"/>
          <w:noProof/>
          <w:szCs w:val="22"/>
        </w:rPr>
      </w:pPr>
      <w:del w:id="487" w:author="daven" w:date="2014-04-24T15:11:00Z">
        <w:r w:rsidDel="00856011">
          <w:rPr>
            <w:noProof/>
          </w:rPr>
          <w:delText>4.5</w:delText>
        </w:r>
        <w:r w:rsidDel="00856011">
          <w:rPr>
            <w:rFonts w:asciiTheme="minorHAnsi" w:eastAsiaTheme="minorEastAsia" w:hAnsiTheme="minorHAnsi" w:cstheme="minorBidi"/>
            <w:noProof/>
            <w:szCs w:val="22"/>
          </w:rPr>
          <w:tab/>
        </w:r>
        <w:r w:rsidDel="00856011">
          <w:rPr>
            <w:noProof/>
          </w:rPr>
          <w:delText>Database Requirements</w:delText>
        </w:r>
        <w:r w:rsidDel="00856011">
          <w:rPr>
            <w:noProof/>
          </w:rPr>
          <w:tab/>
        </w:r>
        <w:r w:rsidR="007041D2" w:rsidDel="00856011">
          <w:rPr>
            <w:noProof/>
          </w:rPr>
          <w:delText>10</w:delText>
        </w:r>
      </w:del>
    </w:p>
    <w:p w:rsidR="00375C1A" w:rsidDel="00856011" w:rsidRDefault="00375C1A" w:rsidP="0004494A">
      <w:pPr>
        <w:pStyle w:val="TOC1"/>
        <w:rPr>
          <w:del w:id="488" w:author="daven" w:date="2014-04-24T15:11:00Z"/>
          <w:rFonts w:asciiTheme="minorHAnsi" w:eastAsiaTheme="minorEastAsia" w:hAnsiTheme="minorHAnsi" w:cstheme="minorBidi"/>
          <w:b w:val="0"/>
          <w:sz w:val="22"/>
          <w:szCs w:val="22"/>
        </w:rPr>
      </w:pPr>
      <w:del w:id="489" w:author="daven" w:date="2014-04-24T15:11:00Z">
        <w:r w:rsidDel="00856011">
          <w:delText>5.</w:delText>
        </w:r>
        <w:r w:rsidDel="00856011">
          <w:rPr>
            <w:rFonts w:asciiTheme="minorHAnsi" w:eastAsiaTheme="minorEastAsia" w:hAnsiTheme="minorHAnsi" w:cstheme="minorBidi"/>
            <w:b w:val="0"/>
            <w:sz w:val="22"/>
            <w:szCs w:val="22"/>
          </w:rPr>
          <w:tab/>
        </w:r>
        <w:r w:rsidDel="00856011">
          <w:delText>Other Nonfunctional Requirements</w:delText>
        </w:r>
        <w:r w:rsidDel="00856011">
          <w:tab/>
        </w:r>
        <w:r w:rsidR="003F530C" w:rsidDel="00856011">
          <w:delText>1</w:delText>
        </w:r>
        <w:r w:rsidR="007041D2" w:rsidDel="00856011">
          <w:delText>1</w:delText>
        </w:r>
      </w:del>
    </w:p>
    <w:p w:rsidR="00375C1A" w:rsidDel="00856011" w:rsidRDefault="00375C1A" w:rsidP="0004494A">
      <w:pPr>
        <w:pStyle w:val="TOC2"/>
        <w:tabs>
          <w:tab w:val="left" w:pos="960"/>
        </w:tabs>
        <w:rPr>
          <w:del w:id="490" w:author="daven" w:date="2014-04-24T15:11:00Z"/>
          <w:rFonts w:asciiTheme="minorHAnsi" w:eastAsiaTheme="minorEastAsia" w:hAnsiTheme="minorHAnsi" w:cstheme="minorBidi"/>
          <w:noProof/>
          <w:szCs w:val="22"/>
        </w:rPr>
      </w:pPr>
      <w:del w:id="491" w:author="daven" w:date="2014-04-24T15:11:00Z">
        <w:r w:rsidDel="00856011">
          <w:rPr>
            <w:noProof/>
          </w:rPr>
          <w:delText>5.1</w:delText>
        </w:r>
        <w:r w:rsidDel="00856011">
          <w:rPr>
            <w:rFonts w:asciiTheme="minorHAnsi" w:eastAsiaTheme="minorEastAsia" w:hAnsiTheme="minorHAnsi" w:cstheme="minorBidi"/>
            <w:noProof/>
            <w:szCs w:val="22"/>
          </w:rPr>
          <w:tab/>
        </w:r>
        <w:r w:rsidDel="00856011">
          <w:rPr>
            <w:noProof/>
          </w:rPr>
          <w:delText>Performance Requirements</w:delText>
        </w:r>
        <w:r w:rsidDel="00856011">
          <w:rPr>
            <w:noProof/>
          </w:rPr>
          <w:tab/>
        </w:r>
        <w:r w:rsidR="007041D2" w:rsidDel="00856011">
          <w:rPr>
            <w:noProof/>
          </w:rPr>
          <w:delText>11</w:delText>
        </w:r>
      </w:del>
    </w:p>
    <w:p w:rsidR="00375C1A" w:rsidDel="00856011" w:rsidRDefault="00375C1A" w:rsidP="0004494A">
      <w:pPr>
        <w:pStyle w:val="TOC2"/>
        <w:tabs>
          <w:tab w:val="left" w:pos="960"/>
        </w:tabs>
        <w:rPr>
          <w:del w:id="492" w:author="daven" w:date="2014-04-24T15:11:00Z"/>
          <w:rFonts w:asciiTheme="minorHAnsi" w:eastAsiaTheme="minorEastAsia" w:hAnsiTheme="minorHAnsi" w:cstheme="minorBidi"/>
          <w:noProof/>
          <w:szCs w:val="22"/>
        </w:rPr>
      </w:pPr>
      <w:del w:id="493" w:author="daven" w:date="2014-04-24T15:11:00Z">
        <w:r w:rsidDel="00856011">
          <w:rPr>
            <w:noProof/>
          </w:rPr>
          <w:delText>5.2</w:delText>
        </w:r>
        <w:r w:rsidDel="00856011">
          <w:rPr>
            <w:rFonts w:asciiTheme="minorHAnsi" w:eastAsiaTheme="minorEastAsia" w:hAnsiTheme="minorHAnsi" w:cstheme="minorBidi"/>
            <w:noProof/>
            <w:szCs w:val="22"/>
          </w:rPr>
          <w:tab/>
        </w:r>
        <w:r w:rsidDel="00856011">
          <w:rPr>
            <w:noProof/>
          </w:rPr>
          <w:delText>Safety Requirements</w:delText>
        </w:r>
        <w:r w:rsidDel="00856011">
          <w:rPr>
            <w:noProof/>
          </w:rPr>
          <w:tab/>
        </w:r>
        <w:r w:rsidR="007041D2" w:rsidDel="00856011">
          <w:rPr>
            <w:noProof/>
          </w:rPr>
          <w:delText>11</w:delText>
        </w:r>
      </w:del>
    </w:p>
    <w:p w:rsidR="00375C1A" w:rsidDel="00856011" w:rsidRDefault="00375C1A" w:rsidP="0004494A">
      <w:pPr>
        <w:pStyle w:val="TOC2"/>
        <w:tabs>
          <w:tab w:val="left" w:pos="960"/>
        </w:tabs>
        <w:rPr>
          <w:del w:id="494" w:author="daven" w:date="2014-04-24T15:11:00Z"/>
          <w:rFonts w:asciiTheme="minorHAnsi" w:eastAsiaTheme="minorEastAsia" w:hAnsiTheme="minorHAnsi" w:cstheme="minorBidi"/>
          <w:noProof/>
          <w:szCs w:val="22"/>
        </w:rPr>
      </w:pPr>
      <w:del w:id="495" w:author="daven" w:date="2014-04-24T15:11:00Z">
        <w:r w:rsidRPr="00776712" w:rsidDel="00856011">
          <w:rPr>
            <w:iCs/>
            <w:noProof/>
          </w:rPr>
          <w:delText>5.3</w:delText>
        </w:r>
        <w:r w:rsidDel="00856011">
          <w:rPr>
            <w:rFonts w:asciiTheme="minorHAnsi" w:eastAsiaTheme="minorEastAsia" w:hAnsiTheme="minorHAnsi" w:cstheme="minorBidi"/>
            <w:noProof/>
            <w:szCs w:val="22"/>
          </w:rPr>
          <w:tab/>
        </w:r>
        <w:r w:rsidDel="00856011">
          <w:rPr>
            <w:noProof/>
          </w:rPr>
          <w:delText>Security Requirements</w:delText>
        </w:r>
        <w:r w:rsidDel="00856011">
          <w:rPr>
            <w:noProof/>
          </w:rPr>
          <w:tab/>
        </w:r>
        <w:r w:rsidR="007041D2" w:rsidDel="00856011">
          <w:rPr>
            <w:noProof/>
          </w:rPr>
          <w:delText>11</w:delText>
        </w:r>
      </w:del>
    </w:p>
    <w:p w:rsidR="00375C1A" w:rsidDel="00856011" w:rsidRDefault="00375C1A" w:rsidP="0004494A">
      <w:pPr>
        <w:pStyle w:val="TOC2"/>
        <w:tabs>
          <w:tab w:val="left" w:pos="960"/>
        </w:tabs>
        <w:rPr>
          <w:del w:id="496" w:author="daven" w:date="2014-04-24T15:11:00Z"/>
          <w:rFonts w:asciiTheme="minorHAnsi" w:eastAsiaTheme="minorEastAsia" w:hAnsiTheme="minorHAnsi" w:cstheme="minorBidi"/>
          <w:noProof/>
          <w:szCs w:val="22"/>
        </w:rPr>
      </w:pPr>
      <w:del w:id="497" w:author="daven" w:date="2014-04-24T15:11:00Z">
        <w:r w:rsidDel="00856011">
          <w:rPr>
            <w:noProof/>
          </w:rPr>
          <w:delText>5.4</w:delText>
        </w:r>
        <w:r w:rsidDel="00856011">
          <w:rPr>
            <w:rFonts w:asciiTheme="minorHAnsi" w:eastAsiaTheme="minorEastAsia" w:hAnsiTheme="minorHAnsi" w:cstheme="minorBidi"/>
            <w:noProof/>
            <w:szCs w:val="22"/>
          </w:rPr>
          <w:tab/>
        </w:r>
        <w:r w:rsidDel="00856011">
          <w:rPr>
            <w:noProof/>
          </w:rPr>
          <w:delText>Software Quality Attributes</w:delText>
        </w:r>
        <w:r w:rsidDel="00856011">
          <w:rPr>
            <w:noProof/>
          </w:rPr>
          <w:tab/>
        </w:r>
        <w:r w:rsidR="007041D2" w:rsidDel="00856011">
          <w:rPr>
            <w:noProof/>
          </w:rPr>
          <w:delText>11</w:delText>
        </w:r>
      </w:del>
    </w:p>
    <w:p w:rsidR="00375C1A" w:rsidDel="00856011" w:rsidRDefault="00375C1A" w:rsidP="0004494A">
      <w:pPr>
        <w:pStyle w:val="TOC1"/>
        <w:rPr>
          <w:del w:id="498" w:author="daven" w:date="2014-04-24T15:11:00Z"/>
        </w:rPr>
      </w:pPr>
      <w:del w:id="499" w:author="daven" w:date="2014-04-24T15:11:00Z">
        <w:r w:rsidDel="00856011">
          <w:delText>6.</w:delText>
        </w:r>
        <w:r w:rsidDel="00856011">
          <w:rPr>
            <w:rFonts w:asciiTheme="minorHAnsi" w:eastAsiaTheme="minorEastAsia" w:hAnsiTheme="minorHAnsi" w:cstheme="minorBidi"/>
            <w:b w:val="0"/>
            <w:sz w:val="22"/>
            <w:szCs w:val="22"/>
          </w:rPr>
          <w:tab/>
        </w:r>
        <w:r w:rsidDel="00856011">
          <w:delText>Other Requirements</w:delText>
        </w:r>
        <w:r w:rsidDel="00856011">
          <w:tab/>
        </w:r>
        <w:r w:rsidR="003F530C" w:rsidDel="00856011">
          <w:delText>1</w:delText>
        </w:r>
        <w:r w:rsidR="004543E9" w:rsidDel="00856011">
          <w:delText>2</w:delText>
        </w:r>
      </w:del>
    </w:p>
    <w:p w:rsidR="0058059E" w:rsidRPr="0058059E" w:rsidDel="00856011" w:rsidRDefault="0058059E" w:rsidP="0058059E">
      <w:pPr>
        <w:pStyle w:val="TOC2"/>
        <w:tabs>
          <w:tab w:val="left" w:pos="960"/>
        </w:tabs>
        <w:rPr>
          <w:del w:id="500" w:author="daven" w:date="2014-04-24T15:11:00Z"/>
          <w:rFonts w:asciiTheme="minorHAnsi" w:eastAsiaTheme="minorEastAsia" w:hAnsiTheme="minorHAnsi" w:cstheme="minorBidi"/>
          <w:noProof/>
          <w:szCs w:val="22"/>
        </w:rPr>
      </w:pPr>
      <w:del w:id="501" w:author="daven" w:date="2014-04-24T15:11:00Z">
        <w:r w:rsidDel="00856011">
          <w:rPr>
            <w:noProof/>
          </w:rPr>
          <w:delText>6.1</w:delText>
        </w:r>
        <w:r w:rsidDel="00856011">
          <w:rPr>
            <w:rFonts w:asciiTheme="minorHAnsi" w:eastAsiaTheme="minorEastAsia" w:hAnsiTheme="minorHAnsi" w:cstheme="minorBidi"/>
            <w:noProof/>
            <w:szCs w:val="22"/>
          </w:rPr>
          <w:tab/>
        </w:r>
        <w:r w:rsidDel="00856011">
          <w:rPr>
            <w:noProof/>
          </w:rPr>
          <w:delText>System Evolution Requirements</w:delText>
        </w:r>
        <w:r w:rsidDel="00856011">
          <w:rPr>
            <w:noProof/>
          </w:rPr>
          <w:tab/>
          <w:delText>1</w:delText>
        </w:r>
        <w:r w:rsidR="004543E9" w:rsidDel="00856011">
          <w:rPr>
            <w:noProof/>
          </w:rPr>
          <w:delText>2</w:delText>
        </w:r>
      </w:del>
    </w:p>
    <w:p w:rsidR="00375C1A" w:rsidDel="00856011" w:rsidRDefault="00375C1A" w:rsidP="0004494A">
      <w:pPr>
        <w:pStyle w:val="TOC1"/>
        <w:rPr>
          <w:del w:id="502" w:author="daven" w:date="2014-04-24T15:11:00Z"/>
          <w:rFonts w:asciiTheme="minorHAnsi" w:eastAsiaTheme="minorEastAsia" w:hAnsiTheme="minorHAnsi" w:cstheme="minorBidi"/>
          <w:b w:val="0"/>
          <w:sz w:val="22"/>
          <w:szCs w:val="22"/>
        </w:rPr>
      </w:pPr>
      <w:del w:id="503" w:author="daven" w:date="2014-04-24T15:11:00Z">
        <w:r w:rsidDel="00856011">
          <w:delText>7.</w:delText>
        </w:r>
        <w:r w:rsidDel="00856011">
          <w:rPr>
            <w:rFonts w:asciiTheme="minorHAnsi" w:eastAsiaTheme="minorEastAsia" w:hAnsiTheme="minorHAnsi" w:cstheme="minorBidi"/>
            <w:b w:val="0"/>
            <w:sz w:val="22"/>
            <w:szCs w:val="22"/>
          </w:rPr>
          <w:tab/>
        </w:r>
        <w:r w:rsidDel="00856011">
          <w:delText>Management Issues</w:delText>
        </w:r>
        <w:r w:rsidDel="00856011">
          <w:tab/>
        </w:r>
        <w:r w:rsidR="0058059E" w:rsidDel="00856011">
          <w:delText>1</w:delText>
        </w:r>
        <w:r w:rsidR="004543E9" w:rsidDel="00856011">
          <w:delText>3</w:delText>
        </w:r>
      </w:del>
    </w:p>
    <w:p w:rsidR="00375C1A" w:rsidDel="00856011" w:rsidRDefault="00375C1A" w:rsidP="0004494A">
      <w:pPr>
        <w:pStyle w:val="TOC2"/>
        <w:tabs>
          <w:tab w:val="left" w:pos="960"/>
        </w:tabs>
        <w:rPr>
          <w:del w:id="504" w:author="daven" w:date="2014-04-24T15:11:00Z"/>
          <w:rFonts w:asciiTheme="minorHAnsi" w:eastAsiaTheme="minorEastAsia" w:hAnsiTheme="minorHAnsi" w:cstheme="minorBidi"/>
          <w:noProof/>
          <w:szCs w:val="22"/>
        </w:rPr>
      </w:pPr>
      <w:del w:id="505" w:author="daven" w:date="2014-04-24T15:11:00Z">
        <w:r w:rsidDel="00856011">
          <w:rPr>
            <w:noProof/>
          </w:rPr>
          <w:delText>7.1</w:delText>
        </w:r>
        <w:r w:rsidDel="00856011">
          <w:rPr>
            <w:rFonts w:asciiTheme="minorHAnsi" w:eastAsiaTheme="minorEastAsia" w:hAnsiTheme="minorHAnsi" w:cstheme="minorBidi"/>
            <w:noProof/>
            <w:szCs w:val="22"/>
          </w:rPr>
          <w:tab/>
        </w:r>
        <w:r w:rsidDel="00856011">
          <w:rPr>
            <w:noProof/>
          </w:rPr>
          <w:delText>Milestone and Schedule</w:delText>
        </w:r>
        <w:r w:rsidDel="00856011">
          <w:rPr>
            <w:noProof/>
          </w:rPr>
          <w:tab/>
        </w:r>
        <w:r w:rsidR="004543E9" w:rsidDel="00856011">
          <w:rPr>
            <w:noProof/>
          </w:rPr>
          <w:delText>13</w:delText>
        </w:r>
      </w:del>
    </w:p>
    <w:p w:rsidR="00375C1A" w:rsidDel="00856011" w:rsidRDefault="00375C1A" w:rsidP="0004494A">
      <w:pPr>
        <w:pStyle w:val="TOC2"/>
        <w:tabs>
          <w:tab w:val="left" w:pos="960"/>
        </w:tabs>
        <w:rPr>
          <w:del w:id="506" w:author="daven" w:date="2014-04-24T15:11:00Z"/>
          <w:rFonts w:asciiTheme="minorHAnsi" w:eastAsiaTheme="minorEastAsia" w:hAnsiTheme="minorHAnsi" w:cstheme="minorBidi"/>
          <w:noProof/>
          <w:szCs w:val="22"/>
        </w:rPr>
      </w:pPr>
      <w:del w:id="507" w:author="daven" w:date="2014-04-24T15:11:00Z">
        <w:r w:rsidDel="00856011">
          <w:rPr>
            <w:noProof/>
          </w:rPr>
          <w:delText>7.2</w:delText>
        </w:r>
        <w:r w:rsidDel="00856011">
          <w:rPr>
            <w:rFonts w:asciiTheme="minorHAnsi" w:eastAsiaTheme="minorEastAsia" w:hAnsiTheme="minorHAnsi" w:cstheme="minorBidi"/>
            <w:noProof/>
            <w:szCs w:val="22"/>
          </w:rPr>
          <w:tab/>
        </w:r>
        <w:r w:rsidR="00845BE3" w:rsidDel="00856011">
          <w:rPr>
            <w:noProof/>
          </w:rPr>
          <w:delText>Res</w:delText>
        </w:r>
        <w:r w:rsidDel="00856011">
          <w:rPr>
            <w:noProof/>
          </w:rPr>
          <w:delText>ource Inventory</w:delText>
        </w:r>
        <w:r w:rsidDel="00856011">
          <w:rPr>
            <w:noProof/>
          </w:rPr>
          <w:tab/>
        </w:r>
        <w:r w:rsidR="00845BE3" w:rsidDel="00856011">
          <w:rPr>
            <w:noProof/>
          </w:rPr>
          <w:delText>1</w:delText>
        </w:r>
        <w:r w:rsidR="004543E9" w:rsidDel="00856011">
          <w:rPr>
            <w:noProof/>
          </w:rPr>
          <w:delText>4</w:delText>
        </w:r>
      </w:del>
    </w:p>
    <w:p w:rsidR="00375C1A" w:rsidDel="00856011" w:rsidRDefault="00375C1A" w:rsidP="0004494A">
      <w:pPr>
        <w:pStyle w:val="TOC1"/>
        <w:rPr>
          <w:del w:id="508" w:author="daven" w:date="2014-04-24T15:11:00Z"/>
          <w:rFonts w:asciiTheme="minorHAnsi" w:eastAsiaTheme="minorEastAsia" w:hAnsiTheme="minorHAnsi" w:cstheme="minorBidi"/>
          <w:b w:val="0"/>
          <w:sz w:val="22"/>
          <w:szCs w:val="22"/>
        </w:rPr>
      </w:pPr>
      <w:del w:id="509" w:author="daven" w:date="2014-04-24T15:11:00Z">
        <w:r w:rsidDel="00856011">
          <w:delText>8.</w:delText>
        </w:r>
        <w:r w:rsidDel="00856011">
          <w:rPr>
            <w:rFonts w:asciiTheme="minorHAnsi" w:eastAsiaTheme="minorEastAsia" w:hAnsiTheme="minorHAnsi" w:cstheme="minorBidi"/>
            <w:b w:val="0"/>
            <w:sz w:val="22"/>
            <w:szCs w:val="22"/>
          </w:rPr>
          <w:tab/>
        </w:r>
        <w:r w:rsidDel="00856011">
          <w:delText>Disaster Issues</w:delText>
        </w:r>
        <w:r w:rsidDel="00856011">
          <w:tab/>
        </w:r>
        <w:r w:rsidR="0058059E" w:rsidDel="00856011">
          <w:delText>1</w:delText>
        </w:r>
        <w:r w:rsidR="0029148C" w:rsidDel="00856011">
          <w:delText>5</w:delText>
        </w:r>
      </w:del>
    </w:p>
    <w:p w:rsidR="00375C1A" w:rsidDel="00856011" w:rsidRDefault="00375C1A" w:rsidP="0004494A">
      <w:pPr>
        <w:pStyle w:val="TOC2"/>
        <w:tabs>
          <w:tab w:val="left" w:pos="960"/>
        </w:tabs>
        <w:rPr>
          <w:del w:id="510" w:author="daven" w:date="2014-04-24T15:11:00Z"/>
          <w:rFonts w:asciiTheme="minorHAnsi" w:eastAsiaTheme="minorEastAsia" w:hAnsiTheme="minorHAnsi" w:cstheme="minorBidi"/>
          <w:noProof/>
          <w:szCs w:val="22"/>
        </w:rPr>
      </w:pPr>
      <w:del w:id="511" w:author="daven" w:date="2014-04-24T15:11:00Z">
        <w:r w:rsidDel="00856011">
          <w:rPr>
            <w:noProof/>
          </w:rPr>
          <w:delText>8.1</w:delText>
        </w:r>
        <w:r w:rsidDel="00856011">
          <w:rPr>
            <w:rFonts w:asciiTheme="minorHAnsi" w:eastAsiaTheme="minorEastAsia" w:hAnsiTheme="minorHAnsi" w:cstheme="minorBidi"/>
            <w:noProof/>
            <w:szCs w:val="22"/>
          </w:rPr>
          <w:tab/>
        </w:r>
        <w:r w:rsidDel="00856011">
          <w:rPr>
            <w:noProof/>
          </w:rPr>
          <w:delText>Software Backup</w:delText>
        </w:r>
        <w:r w:rsidDel="00856011">
          <w:rPr>
            <w:noProof/>
          </w:rPr>
          <w:tab/>
        </w:r>
        <w:r w:rsidR="0058059E" w:rsidDel="00856011">
          <w:rPr>
            <w:noProof/>
          </w:rPr>
          <w:delText>1</w:delText>
        </w:r>
        <w:r w:rsidR="0029148C" w:rsidDel="00856011">
          <w:rPr>
            <w:noProof/>
          </w:rPr>
          <w:delText>5</w:delText>
        </w:r>
      </w:del>
    </w:p>
    <w:p w:rsidR="0058059E" w:rsidRPr="0058059E" w:rsidDel="00856011" w:rsidRDefault="00375C1A" w:rsidP="0058059E">
      <w:pPr>
        <w:pStyle w:val="TOC2"/>
        <w:tabs>
          <w:tab w:val="left" w:pos="960"/>
        </w:tabs>
        <w:rPr>
          <w:del w:id="512" w:author="daven" w:date="2014-04-24T15:11:00Z"/>
          <w:noProof/>
        </w:rPr>
      </w:pPr>
      <w:del w:id="513" w:author="daven" w:date="2014-04-24T15:11:00Z">
        <w:r w:rsidDel="00856011">
          <w:rPr>
            <w:noProof/>
          </w:rPr>
          <w:delText>8.2</w:delText>
        </w:r>
        <w:r w:rsidDel="00856011">
          <w:rPr>
            <w:rFonts w:asciiTheme="minorHAnsi" w:eastAsiaTheme="minorEastAsia" w:hAnsiTheme="minorHAnsi" w:cstheme="minorBidi"/>
            <w:noProof/>
            <w:szCs w:val="22"/>
          </w:rPr>
          <w:tab/>
        </w:r>
        <w:r w:rsidDel="00856011">
          <w:rPr>
            <w:noProof/>
          </w:rPr>
          <w:delText>Other Platform or Website</w:delText>
        </w:r>
        <w:r w:rsidDel="00856011">
          <w:rPr>
            <w:noProof/>
          </w:rPr>
          <w:tab/>
        </w:r>
        <w:r w:rsidR="0058059E" w:rsidDel="00856011">
          <w:rPr>
            <w:noProof/>
          </w:rPr>
          <w:delText>1</w:delText>
        </w:r>
        <w:r w:rsidR="0029148C" w:rsidDel="00856011">
          <w:rPr>
            <w:noProof/>
          </w:rPr>
          <w:delText>5</w:delText>
        </w:r>
      </w:del>
    </w:p>
    <w:p w:rsidR="00375C1A" w:rsidDel="00856011" w:rsidRDefault="00375C1A" w:rsidP="0004494A">
      <w:pPr>
        <w:pStyle w:val="TOC2"/>
        <w:tabs>
          <w:tab w:val="left" w:pos="960"/>
        </w:tabs>
        <w:rPr>
          <w:del w:id="514" w:author="daven" w:date="2014-04-24T15:11:00Z"/>
          <w:rFonts w:asciiTheme="minorHAnsi" w:eastAsiaTheme="minorEastAsia" w:hAnsiTheme="minorHAnsi" w:cstheme="minorBidi"/>
          <w:noProof/>
          <w:szCs w:val="22"/>
        </w:rPr>
      </w:pPr>
      <w:del w:id="515" w:author="daven" w:date="2014-04-24T15:11:00Z">
        <w:r w:rsidDel="00856011">
          <w:rPr>
            <w:noProof/>
          </w:rPr>
          <w:delText>8.3</w:delText>
        </w:r>
        <w:r w:rsidDel="00856011">
          <w:rPr>
            <w:rFonts w:asciiTheme="minorHAnsi" w:eastAsiaTheme="minorEastAsia" w:hAnsiTheme="minorHAnsi" w:cstheme="minorBidi"/>
            <w:noProof/>
            <w:szCs w:val="22"/>
          </w:rPr>
          <w:tab/>
        </w:r>
        <w:r w:rsidDel="00856011">
          <w:rPr>
            <w:noProof/>
          </w:rPr>
          <w:delText>Demo Video</w:delText>
        </w:r>
        <w:r w:rsidDel="00856011">
          <w:rPr>
            <w:noProof/>
          </w:rPr>
          <w:tab/>
        </w:r>
        <w:r w:rsidR="0058059E" w:rsidDel="00856011">
          <w:rPr>
            <w:noProof/>
          </w:rPr>
          <w:delText>1</w:delText>
        </w:r>
        <w:r w:rsidR="0029148C" w:rsidDel="00856011">
          <w:rPr>
            <w:noProof/>
          </w:rPr>
          <w:delText>5</w:delText>
        </w:r>
      </w:del>
    </w:p>
    <w:p w:rsidR="0058059E" w:rsidDel="0064421E" w:rsidRDefault="003B266C" w:rsidP="0058059E">
      <w:pPr>
        <w:pStyle w:val="TOC1"/>
        <w:rPr>
          <w:del w:id="516" w:author="daven" w:date="2014-04-24T15:12:00Z"/>
          <w:rFonts w:asciiTheme="minorHAnsi" w:eastAsiaTheme="minorEastAsia" w:hAnsiTheme="minorHAnsi" w:cstheme="minorBidi"/>
          <w:b w:val="0"/>
          <w:sz w:val="22"/>
          <w:szCs w:val="22"/>
        </w:rPr>
      </w:pPr>
      <w:r>
        <w:rPr>
          <w:rFonts w:ascii="Times New Roman" w:hAnsi="Times New Roman"/>
        </w:rPr>
        <w:fldChar w:fldCharType="end"/>
      </w:r>
      <w:bookmarkStart w:id="517" w:name="_GoBack"/>
      <w:bookmarkEnd w:id="517"/>
      <w:del w:id="518" w:author="daven" w:date="2014-04-24T15:12:00Z">
        <w:r w:rsidR="0058059E" w:rsidRPr="0058059E" w:rsidDel="0064421E">
          <w:delText xml:space="preserve"> </w:delText>
        </w:r>
        <w:r w:rsidR="0058059E" w:rsidDel="0064421E">
          <w:delText>Appendix A: Issues List</w:delText>
        </w:r>
        <w:r w:rsidR="0058059E" w:rsidDel="0064421E">
          <w:tab/>
          <w:delText>1</w:delText>
        </w:r>
        <w:r w:rsidR="0029148C" w:rsidDel="0064421E">
          <w:delText>6</w:delText>
        </w:r>
      </w:del>
    </w:p>
    <w:p w:rsidR="003B266C" w:rsidRDefault="003B266C" w:rsidP="0064421E">
      <w:pPr>
        <w:pStyle w:val="TOC1"/>
        <w:rPr>
          <w:rFonts w:ascii="Times New Roman" w:hAnsi="Times New Roman"/>
          <w:b w:val="0"/>
        </w:rPr>
        <w:pPrChange w:id="519" w:author="daven" w:date="2014-04-24T15:12:00Z">
          <w:pPr>
            <w:jc w:val="both"/>
          </w:pPr>
        </w:pPrChange>
      </w:pPr>
    </w:p>
    <w:p w:rsidR="003B266C" w:rsidRDefault="003B266C" w:rsidP="0004494A">
      <w:pPr>
        <w:jc w:val="both"/>
        <w:rPr>
          <w:rFonts w:ascii="Times New Roman" w:hAnsi="Times New Roman"/>
          <w:b/>
          <w:noProof/>
        </w:rPr>
      </w:pPr>
    </w:p>
    <w:p w:rsidR="003B266C" w:rsidRDefault="003B266C" w:rsidP="0004494A">
      <w:pPr>
        <w:pStyle w:val="TOCEntry"/>
        <w:jc w:val="both"/>
      </w:pPr>
      <w:r>
        <w:br w:type="page"/>
      </w:r>
      <w:bookmarkStart w:id="520" w:name="_Toc386115662"/>
      <w:r>
        <w:lastRenderedPageBreak/>
        <w:t>Revision History</w:t>
      </w:r>
      <w:bookmarkEnd w:id="52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521" w:author="Andrew" w:date="2014-03-18T15:36:00Z">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998"/>
        <w:gridCol w:w="1530"/>
        <w:gridCol w:w="4756"/>
        <w:gridCol w:w="1584"/>
        <w:tblGridChange w:id="522">
          <w:tblGrid>
            <w:gridCol w:w="1998"/>
            <w:gridCol w:w="1332"/>
            <w:gridCol w:w="198"/>
            <w:gridCol w:w="4756"/>
            <w:gridCol w:w="1584"/>
          </w:tblGrid>
        </w:tblGridChange>
      </w:tblGrid>
      <w:tr w:rsidR="003B266C" w:rsidTr="00AE4315">
        <w:tc>
          <w:tcPr>
            <w:tcW w:w="1998" w:type="dxa"/>
            <w:tcBorders>
              <w:top w:val="single" w:sz="12" w:space="0" w:color="auto"/>
              <w:bottom w:val="double" w:sz="12" w:space="0" w:color="auto"/>
            </w:tcBorders>
            <w:tcPrChange w:id="523" w:author="Andrew" w:date="2014-03-18T15:36:00Z">
              <w:tcPr>
                <w:tcW w:w="1998" w:type="dxa"/>
                <w:tcBorders>
                  <w:top w:val="single" w:sz="12" w:space="0" w:color="auto"/>
                  <w:bottom w:val="double" w:sz="12" w:space="0" w:color="auto"/>
                </w:tcBorders>
              </w:tcPr>
            </w:tcPrChange>
          </w:tcPr>
          <w:p w:rsidR="003B266C" w:rsidRDefault="003B266C" w:rsidP="0004494A">
            <w:pPr>
              <w:spacing w:before="40" w:after="40"/>
              <w:jc w:val="both"/>
              <w:rPr>
                <w:b/>
              </w:rPr>
            </w:pPr>
            <w:r>
              <w:rPr>
                <w:b/>
              </w:rPr>
              <w:t>Name</w:t>
            </w:r>
          </w:p>
        </w:tc>
        <w:tc>
          <w:tcPr>
            <w:tcW w:w="1530" w:type="dxa"/>
            <w:tcBorders>
              <w:top w:val="single" w:sz="12" w:space="0" w:color="auto"/>
              <w:bottom w:val="double" w:sz="12" w:space="0" w:color="auto"/>
            </w:tcBorders>
            <w:tcPrChange w:id="524" w:author="Andrew" w:date="2014-03-18T15:36:00Z">
              <w:tcPr>
                <w:tcW w:w="1332" w:type="dxa"/>
                <w:tcBorders>
                  <w:top w:val="single" w:sz="12" w:space="0" w:color="auto"/>
                  <w:bottom w:val="double" w:sz="12" w:space="0" w:color="auto"/>
                </w:tcBorders>
              </w:tcPr>
            </w:tcPrChange>
          </w:tcPr>
          <w:p w:rsidR="003B266C" w:rsidRDefault="003B266C" w:rsidP="0004494A">
            <w:pPr>
              <w:spacing w:before="40" w:after="40"/>
              <w:jc w:val="both"/>
              <w:rPr>
                <w:b/>
              </w:rPr>
            </w:pPr>
            <w:r>
              <w:rPr>
                <w:b/>
              </w:rPr>
              <w:t>Date</w:t>
            </w:r>
          </w:p>
        </w:tc>
        <w:tc>
          <w:tcPr>
            <w:tcW w:w="4756" w:type="dxa"/>
            <w:tcBorders>
              <w:top w:val="single" w:sz="12" w:space="0" w:color="auto"/>
              <w:bottom w:val="double" w:sz="12" w:space="0" w:color="auto"/>
            </w:tcBorders>
            <w:tcPrChange w:id="525" w:author="Andrew" w:date="2014-03-18T15:36:00Z">
              <w:tcPr>
                <w:tcW w:w="4954" w:type="dxa"/>
                <w:gridSpan w:val="2"/>
                <w:tcBorders>
                  <w:top w:val="single" w:sz="12" w:space="0" w:color="auto"/>
                  <w:bottom w:val="double" w:sz="12" w:space="0" w:color="auto"/>
                </w:tcBorders>
              </w:tcPr>
            </w:tcPrChange>
          </w:tcPr>
          <w:p w:rsidR="003B266C" w:rsidRDefault="003B266C" w:rsidP="0004494A">
            <w:pPr>
              <w:spacing w:before="40" w:after="40"/>
              <w:jc w:val="both"/>
              <w:rPr>
                <w:b/>
              </w:rPr>
            </w:pPr>
            <w:r>
              <w:rPr>
                <w:b/>
              </w:rPr>
              <w:t>Reason For Changes</w:t>
            </w:r>
          </w:p>
        </w:tc>
        <w:tc>
          <w:tcPr>
            <w:tcW w:w="1584" w:type="dxa"/>
            <w:tcBorders>
              <w:top w:val="single" w:sz="12" w:space="0" w:color="auto"/>
              <w:bottom w:val="double" w:sz="12" w:space="0" w:color="auto"/>
            </w:tcBorders>
            <w:tcPrChange w:id="526" w:author="Andrew" w:date="2014-03-18T15:36:00Z">
              <w:tcPr>
                <w:tcW w:w="1584" w:type="dxa"/>
                <w:tcBorders>
                  <w:top w:val="single" w:sz="12" w:space="0" w:color="auto"/>
                  <w:bottom w:val="double" w:sz="12" w:space="0" w:color="auto"/>
                </w:tcBorders>
              </w:tcPr>
            </w:tcPrChange>
          </w:tcPr>
          <w:p w:rsidR="003B266C" w:rsidRDefault="003B266C" w:rsidP="0004494A">
            <w:pPr>
              <w:spacing w:before="40" w:after="40"/>
              <w:jc w:val="both"/>
              <w:rPr>
                <w:b/>
              </w:rPr>
            </w:pPr>
            <w:r>
              <w:rPr>
                <w:b/>
              </w:rPr>
              <w:t>Version</w:t>
            </w:r>
          </w:p>
        </w:tc>
      </w:tr>
      <w:tr w:rsidR="003B266C" w:rsidTr="00AE4315">
        <w:tc>
          <w:tcPr>
            <w:tcW w:w="1998" w:type="dxa"/>
            <w:tcBorders>
              <w:top w:val="nil"/>
            </w:tcBorders>
            <w:tcPrChange w:id="527" w:author="Andrew" w:date="2014-03-18T15:35:00Z">
              <w:tcPr>
                <w:tcW w:w="1998" w:type="dxa"/>
                <w:tcBorders>
                  <w:top w:val="nil"/>
                </w:tcBorders>
              </w:tcPr>
            </w:tcPrChange>
          </w:tcPr>
          <w:p w:rsidR="003B266C" w:rsidRDefault="00913BDF" w:rsidP="0004494A">
            <w:pPr>
              <w:spacing w:before="40" w:after="40"/>
              <w:jc w:val="both"/>
            </w:pPr>
            <w:r>
              <w:t>Brian</w:t>
            </w:r>
            <w:r w:rsidR="003B266C">
              <w:t xml:space="preserve"> </w:t>
            </w:r>
            <w:proofErr w:type="spellStart"/>
            <w:r w:rsidR="003B266C">
              <w:t>S</w:t>
            </w:r>
            <w:r>
              <w:t>trattard</w:t>
            </w:r>
            <w:proofErr w:type="spellEnd"/>
          </w:p>
        </w:tc>
        <w:tc>
          <w:tcPr>
            <w:tcW w:w="1530" w:type="dxa"/>
            <w:tcBorders>
              <w:top w:val="nil"/>
            </w:tcBorders>
            <w:tcPrChange w:id="528" w:author="Andrew" w:date="2014-03-18T15:35:00Z">
              <w:tcPr>
                <w:tcW w:w="1332" w:type="dxa"/>
                <w:tcBorders>
                  <w:top w:val="nil"/>
                </w:tcBorders>
              </w:tcPr>
            </w:tcPrChange>
          </w:tcPr>
          <w:p w:rsidR="003B266C" w:rsidRDefault="00913BDF" w:rsidP="0004494A">
            <w:pPr>
              <w:spacing w:before="40" w:after="40"/>
              <w:jc w:val="both"/>
            </w:pPr>
            <w:r>
              <w:t>February 4, 2014</w:t>
            </w:r>
          </w:p>
        </w:tc>
        <w:tc>
          <w:tcPr>
            <w:tcW w:w="4756" w:type="dxa"/>
            <w:tcBorders>
              <w:top w:val="nil"/>
            </w:tcBorders>
            <w:tcPrChange w:id="529" w:author="Andrew" w:date="2014-03-18T15:35:00Z">
              <w:tcPr>
                <w:tcW w:w="4954" w:type="dxa"/>
                <w:gridSpan w:val="2"/>
                <w:tcBorders>
                  <w:top w:val="nil"/>
                </w:tcBorders>
              </w:tcPr>
            </w:tcPrChange>
          </w:tcPr>
          <w:p w:rsidR="003B266C" w:rsidRDefault="003B266C" w:rsidP="0004494A">
            <w:pPr>
              <w:spacing w:before="40" w:after="40"/>
              <w:jc w:val="both"/>
            </w:pPr>
            <w:r>
              <w:t>Initial Draft</w:t>
            </w:r>
          </w:p>
        </w:tc>
        <w:tc>
          <w:tcPr>
            <w:tcW w:w="1584" w:type="dxa"/>
            <w:tcBorders>
              <w:top w:val="nil"/>
            </w:tcBorders>
            <w:tcPrChange w:id="530" w:author="Andrew" w:date="2014-03-18T15:35:00Z">
              <w:tcPr>
                <w:tcW w:w="1584" w:type="dxa"/>
                <w:tcBorders>
                  <w:top w:val="nil"/>
                </w:tcBorders>
              </w:tcPr>
            </w:tcPrChange>
          </w:tcPr>
          <w:p w:rsidR="003B266C" w:rsidRDefault="003B266C" w:rsidP="0004494A">
            <w:pPr>
              <w:spacing w:before="40" w:after="40"/>
              <w:jc w:val="both"/>
            </w:pPr>
            <w:r>
              <w:t>1.0</w:t>
            </w:r>
          </w:p>
        </w:tc>
      </w:tr>
      <w:tr w:rsidR="003B266C" w:rsidTr="00AE4315">
        <w:tc>
          <w:tcPr>
            <w:tcW w:w="1998" w:type="dxa"/>
            <w:tcPrChange w:id="531" w:author="Andrew" w:date="2014-03-18T15:35:00Z">
              <w:tcPr>
                <w:tcW w:w="1998" w:type="dxa"/>
              </w:tcPr>
            </w:tcPrChange>
          </w:tcPr>
          <w:p w:rsidR="003B266C" w:rsidRDefault="00234440" w:rsidP="0004494A">
            <w:pPr>
              <w:spacing w:before="40" w:after="40"/>
              <w:jc w:val="both"/>
            </w:pPr>
            <w:r>
              <w:t>Andrew Poirier</w:t>
            </w:r>
          </w:p>
        </w:tc>
        <w:tc>
          <w:tcPr>
            <w:tcW w:w="1530" w:type="dxa"/>
            <w:tcPrChange w:id="532" w:author="Andrew" w:date="2014-03-18T15:35:00Z">
              <w:tcPr>
                <w:tcW w:w="1332" w:type="dxa"/>
              </w:tcPr>
            </w:tcPrChange>
          </w:tcPr>
          <w:p w:rsidR="003B266C" w:rsidRDefault="00234440" w:rsidP="0004494A">
            <w:pPr>
              <w:spacing w:before="40" w:after="40"/>
              <w:jc w:val="both"/>
            </w:pPr>
            <w:r>
              <w:t>February 11,2014</w:t>
            </w:r>
          </w:p>
        </w:tc>
        <w:tc>
          <w:tcPr>
            <w:tcW w:w="4756" w:type="dxa"/>
            <w:tcPrChange w:id="533" w:author="Andrew" w:date="2014-03-18T15:35:00Z">
              <w:tcPr>
                <w:tcW w:w="4954" w:type="dxa"/>
                <w:gridSpan w:val="2"/>
              </w:tcPr>
            </w:tcPrChange>
          </w:tcPr>
          <w:p w:rsidR="003B266C" w:rsidRDefault="00234440" w:rsidP="0004494A">
            <w:pPr>
              <w:spacing w:before="40" w:after="40"/>
              <w:jc w:val="both"/>
            </w:pPr>
            <w:r>
              <w:t>Draft Reconstruction</w:t>
            </w:r>
          </w:p>
        </w:tc>
        <w:tc>
          <w:tcPr>
            <w:tcW w:w="1584" w:type="dxa"/>
            <w:tcPrChange w:id="534" w:author="Andrew" w:date="2014-03-18T15:35:00Z">
              <w:tcPr>
                <w:tcW w:w="1584" w:type="dxa"/>
              </w:tcPr>
            </w:tcPrChange>
          </w:tcPr>
          <w:p w:rsidR="003B266C" w:rsidRDefault="00234440" w:rsidP="0004494A">
            <w:pPr>
              <w:spacing w:before="40" w:after="40"/>
              <w:jc w:val="both"/>
            </w:pPr>
            <w:r>
              <w:t>1.1</w:t>
            </w:r>
          </w:p>
        </w:tc>
      </w:tr>
      <w:tr w:rsidR="003B266C" w:rsidTr="00AE4315">
        <w:tc>
          <w:tcPr>
            <w:tcW w:w="1998" w:type="dxa"/>
            <w:tcPrChange w:id="535" w:author="Andrew" w:date="2014-03-18T15:35:00Z">
              <w:tcPr>
                <w:tcW w:w="1998" w:type="dxa"/>
              </w:tcPr>
            </w:tcPrChange>
          </w:tcPr>
          <w:p w:rsidR="003B266C" w:rsidRDefault="00D814B1" w:rsidP="0004494A">
            <w:pPr>
              <w:spacing w:before="40" w:after="40"/>
              <w:jc w:val="both"/>
            </w:pPr>
            <w:r>
              <w:t>Omar X Rivera</w:t>
            </w:r>
          </w:p>
        </w:tc>
        <w:tc>
          <w:tcPr>
            <w:tcW w:w="1530" w:type="dxa"/>
            <w:tcPrChange w:id="536" w:author="Andrew" w:date="2014-03-18T15:35:00Z">
              <w:tcPr>
                <w:tcW w:w="1332" w:type="dxa"/>
              </w:tcPr>
            </w:tcPrChange>
          </w:tcPr>
          <w:p w:rsidR="003B266C" w:rsidRDefault="00D814B1" w:rsidP="0004494A">
            <w:pPr>
              <w:spacing w:before="40" w:after="40"/>
              <w:jc w:val="both"/>
            </w:pPr>
            <w:r>
              <w:t>February 12,2014</w:t>
            </w:r>
          </w:p>
        </w:tc>
        <w:tc>
          <w:tcPr>
            <w:tcW w:w="4756" w:type="dxa"/>
            <w:tcPrChange w:id="537" w:author="Andrew" w:date="2014-03-18T15:35:00Z">
              <w:tcPr>
                <w:tcW w:w="4954" w:type="dxa"/>
                <w:gridSpan w:val="2"/>
              </w:tcPr>
            </w:tcPrChange>
          </w:tcPr>
          <w:p w:rsidR="00D814B1" w:rsidRDefault="00D814B1" w:rsidP="0004494A">
            <w:pPr>
              <w:spacing w:before="40" w:after="40"/>
              <w:jc w:val="both"/>
            </w:pPr>
            <w:r>
              <w:t xml:space="preserve"> Updated Acronyms, Management Issues, Performance requirements,  Review Sections, </w:t>
            </w:r>
            <w:r w:rsidR="00D04F5A">
              <w:t>System Evolution</w:t>
            </w:r>
          </w:p>
        </w:tc>
        <w:tc>
          <w:tcPr>
            <w:tcW w:w="1584" w:type="dxa"/>
            <w:tcPrChange w:id="538" w:author="Andrew" w:date="2014-03-18T15:35:00Z">
              <w:tcPr>
                <w:tcW w:w="1584" w:type="dxa"/>
              </w:tcPr>
            </w:tcPrChange>
          </w:tcPr>
          <w:p w:rsidR="003B266C" w:rsidRDefault="00D814B1" w:rsidP="0004494A">
            <w:pPr>
              <w:spacing w:before="40" w:after="40"/>
              <w:jc w:val="both"/>
            </w:pPr>
            <w:r>
              <w:t>1.2</w:t>
            </w:r>
          </w:p>
        </w:tc>
      </w:tr>
      <w:tr w:rsidR="00713ADE" w:rsidTr="00AE4315">
        <w:tc>
          <w:tcPr>
            <w:tcW w:w="1998" w:type="dxa"/>
            <w:tcPrChange w:id="539" w:author="Andrew" w:date="2014-03-18T15:35:00Z">
              <w:tcPr>
                <w:tcW w:w="1998" w:type="dxa"/>
                <w:tcBorders>
                  <w:bottom w:val="single" w:sz="12" w:space="0" w:color="auto"/>
                </w:tcBorders>
              </w:tcPr>
            </w:tcPrChange>
          </w:tcPr>
          <w:p w:rsidR="00713ADE" w:rsidRDefault="00713ADE" w:rsidP="0004494A">
            <w:pPr>
              <w:spacing w:before="40" w:after="40"/>
              <w:jc w:val="both"/>
            </w:pPr>
            <w:proofErr w:type="spellStart"/>
            <w:r>
              <w:t>Daven</w:t>
            </w:r>
            <w:proofErr w:type="spellEnd"/>
            <w:r>
              <w:t xml:space="preserve"> Amin</w:t>
            </w:r>
          </w:p>
        </w:tc>
        <w:tc>
          <w:tcPr>
            <w:tcW w:w="1530" w:type="dxa"/>
            <w:tcPrChange w:id="540" w:author="Andrew" w:date="2014-03-18T15:35:00Z">
              <w:tcPr>
                <w:tcW w:w="1332" w:type="dxa"/>
                <w:tcBorders>
                  <w:bottom w:val="single" w:sz="12" w:space="0" w:color="auto"/>
                </w:tcBorders>
              </w:tcPr>
            </w:tcPrChange>
          </w:tcPr>
          <w:p w:rsidR="00713ADE" w:rsidRDefault="00713ADE" w:rsidP="0004494A">
            <w:pPr>
              <w:spacing w:before="40" w:after="40"/>
              <w:jc w:val="both"/>
            </w:pPr>
            <w:r>
              <w:t>February 13,2014</w:t>
            </w:r>
          </w:p>
        </w:tc>
        <w:tc>
          <w:tcPr>
            <w:tcW w:w="4756" w:type="dxa"/>
            <w:tcPrChange w:id="541" w:author="Andrew" w:date="2014-03-18T15:35:00Z">
              <w:tcPr>
                <w:tcW w:w="4954" w:type="dxa"/>
                <w:gridSpan w:val="2"/>
                <w:tcBorders>
                  <w:bottom w:val="single" w:sz="12" w:space="0" w:color="auto"/>
                </w:tcBorders>
              </w:tcPr>
            </w:tcPrChange>
          </w:tcPr>
          <w:p w:rsidR="00713ADE" w:rsidRDefault="00713ADE" w:rsidP="0004494A">
            <w:pPr>
              <w:spacing w:before="40" w:after="40"/>
              <w:jc w:val="both"/>
            </w:pPr>
            <w:r>
              <w:t>Added missing use case, added additional functional requirements, edited for i</w:t>
            </w:r>
            <w:r w:rsidR="005716A9">
              <w:t>mproved clarity and consistency, updated definitions.</w:t>
            </w:r>
          </w:p>
        </w:tc>
        <w:tc>
          <w:tcPr>
            <w:tcW w:w="1584" w:type="dxa"/>
            <w:tcPrChange w:id="542" w:author="Andrew" w:date="2014-03-18T15:35:00Z">
              <w:tcPr>
                <w:tcW w:w="1584" w:type="dxa"/>
                <w:tcBorders>
                  <w:bottom w:val="single" w:sz="12" w:space="0" w:color="auto"/>
                </w:tcBorders>
              </w:tcPr>
            </w:tcPrChange>
          </w:tcPr>
          <w:p w:rsidR="00713ADE" w:rsidRDefault="00713ADE" w:rsidP="0004494A">
            <w:pPr>
              <w:spacing w:before="40" w:after="40"/>
              <w:jc w:val="both"/>
            </w:pPr>
            <w:r>
              <w:t>1.3</w:t>
            </w:r>
          </w:p>
        </w:tc>
      </w:tr>
      <w:tr w:rsidR="00AE4315" w:rsidTr="00224F4E">
        <w:trPr>
          <w:ins w:id="543" w:author="Andrew" w:date="2014-03-18T15:35:00Z"/>
        </w:trPr>
        <w:tc>
          <w:tcPr>
            <w:tcW w:w="1998" w:type="dxa"/>
            <w:tcPrChange w:id="544" w:author="Andrew" w:date="2014-03-18T15:35:00Z">
              <w:tcPr>
                <w:tcW w:w="1998" w:type="dxa"/>
                <w:tcBorders>
                  <w:bottom w:val="single" w:sz="12" w:space="0" w:color="auto"/>
                </w:tcBorders>
              </w:tcPr>
            </w:tcPrChange>
          </w:tcPr>
          <w:p w:rsidR="00AE4315" w:rsidRDefault="00AE4315" w:rsidP="0004494A">
            <w:pPr>
              <w:spacing w:before="40" w:after="40"/>
              <w:jc w:val="both"/>
              <w:rPr>
                <w:ins w:id="545" w:author="Andrew" w:date="2014-03-18T15:35:00Z"/>
              </w:rPr>
            </w:pPr>
            <w:ins w:id="546" w:author="Andrew" w:date="2014-03-18T15:35:00Z">
              <w:r>
                <w:t>Team</w:t>
              </w:r>
            </w:ins>
          </w:p>
        </w:tc>
        <w:tc>
          <w:tcPr>
            <w:tcW w:w="1530" w:type="dxa"/>
            <w:tcPrChange w:id="547" w:author="Andrew" w:date="2014-03-18T15:35:00Z">
              <w:tcPr>
                <w:tcW w:w="1332" w:type="dxa"/>
                <w:tcBorders>
                  <w:bottom w:val="single" w:sz="12" w:space="0" w:color="auto"/>
                </w:tcBorders>
              </w:tcPr>
            </w:tcPrChange>
          </w:tcPr>
          <w:p w:rsidR="00AE4315" w:rsidRDefault="00AE4315" w:rsidP="0004494A">
            <w:pPr>
              <w:spacing w:before="40" w:after="40"/>
              <w:jc w:val="both"/>
              <w:rPr>
                <w:ins w:id="548" w:author="Andrew" w:date="2014-03-18T15:36:00Z"/>
              </w:rPr>
            </w:pPr>
            <w:ins w:id="549" w:author="Andrew" w:date="2014-03-18T15:35:00Z">
              <w:r>
                <w:t>March</w:t>
              </w:r>
            </w:ins>
          </w:p>
          <w:p w:rsidR="00AE4315" w:rsidRDefault="00AE4315" w:rsidP="0004494A">
            <w:pPr>
              <w:spacing w:before="40" w:after="40"/>
              <w:jc w:val="both"/>
              <w:rPr>
                <w:ins w:id="550" w:author="Andrew" w:date="2014-03-18T15:35:00Z"/>
              </w:rPr>
            </w:pPr>
            <w:ins w:id="551" w:author="Andrew" w:date="2014-03-18T15:35:00Z">
              <w:r>
                <w:t>18, 2014</w:t>
              </w:r>
            </w:ins>
          </w:p>
        </w:tc>
        <w:tc>
          <w:tcPr>
            <w:tcW w:w="4756" w:type="dxa"/>
            <w:tcPrChange w:id="552" w:author="Andrew" w:date="2014-03-18T15:35:00Z">
              <w:tcPr>
                <w:tcW w:w="4954" w:type="dxa"/>
                <w:gridSpan w:val="2"/>
                <w:tcBorders>
                  <w:bottom w:val="single" w:sz="12" w:space="0" w:color="auto"/>
                </w:tcBorders>
              </w:tcPr>
            </w:tcPrChange>
          </w:tcPr>
          <w:p w:rsidR="00AE4315" w:rsidRDefault="00AE4315" w:rsidP="0004494A">
            <w:pPr>
              <w:spacing w:before="40" w:after="40"/>
              <w:jc w:val="both"/>
              <w:rPr>
                <w:ins w:id="553" w:author="Andrew" w:date="2014-03-18T15:35:00Z"/>
              </w:rPr>
            </w:pPr>
            <w:ins w:id="554" w:author="Andrew" w:date="2014-03-18T15:35:00Z">
              <w:r>
                <w:t xml:space="preserve">Incorporated feedback from both group and professor. </w:t>
              </w:r>
            </w:ins>
          </w:p>
        </w:tc>
        <w:tc>
          <w:tcPr>
            <w:tcW w:w="1584" w:type="dxa"/>
            <w:tcPrChange w:id="555" w:author="Andrew" w:date="2014-03-18T15:35:00Z">
              <w:tcPr>
                <w:tcW w:w="1584" w:type="dxa"/>
                <w:tcBorders>
                  <w:bottom w:val="single" w:sz="12" w:space="0" w:color="auto"/>
                </w:tcBorders>
              </w:tcPr>
            </w:tcPrChange>
          </w:tcPr>
          <w:p w:rsidR="00AE4315" w:rsidRDefault="00AE4315" w:rsidP="0004494A">
            <w:pPr>
              <w:spacing w:before="40" w:after="40"/>
              <w:jc w:val="both"/>
              <w:rPr>
                <w:ins w:id="556" w:author="Andrew" w:date="2014-03-18T15:35:00Z"/>
              </w:rPr>
            </w:pPr>
            <w:ins w:id="557" w:author="Andrew" w:date="2014-03-18T15:36:00Z">
              <w:r>
                <w:t>2.0</w:t>
              </w:r>
            </w:ins>
          </w:p>
        </w:tc>
      </w:tr>
      <w:tr w:rsidR="00224F4E" w:rsidTr="00AE4315">
        <w:tc>
          <w:tcPr>
            <w:tcW w:w="1998" w:type="dxa"/>
            <w:tcBorders>
              <w:bottom w:val="single" w:sz="12" w:space="0" w:color="auto"/>
            </w:tcBorders>
          </w:tcPr>
          <w:p w:rsidR="00224F4E" w:rsidRDefault="00224F4E" w:rsidP="0004494A">
            <w:pPr>
              <w:spacing w:before="40" w:after="40"/>
              <w:jc w:val="both"/>
            </w:pPr>
            <w:proofErr w:type="spellStart"/>
            <w:r>
              <w:t>Daven</w:t>
            </w:r>
            <w:proofErr w:type="spellEnd"/>
            <w:r>
              <w:t xml:space="preserve"> Amin</w:t>
            </w:r>
          </w:p>
        </w:tc>
        <w:tc>
          <w:tcPr>
            <w:tcW w:w="1530" w:type="dxa"/>
            <w:tcBorders>
              <w:bottom w:val="single" w:sz="12" w:space="0" w:color="auto"/>
            </w:tcBorders>
          </w:tcPr>
          <w:p w:rsidR="00224F4E" w:rsidRDefault="00224F4E" w:rsidP="0004494A">
            <w:pPr>
              <w:spacing w:before="40" w:after="40"/>
              <w:jc w:val="both"/>
            </w:pPr>
            <w:r>
              <w:t>April 24, 2014</w:t>
            </w:r>
          </w:p>
        </w:tc>
        <w:tc>
          <w:tcPr>
            <w:tcW w:w="4756" w:type="dxa"/>
            <w:tcBorders>
              <w:bottom w:val="single" w:sz="12" w:space="0" w:color="auto"/>
            </w:tcBorders>
          </w:tcPr>
          <w:p w:rsidR="00224F4E" w:rsidRDefault="00224F4E" w:rsidP="0004494A">
            <w:pPr>
              <w:spacing w:before="40" w:after="40"/>
              <w:jc w:val="both"/>
            </w:pPr>
            <w:r>
              <w:t>Adding “Deferred Requirements” section and moving unimplemented requirements.</w:t>
            </w:r>
          </w:p>
        </w:tc>
        <w:tc>
          <w:tcPr>
            <w:tcW w:w="1584" w:type="dxa"/>
            <w:tcBorders>
              <w:bottom w:val="single" w:sz="12" w:space="0" w:color="auto"/>
            </w:tcBorders>
          </w:tcPr>
          <w:p w:rsidR="00224F4E" w:rsidRDefault="00224F4E" w:rsidP="0004494A">
            <w:pPr>
              <w:spacing w:before="40" w:after="40"/>
              <w:jc w:val="both"/>
            </w:pPr>
            <w:r>
              <w:t>2.1</w:t>
            </w:r>
          </w:p>
        </w:tc>
      </w:tr>
    </w:tbl>
    <w:p w:rsidR="003B266C" w:rsidRDefault="003B266C" w:rsidP="0004494A">
      <w:pPr>
        <w:jc w:val="both"/>
        <w:rPr>
          <w:b/>
        </w:rPr>
      </w:pPr>
    </w:p>
    <w:p w:rsidR="003B266C" w:rsidRDefault="003B266C" w:rsidP="0004494A">
      <w:pPr>
        <w:jc w:val="both"/>
      </w:pPr>
    </w:p>
    <w:p w:rsidR="003B266C" w:rsidRDefault="003B266C" w:rsidP="0004494A">
      <w:pPr>
        <w:jc w:val="both"/>
        <w:sectPr w:rsidR="003B266C">
          <w:headerReference w:type="default" r:id="rId9"/>
          <w:pgSz w:w="12240" w:h="15840" w:code="1"/>
          <w:pgMar w:top="1440" w:right="1440" w:bottom="1440" w:left="1440" w:header="720" w:footer="720" w:gutter="0"/>
          <w:pgNumType w:fmt="lowerRoman"/>
          <w:cols w:space="720"/>
        </w:sectPr>
      </w:pPr>
    </w:p>
    <w:p w:rsidR="003B266C" w:rsidRDefault="003B266C" w:rsidP="0004494A">
      <w:pPr>
        <w:pStyle w:val="Heading1"/>
        <w:jc w:val="both"/>
      </w:pPr>
      <w:bookmarkStart w:id="558" w:name="_Toc439994665"/>
      <w:bookmarkStart w:id="559" w:name="_Toc386115663"/>
      <w:r>
        <w:lastRenderedPageBreak/>
        <w:t>Introduction</w:t>
      </w:r>
      <w:bookmarkEnd w:id="558"/>
      <w:bookmarkEnd w:id="559"/>
    </w:p>
    <w:p w:rsidR="003B266C" w:rsidRDefault="003B266C" w:rsidP="0004494A">
      <w:pPr>
        <w:pStyle w:val="Heading2"/>
        <w:jc w:val="both"/>
      </w:pPr>
      <w:bookmarkStart w:id="560" w:name="_Toc439994667"/>
      <w:bookmarkStart w:id="561" w:name="_Toc386115664"/>
      <w:r>
        <w:t>Purpose</w:t>
      </w:r>
      <w:bookmarkEnd w:id="560"/>
      <w:bookmarkEnd w:id="561"/>
      <w:r>
        <w:t xml:space="preserve"> </w:t>
      </w:r>
    </w:p>
    <w:p w:rsidR="003B266C" w:rsidRPr="001F59A1" w:rsidRDefault="003B266C" w:rsidP="0004494A">
      <w:pPr>
        <w:pStyle w:val="template"/>
        <w:jc w:val="both"/>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 xml:space="preserve">Android </w:t>
      </w:r>
      <w:r w:rsidR="006E4F68">
        <w:rPr>
          <w:i w:val="0"/>
        </w:rPr>
        <w:t>operating</w:t>
      </w:r>
      <w:r w:rsidR="00B93186">
        <w:rPr>
          <w:i w:val="0"/>
        </w:rPr>
        <w:t xml:space="preserve"> system</w:t>
      </w:r>
      <w:r w:rsidRPr="001F59A1">
        <w:rPr>
          <w:i w:val="0"/>
        </w:rPr>
        <w:t>.  This document will outline all of the necessary information to start development.</w:t>
      </w:r>
    </w:p>
    <w:p w:rsidR="003B266C" w:rsidRDefault="003B266C" w:rsidP="0004494A">
      <w:pPr>
        <w:pStyle w:val="Heading2"/>
        <w:jc w:val="both"/>
      </w:pPr>
      <w:bookmarkStart w:id="562" w:name="_Toc439994669"/>
      <w:bookmarkStart w:id="563" w:name="_Toc386115665"/>
      <w:r>
        <w:t>Intended Audience and Reading Suggestions</w:t>
      </w:r>
      <w:bookmarkEnd w:id="562"/>
      <w:bookmarkEnd w:id="563"/>
    </w:p>
    <w:p w:rsidR="003B266C" w:rsidRPr="00352DE4" w:rsidRDefault="003B266C" w:rsidP="0004494A">
      <w:pPr>
        <w:pStyle w:val="template"/>
        <w:jc w:val="both"/>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04494A">
      <w:pPr>
        <w:pStyle w:val="Heading2"/>
        <w:jc w:val="both"/>
      </w:pPr>
      <w:bookmarkStart w:id="564" w:name="_Toc439994670"/>
      <w:bookmarkStart w:id="565" w:name="_Toc386115666"/>
      <w:r>
        <w:t>Project Scope</w:t>
      </w:r>
      <w:bookmarkEnd w:id="564"/>
      <w:bookmarkEnd w:id="565"/>
    </w:p>
    <w:p w:rsidR="003B266C" w:rsidRPr="00D40C73" w:rsidRDefault="00464B16" w:rsidP="0004494A">
      <w:pPr>
        <w:pStyle w:val="template"/>
        <w:jc w:val="both"/>
        <w:rPr>
          <w:i w:val="0"/>
        </w:rPr>
      </w:pPr>
      <w:r>
        <w:rPr>
          <w:i w:val="0"/>
        </w:rPr>
        <w:t>The main purpose of this</w:t>
      </w:r>
      <w:r w:rsidR="003B266C" w:rsidRPr="00D40C73">
        <w:rPr>
          <w:i w:val="0"/>
        </w:rPr>
        <w:t xml:space="preserve"> project is to </w:t>
      </w:r>
      <w:r w:rsidR="001B26ED">
        <w:rPr>
          <w:i w:val="0"/>
        </w:rPr>
        <w:t>create a</w:t>
      </w:r>
      <w:r w:rsidR="003B266C" w:rsidRPr="00D40C73">
        <w:rPr>
          <w:i w:val="0"/>
        </w:rPr>
        <w:t xml:space="preserve"> mobile device</w:t>
      </w:r>
      <w:r w:rsidR="001B26ED">
        <w:rPr>
          <w:i w:val="0"/>
        </w:rPr>
        <w:t xml:space="preserve"> application</w:t>
      </w:r>
      <w:r w:rsidR="003B266C" w:rsidRPr="00D40C73">
        <w:rPr>
          <w:i w:val="0"/>
        </w:rPr>
        <w:t xml:space="preserve"> to make </w:t>
      </w:r>
      <w:r w:rsidR="001B26ED">
        <w:rPr>
          <w:i w:val="0"/>
        </w:rPr>
        <w:t>an end user’s</w:t>
      </w:r>
      <w:r w:rsidR="002253F5">
        <w:rPr>
          <w:i w:val="0"/>
        </w:rPr>
        <w:t xml:space="preserve"> fitness</w:t>
      </w:r>
      <w:r w:rsidR="001B26ED">
        <w:rPr>
          <w:i w:val="0"/>
        </w:rPr>
        <w:t xml:space="preserve"> goals attainable by providing financial motivation</w:t>
      </w:r>
      <w:r w:rsidR="003B266C">
        <w:rPr>
          <w:i w:val="0"/>
        </w:rPr>
        <w:t xml:space="preserve">. </w:t>
      </w:r>
      <w:r w:rsidR="003B266C"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sidR="003B266C">
        <w:rPr>
          <w:i w:val="0"/>
        </w:rPr>
        <w:t xml:space="preserve"> </w:t>
      </w:r>
      <w:r w:rsidR="002253F5">
        <w:rPr>
          <w:i w:val="0"/>
        </w:rPr>
        <w:t xml:space="preserve">The end user shall be able to enter financial information and designate a penalty for missing scheduled workouts. The end user shall be able to designate a ‘fitness coach’ to engage the penalty for missing scheduled workouts. </w:t>
      </w:r>
    </w:p>
    <w:p w:rsidR="003B266C" w:rsidRPr="00D40C73" w:rsidRDefault="003B266C" w:rsidP="0004494A">
      <w:pPr>
        <w:pStyle w:val="template"/>
        <w:jc w:val="both"/>
        <w:rPr>
          <w:i w:val="0"/>
        </w:rPr>
      </w:pPr>
    </w:p>
    <w:p w:rsidR="003B266C" w:rsidRPr="00D40C73" w:rsidRDefault="001B26ED" w:rsidP="0004494A">
      <w:pPr>
        <w:pStyle w:val="template"/>
        <w:jc w:val="both"/>
        <w:rPr>
          <w:i w:val="0"/>
        </w:rPr>
      </w:pPr>
      <w:r>
        <w:rPr>
          <w:i w:val="0"/>
        </w:rPr>
        <w:t xml:space="preserve">The software </w:t>
      </w:r>
      <w:r w:rsidR="003B266C" w:rsidRPr="000E0041">
        <w:rPr>
          <w:i w:val="0"/>
        </w:rPr>
        <w:t xml:space="preserve">being used for development is </w:t>
      </w:r>
      <w:r w:rsidR="008925D9" w:rsidRPr="000E0041">
        <w:rPr>
          <w:i w:val="0"/>
        </w:rPr>
        <w:t>the</w:t>
      </w:r>
      <w:r w:rsidR="003B266C" w:rsidRPr="000E0041">
        <w:rPr>
          <w:i w:val="0"/>
        </w:rPr>
        <w:t xml:space="preserve"> </w:t>
      </w:r>
      <w:r>
        <w:rPr>
          <w:i w:val="0"/>
        </w:rPr>
        <w:t>Android SDK. Additionally, back end support services are</w:t>
      </w:r>
      <w:r w:rsidR="003B266C" w:rsidRPr="000E0041">
        <w:rPr>
          <w:i w:val="0"/>
        </w:rPr>
        <w:t xml:space="preserve"> managed by a server running </w:t>
      </w:r>
      <w:r w:rsidR="008925D9" w:rsidRPr="000E0041">
        <w:rPr>
          <w:i w:val="0"/>
        </w:rPr>
        <w:t xml:space="preserve">Linux </w:t>
      </w:r>
      <w:proofErr w:type="spellStart"/>
      <w:r w:rsidR="008925D9" w:rsidRPr="000E0041">
        <w:rPr>
          <w:i w:val="0"/>
        </w:rPr>
        <w:t>Debian</w:t>
      </w:r>
      <w:proofErr w:type="spellEnd"/>
      <w:r w:rsidR="008925D9" w:rsidRPr="000E0041">
        <w:rPr>
          <w:i w:val="0"/>
        </w:rPr>
        <w:t xml:space="preserve"> </w:t>
      </w:r>
      <w:r w:rsidR="00C10E7F">
        <w:rPr>
          <w:i w:val="0"/>
        </w:rPr>
        <w:t>7.3</w:t>
      </w:r>
      <w:r>
        <w:rPr>
          <w:i w:val="0"/>
        </w:rPr>
        <w:t xml:space="preserve"> and MySQL</w:t>
      </w:r>
      <w:r w:rsidR="008925D9" w:rsidRPr="000E0041">
        <w:rPr>
          <w:i w:val="0"/>
        </w:rPr>
        <w:t xml:space="preserve"> server 5.5.35</w:t>
      </w:r>
      <w:r w:rsidR="003B266C" w:rsidRPr="000E0041">
        <w:rPr>
          <w:i w:val="0"/>
        </w:rPr>
        <w:t>.</w:t>
      </w:r>
    </w:p>
    <w:p w:rsidR="003629C8" w:rsidRDefault="003629C8" w:rsidP="0004494A">
      <w:pPr>
        <w:pStyle w:val="Heading2"/>
        <w:jc w:val="both"/>
      </w:pPr>
      <w:bookmarkStart w:id="566" w:name="_Toc439994673"/>
      <w:bookmarkStart w:id="567" w:name="_Toc386115667"/>
      <w:r>
        <w:t>Definitions, Acronyms, and Abbreviations</w:t>
      </w:r>
      <w:bookmarkEnd w:id="567"/>
      <w:r>
        <w:t xml:space="preserve"> </w:t>
      </w:r>
    </w:p>
    <w:p w:rsidR="00412EDC" w:rsidRPr="00412EDC" w:rsidRDefault="00412EDC" w:rsidP="0004494A">
      <w:pPr>
        <w:jc w:val="both"/>
      </w:pPr>
    </w:p>
    <w:tbl>
      <w:tblPr>
        <w:tblStyle w:val="TableGrid"/>
        <w:tblW w:w="0" w:type="auto"/>
        <w:tblLook w:val="04A0" w:firstRow="1" w:lastRow="0" w:firstColumn="1" w:lastColumn="0" w:noHBand="0" w:noVBand="1"/>
      </w:tblPr>
      <w:tblGrid>
        <w:gridCol w:w="2988"/>
        <w:gridCol w:w="6876"/>
      </w:tblGrid>
      <w:tr w:rsidR="00412EDC" w:rsidTr="001B26ED">
        <w:tc>
          <w:tcPr>
            <w:tcW w:w="2988" w:type="dxa"/>
          </w:tcPr>
          <w:p w:rsidR="00412EDC" w:rsidRPr="00412EDC" w:rsidRDefault="00412EDC" w:rsidP="0004494A">
            <w:pPr>
              <w:jc w:val="both"/>
              <w:rPr>
                <w:b/>
              </w:rPr>
            </w:pPr>
            <w:r w:rsidRPr="00412EDC">
              <w:rPr>
                <w:b/>
              </w:rPr>
              <w:t>Term</w:t>
            </w:r>
          </w:p>
        </w:tc>
        <w:tc>
          <w:tcPr>
            <w:tcW w:w="6876" w:type="dxa"/>
          </w:tcPr>
          <w:p w:rsidR="00412EDC" w:rsidRPr="00412EDC" w:rsidRDefault="00412EDC" w:rsidP="0004494A">
            <w:pPr>
              <w:jc w:val="both"/>
              <w:rPr>
                <w:b/>
              </w:rPr>
            </w:pPr>
            <w:r w:rsidRPr="00412EDC">
              <w:rPr>
                <w:b/>
              </w:rPr>
              <w:t>Definition</w:t>
            </w:r>
          </w:p>
        </w:tc>
      </w:tr>
      <w:tr w:rsidR="00412EDC" w:rsidTr="001B26ED">
        <w:tc>
          <w:tcPr>
            <w:tcW w:w="2988" w:type="dxa"/>
          </w:tcPr>
          <w:p w:rsidR="00412EDC" w:rsidRDefault="002D1D5A" w:rsidP="00D814B1">
            <w:pPr>
              <w:jc w:val="center"/>
            </w:pPr>
            <w:r>
              <w:t>DFD</w:t>
            </w:r>
          </w:p>
        </w:tc>
        <w:tc>
          <w:tcPr>
            <w:tcW w:w="6876" w:type="dxa"/>
          </w:tcPr>
          <w:p w:rsidR="00412EDC" w:rsidRDefault="002D1D5A" w:rsidP="0004494A">
            <w:pPr>
              <w:jc w:val="both"/>
            </w:pPr>
            <w:r>
              <w:t>Data Flow Diagram</w:t>
            </w:r>
          </w:p>
        </w:tc>
      </w:tr>
      <w:tr w:rsidR="00412EDC" w:rsidTr="001B26ED">
        <w:tc>
          <w:tcPr>
            <w:tcW w:w="2988" w:type="dxa"/>
          </w:tcPr>
          <w:p w:rsidR="00412EDC" w:rsidRDefault="00760719" w:rsidP="00D814B1">
            <w:pPr>
              <w:jc w:val="center"/>
            </w:pPr>
            <w:r>
              <w:t>SDK</w:t>
            </w:r>
          </w:p>
        </w:tc>
        <w:tc>
          <w:tcPr>
            <w:tcW w:w="6876" w:type="dxa"/>
          </w:tcPr>
          <w:p w:rsidR="00412EDC" w:rsidRDefault="00760719" w:rsidP="0004494A">
            <w:pPr>
              <w:jc w:val="both"/>
            </w:pPr>
            <w:r>
              <w:t>Software Developer Kit</w:t>
            </w:r>
          </w:p>
        </w:tc>
      </w:tr>
      <w:tr w:rsidR="00412EDC" w:rsidTr="001B26ED">
        <w:tc>
          <w:tcPr>
            <w:tcW w:w="2988" w:type="dxa"/>
          </w:tcPr>
          <w:p w:rsidR="00412EDC" w:rsidRDefault="00D814B1" w:rsidP="00D814B1">
            <w:pPr>
              <w:jc w:val="center"/>
            </w:pPr>
            <w:r>
              <w:t>GUI</w:t>
            </w:r>
          </w:p>
        </w:tc>
        <w:tc>
          <w:tcPr>
            <w:tcW w:w="6876" w:type="dxa"/>
          </w:tcPr>
          <w:p w:rsidR="00412EDC" w:rsidRDefault="001C67F1" w:rsidP="0004494A">
            <w:pPr>
              <w:jc w:val="both"/>
            </w:pPr>
            <w:r>
              <w:t>Graphical User Interface</w:t>
            </w:r>
          </w:p>
        </w:tc>
      </w:tr>
      <w:tr w:rsidR="00412EDC" w:rsidTr="001B26ED">
        <w:tc>
          <w:tcPr>
            <w:tcW w:w="2988" w:type="dxa"/>
          </w:tcPr>
          <w:p w:rsidR="00412EDC" w:rsidRDefault="00D814B1" w:rsidP="00D814B1">
            <w:pPr>
              <w:jc w:val="center"/>
            </w:pPr>
            <w:r>
              <w:t>XML</w:t>
            </w:r>
          </w:p>
        </w:tc>
        <w:tc>
          <w:tcPr>
            <w:tcW w:w="6876" w:type="dxa"/>
          </w:tcPr>
          <w:p w:rsidR="00412EDC" w:rsidRDefault="001C67F1" w:rsidP="0004494A">
            <w:pPr>
              <w:jc w:val="both"/>
            </w:pPr>
            <w:r>
              <w:t>Extensible Markup Language</w:t>
            </w:r>
          </w:p>
        </w:tc>
      </w:tr>
      <w:tr w:rsidR="00412EDC" w:rsidTr="001B26ED">
        <w:tc>
          <w:tcPr>
            <w:tcW w:w="2988" w:type="dxa"/>
          </w:tcPr>
          <w:p w:rsidR="00412EDC" w:rsidRDefault="00D814B1" w:rsidP="00D814B1">
            <w:pPr>
              <w:jc w:val="center"/>
            </w:pPr>
            <w:r>
              <w:t>HTML</w:t>
            </w:r>
          </w:p>
        </w:tc>
        <w:tc>
          <w:tcPr>
            <w:tcW w:w="6876" w:type="dxa"/>
          </w:tcPr>
          <w:p w:rsidR="00412EDC" w:rsidRDefault="001C67F1" w:rsidP="0004494A">
            <w:pPr>
              <w:jc w:val="both"/>
            </w:pPr>
            <w:r>
              <w:t>Hyper</w:t>
            </w:r>
            <w:ins w:id="568" w:author="Andrew" w:date="2014-03-20T18:38:00Z">
              <w:r w:rsidR="00D21312">
                <w:t xml:space="preserve"> </w:t>
              </w:r>
            </w:ins>
            <w:r>
              <w:t>Text Markup Language</w:t>
            </w:r>
          </w:p>
        </w:tc>
      </w:tr>
      <w:tr w:rsidR="00AE4315" w:rsidTr="001B26ED">
        <w:trPr>
          <w:ins w:id="569" w:author="Andrew" w:date="2014-03-18T15:32:00Z"/>
        </w:trPr>
        <w:tc>
          <w:tcPr>
            <w:tcW w:w="2988" w:type="dxa"/>
          </w:tcPr>
          <w:p w:rsidR="00AE4315" w:rsidRDefault="00AE4315" w:rsidP="00D814B1">
            <w:pPr>
              <w:jc w:val="center"/>
              <w:rPr>
                <w:ins w:id="570" w:author="Andrew" w:date="2014-03-18T15:32:00Z"/>
              </w:rPr>
            </w:pPr>
            <w:ins w:id="571" w:author="Andrew" w:date="2014-03-18T15:32:00Z">
              <w:r>
                <w:t>HTTPS</w:t>
              </w:r>
            </w:ins>
          </w:p>
        </w:tc>
        <w:tc>
          <w:tcPr>
            <w:tcW w:w="6876" w:type="dxa"/>
          </w:tcPr>
          <w:p w:rsidR="00AE4315" w:rsidRDefault="00AE4315" w:rsidP="0004494A">
            <w:pPr>
              <w:jc w:val="both"/>
              <w:rPr>
                <w:ins w:id="572" w:author="Andrew" w:date="2014-03-18T15:32:00Z"/>
              </w:rPr>
            </w:pPr>
            <w:ins w:id="573" w:author="Andrew" w:date="2014-03-18T15:32:00Z">
              <w:r>
                <w:t xml:space="preserve">Hyper Text Trans protocol secure </w:t>
              </w:r>
            </w:ins>
          </w:p>
        </w:tc>
      </w:tr>
      <w:tr w:rsidR="00412EDC" w:rsidTr="001B26ED">
        <w:tc>
          <w:tcPr>
            <w:tcW w:w="2988" w:type="dxa"/>
          </w:tcPr>
          <w:p w:rsidR="00412EDC" w:rsidRDefault="00D814B1" w:rsidP="00D814B1">
            <w:pPr>
              <w:jc w:val="center"/>
            </w:pPr>
            <w:r>
              <w:t>SSH</w:t>
            </w:r>
          </w:p>
        </w:tc>
        <w:tc>
          <w:tcPr>
            <w:tcW w:w="6876" w:type="dxa"/>
          </w:tcPr>
          <w:p w:rsidR="00412EDC" w:rsidRDefault="001C67F1" w:rsidP="0004494A">
            <w:pPr>
              <w:jc w:val="both"/>
            </w:pPr>
            <w:r>
              <w:t>Secure Shell – Cryptographic Protocol</w:t>
            </w:r>
          </w:p>
        </w:tc>
      </w:tr>
      <w:tr w:rsidR="00412EDC" w:rsidTr="001B26ED">
        <w:tc>
          <w:tcPr>
            <w:tcW w:w="2988" w:type="dxa"/>
          </w:tcPr>
          <w:p w:rsidR="00412EDC" w:rsidRDefault="00D814B1" w:rsidP="00D814B1">
            <w:pPr>
              <w:jc w:val="center"/>
            </w:pPr>
            <w:r>
              <w:t>UML</w:t>
            </w:r>
          </w:p>
        </w:tc>
        <w:tc>
          <w:tcPr>
            <w:tcW w:w="6876" w:type="dxa"/>
          </w:tcPr>
          <w:p w:rsidR="00412EDC" w:rsidRDefault="001C67F1" w:rsidP="0004494A">
            <w:pPr>
              <w:jc w:val="both"/>
            </w:pPr>
            <w:r>
              <w:t>Unified Modeling Language</w:t>
            </w:r>
          </w:p>
        </w:tc>
      </w:tr>
      <w:tr w:rsidR="00D04F5A" w:rsidTr="001B26ED">
        <w:tc>
          <w:tcPr>
            <w:tcW w:w="2988" w:type="dxa"/>
          </w:tcPr>
          <w:p w:rsidR="00D04F5A" w:rsidRDefault="00D04F5A" w:rsidP="00D814B1">
            <w:pPr>
              <w:jc w:val="center"/>
            </w:pPr>
            <w:r>
              <w:t>SRS</w:t>
            </w:r>
          </w:p>
        </w:tc>
        <w:tc>
          <w:tcPr>
            <w:tcW w:w="6876" w:type="dxa"/>
          </w:tcPr>
          <w:p w:rsidR="00D04F5A" w:rsidRDefault="00D04F5A" w:rsidP="0004494A">
            <w:pPr>
              <w:jc w:val="both"/>
            </w:pPr>
            <w:r>
              <w:t>Software Requirements Specification</w:t>
            </w:r>
          </w:p>
        </w:tc>
      </w:tr>
      <w:tr w:rsidR="00966A53" w:rsidTr="001B26ED">
        <w:tc>
          <w:tcPr>
            <w:tcW w:w="2988" w:type="dxa"/>
          </w:tcPr>
          <w:p w:rsidR="00966A53" w:rsidRDefault="00966A53" w:rsidP="00D814B1">
            <w:pPr>
              <w:jc w:val="center"/>
            </w:pPr>
            <w:r>
              <w:t>FH</w:t>
            </w:r>
          </w:p>
        </w:tc>
        <w:tc>
          <w:tcPr>
            <w:tcW w:w="6876" w:type="dxa"/>
          </w:tcPr>
          <w:p w:rsidR="00966A53" w:rsidRDefault="00966A53" w:rsidP="0004494A">
            <w:pPr>
              <w:jc w:val="both"/>
            </w:pPr>
            <w:r>
              <w:t>Fitness Health Application</w:t>
            </w:r>
          </w:p>
        </w:tc>
      </w:tr>
      <w:tr w:rsidR="00962D1F" w:rsidTr="001B26ED">
        <w:tc>
          <w:tcPr>
            <w:tcW w:w="2988" w:type="dxa"/>
          </w:tcPr>
          <w:p w:rsidR="00962D1F" w:rsidRDefault="00962D1F" w:rsidP="00D814B1">
            <w:pPr>
              <w:jc w:val="center"/>
            </w:pPr>
            <w:r>
              <w:t>Authenticator</w:t>
            </w:r>
          </w:p>
        </w:tc>
        <w:tc>
          <w:tcPr>
            <w:tcW w:w="6876" w:type="dxa"/>
          </w:tcPr>
          <w:p w:rsidR="00962D1F" w:rsidRPr="00000124" w:rsidRDefault="00962D1F">
            <w:pPr>
              <w:jc w:val="both"/>
            </w:pPr>
            <w:r>
              <w:t xml:space="preserve">A user account granted </w:t>
            </w:r>
            <w:r>
              <w:rPr>
                <w:i/>
              </w:rPr>
              <w:t>authenticate</w:t>
            </w:r>
            <w:r>
              <w:t xml:space="preserve"> privileges on one or more </w:t>
            </w:r>
            <w:r>
              <w:rPr>
                <w:i/>
              </w:rPr>
              <w:t>workout schedules</w:t>
            </w:r>
            <w:r>
              <w:t xml:space="preserve"> associated with another user account</w:t>
            </w:r>
            <w:r w:rsidR="00000124">
              <w:t xml:space="preserve">. Also referred to as a </w:t>
            </w:r>
            <w:r w:rsidR="00FF538B">
              <w:rPr>
                <w:i/>
              </w:rPr>
              <w:t>Trainer</w:t>
            </w:r>
            <w:r w:rsidR="00000124">
              <w:t>.</w:t>
            </w:r>
          </w:p>
        </w:tc>
      </w:tr>
      <w:tr w:rsidR="00962D1F" w:rsidTr="001B26ED">
        <w:tc>
          <w:tcPr>
            <w:tcW w:w="2988" w:type="dxa"/>
          </w:tcPr>
          <w:p w:rsidR="00962D1F" w:rsidRDefault="00962D1F" w:rsidP="00D814B1">
            <w:pPr>
              <w:jc w:val="center"/>
            </w:pPr>
            <w:r>
              <w:t>Authenticate</w:t>
            </w:r>
          </w:p>
        </w:tc>
        <w:tc>
          <w:tcPr>
            <w:tcW w:w="6876" w:type="dxa"/>
          </w:tcPr>
          <w:p w:rsidR="00962D1F" w:rsidRPr="00962D1F" w:rsidRDefault="00962D1F">
            <w:pPr>
              <w:jc w:val="both"/>
            </w:pPr>
            <w:r>
              <w:t xml:space="preserve">A user action confirming to the system that another user successfully completed a </w:t>
            </w:r>
            <w:r>
              <w:rPr>
                <w:i/>
              </w:rPr>
              <w:t>workout metric</w:t>
            </w:r>
            <w:r>
              <w:t xml:space="preserve"> associated with one of their </w:t>
            </w:r>
            <w:r>
              <w:rPr>
                <w:i/>
              </w:rPr>
              <w:t xml:space="preserve">workout </w:t>
            </w:r>
            <w:r>
              <w:rPr>
                <w:i/>
              </w:rPr>
              <w:lastRenderedPageBreak/>
              <w:t>schedules</w:t>
            </w:r>
            <w:r>
              <w:t>.</w:t>
            </w:r>
          </w:p>
        </w:tc>
      </w:tr>
      <w:tr w:rsidR="006E0027" w:rsidTr="001B26ED">
        <w:tc>
          <w:tcPr>
            <w:tcW w:w="2988" w:type="dxa"/>
          </w:tcPr>
          <w:p w:rsidR="006E0027" w:rsidRDefault="006E0027" w:rsidP="00D814B1">
            <w:pPr>
              <w:jc w:val="center"/>
            </w:pPr>
            <w:r>
              <w:lastRenderedPageBreak/>
              <w:t>Payment Information</w:t>
            </w:r>
          </w:p>
        </w:tc>
        <w:tc>
          <w:tcPr>
            <w:tcW w:w="6876" w:type="dxa"/>
          </w:tcPr>
          <w:p w:rsidR="006E0027" w:rsidRDefault="006E0027" w:rsidP="00962D1F">
            <w:pPr>
              <w:jc w:val="both"/>
            </w:pPr>
            <w:r>
              <w:t>The minimum required information to debit an external financial system. This could be a credit card number (along with cardholder name, expiration date, and security code), or login information to an external system, such as Amazon Payments.</w:t>
            </w:r>
          </w:p>
        </w:tc>
      </w:tr>
      <w:tr w:rsidR="00962D1F" w:rsidTr="001B26ED">
        <w:tc>
          <w:tcPr>
            <w:tcW w:w="2988" w:type="dxa"/>
          </w:tcPr>
          <w:p w:rsidR="00962D1F" w:rsidRDefault="00962D1F" w:rsidP="00D814B1">
            <w:pPr>
              <w:jc w:val="center"/>
            </w:pPr>
            <w:r>
              <w:t>Workout Metric</w:t>
            </w:r>
          </w:p>
        </w:tc>
        <w:tc>
          <w:tcPr>
            <w:tcW w:w="6876" w:type="dxa"/>
          </w:tcPr>
          <w:p w:rsidR="00962D1F" w:rsidRDefault="00962D1F" w:rsidP="0004494A">
            <w:pPr>
              <w:jc w:val="both"/>
            </w:pPr>
            <w:r>
              <w:t>A numeric value and a textual description, representing a quantified exercise activity to occur over a week, i.e. “(30) sit-ups”, “(3.5) walk/run miles”, “(1) hour of swimming”</w:t>
            </w:r>
          </w:p>
        </w:tc>
      </w:tr>
      <w:tr w:rsidR="00962D1F" w:rsidTr="001B26ED">
        <w:tc>
          <w:tcPr>
            <w:tcW w:w="2988" w:type="dxa"/>
          </w:tcPr>
          <w:p w:rsidR="00962D1F" w:rsidRDefault="00962D1F" w:rsidP="00D814B1">
            <w:pPr>
              <w:jc w:val="center"/>
            </w:pPr>
            <w:r>
              <w:t>Workout Schedule</w:t>
            </w:r>
          </w:p>
        </w:tc>
        <w:tc>
          <w:tcPr>
            <w:tcW w:w="6876" w:type="dxa"/>
          </w:tcPr>
          <w:p w:rsidR="00962D1F" w:rsidRPr="00962D1F" w:rsidRDefault="00962D1F" w:rsidP="0004494A">
            <w:pPr>
              <w:jc w:val="both"/>
            </w:pPr>
            <w:r>
              <w:t xml:space="preserve">A start date, a number of weeks specifying duration, and a </w:t>
            </w:r>
            <w:r>
              <w:rPr>
                <w:i/>
              </w:rPr>
              <w:t>workout metric</w:t>
            </w:r>
            <w:r>
              <w:t xml:space="preserve"> which collectively define the total length and quantity of an exercise regimen.</w:t>
            </w:r>
          </w:p>
        </w:tc>
      </w:tr>
    </w:tbl>
    <w:p w:rsidR="003629C8" w:rsidRDefault="00E76F9A" w:rsidP="0004494A">
      <w:pPr>
        <w:pStyle w:val="Heading2"/>
        <w:jc w:val="both"/>
      </w:pPr>
      <w:bookmarkStart w:id="574" w:name="_Toc386115668"/>
      <w:commentRangeStart w:id="575"/>
      <w:r>
        <w:t>Ref</w:t>
      </w:r>
      <w:r w:rsidR="003629C8">
        <w:t xml:space="preserve">erences </w:t>
      </w:r>
      <w:commentRangeEnd w:id="575"/>
      <w:r w:rsidR="00B93186">
        <w:rPr>
          <w:rStyle w:val="CommentReference"/>
          <w:b w:val="0"/>
        </w:rPr>
        <w:commentReference w:id="575"/>
      </w:r>
      <w:bookmarkEnd w:id="574"/>
    </w:p>
    <w:p w:rsidR="00C61F04" w:rsidRPr="00923B17" w:rsidRDefault="00C61F04" w:rsidP="00C61F04">
      <w:pPr>
        <w:pStyle w:val="ListParagraph"/>
        <w:numPr>
          <w:ilvl w:val="0"/>
          <w:numId w:val="37"/>
        </w:numPr>
        <w:rPr>
          <w:rFonts w:ascii="Arial" w:hAnsi="Arial" w:cs="Arial"/>
        </w:rPr>
      </w:pPr>
      <w:r w:rsidRPr="00923B17">
        <w:rPr>
          <w:rFonts w:ascii="Arial" w:hAnsi="Arial" w:cs="Arial"/>
        </w:rPr>
        <w:t>Developers,</w:t>
      </w:r>
      <w:r w:rsidR="004F7094">
        <w:rPr>
          <w:rFonts w:ascii="Arial" w:hAnsi="Arial" w:cs="Arial"/>
        </w:rPr>
        <w:t xml:space="preserve"> Android. "What is android." http://developer.android.</w:t>
      </w:r>
      <w:r w:rsidRPr="00923B17">
        <w:rPr>
          <w:rFonts w:ascii="Arial" w:hAnsi="Arial" w:cs="Arial"/>
        </w:rPr>
        <w:t>co</w:t>
      </w:r>
      <w:r w:rsidR="004F7094">
        <w:rPr>
          <w:rFonts w:ascii="Arial" w:hAnsi="Arial" w:cs="Arial"/>
        </w:rPr>
        <w:t>m/guide/basics/what-is-android.html 02 Feb 2014</w:t>
      </w:r>
      <w:r w:rsidRPr="00923B17">
        <w:rPr>
          <w:rFonts w:ascii="Arial" w:hAnsi="Arial" w:cs="Arial"/>
        </w:rPr>
        <w:t>.</w:t>
      </w:r>
    </w:p>
    <w:p w:rsidR="00C61F04" w:rsidRPr="00923B17" w:rsidRDefault="00C61F04" w:rsidP="00923B17">
      <w:pPr>
        <w:ind w:left="360"/>
        <w:rPr>
          <w:rFonts w:ascii="Arial" w:hAnsi="Arial" w:cs="Arial"/>
        </w:rPr>
      </w:pPr>
    </w:p>
    <w:p w:rsidR="00C61F04" w:rsidRPr="00923B17" w:rsidRDefault="00C61F04" w:rsidP="00C61F04">
      <w:pPr>
        <w:pStyle w:val="ListParagraph"/>
        <w:numPr>
          <w:ilvl w:val="0"/>
          <w:numId w:val="37"/>
        </w:numPr>
        <w:rPr>
          <w:rFonts w:ascii="Arial" w:hAnsi="Arial" w:cs="Arial"/>
        </w:rPr>
      </w:pPr>
      <w:r w:rsidRPr="00923B17">
        <w:rPr>
          <w:rFonts w:ascii="Arial" w:hAnsi="Arial" w:cs="Arial"/>
        </w:rPr>
        <w:t>Developers, Android. "Android Tutorial" http://www.tutorialspoi</w:t>
      </w:r>
      <w:r w:rsidR="004F7094">
        <w:rPr>
          <w:rFonts w:ascii="Arial" w:hAnsi="Arial" w:cs="Arial"/>
        </w:rPr>
        <w:t xml:space="preserve">nt.com/android/index.htm 02 Feb </w:t>
      </w:r>
      <w:r w:rsidR="004F7094" w:rsidRPr="0029545A">
        <w:rPr>
          <w:rFonts w:ascii="Arial" w:hAnsi="Arial" w:cs="Arial"/>
        </w:rPr>
        <w:t>201</w:t>
      </w:r>
      <w:r w:rsidR="004F7094">
        <w:rPr>
          <w:rFonts w:ascii="Arial" w:hAnsi="Arial" w:cs="Arial"/>
        </w:rPr>
        <w:t>4</w:t>
      </w:r>
      <w:r w:rsidR="004F7094" w:rsidRPr="0029545A">
        <w:rPr>
          <w:rFonts w:ascii="Arial" w:hAnsi="Arial" w:cs="Arial"/>
        </w:rPr>
        <w:t>.</w:t>
      </w:r>
    </w:p>
    <w:p w:rsidR="00C61F04" w:rsidRPr="00923B17" w:rsidRDefault="00C61F04" w:rsidP="00923B17">
      <w:pPr>
        <w:ind w:left="360"/>
        <w:rPr>
          <w:rFonts w:ascii="Arial" w:hAnsi="Arial" w:cs="Arial"/>
        </w:rPr>
      </w:pPr>
    </w:p>
    <w:p w:rsidR="00C61F04" w:rsidRPr="00923B17" w:rsidRDefault="00C61F04" w:rsidP="00C61F04">
      <w:pPr>
        <w:pStyle w:val="ListParagraph"/>
        <w:numPr>
          <w:ilvl w:val="0"/>
          <w:numId w:val="37"/>
        </w:numPr>
        <w:rPr>
          <w:rFonts w:ascii="Arial" w:hAnsi="Arial" w:cs="Arial"/>
        </w:rPr>
      </w:pPr>
      <w:r w:rsidRPr="00923B17">
        <w:rPr>
          <w:rFonts w:ascii="Arial" w:hAnsi="Arial" w:cs="Arial"/>
        </w:rPr>
        <w:t xml:space="preserve">Creating Commons </w:t>
      </w:r>
      <w:proofErr w:type="spellStart"/>
      <w:r w:rsidRPr="00923B17">
        <w:rPr>
          <w:rFonts w:ascii="Arial" w:hAnsi="Arial" w:cs="Arial"/>
        </w:rPr>
        <w:t>Atribution</w:t>
      </w:r>
      <w:proofErr w:type="spellEnd"/>
      <w:r w:rsidRPr="00923B17">
        <w:rPr>
          <w:rFonts w:ascii="Arial" w:hAnsi="Arial" w:cs="Arial"/>
        </w:rPr>
        <w:t xml:space="preserve">."Building Your First App" </w:t>
      </w:r>
      <w:hyperlink r:id="rId11" w:history="1">
        <w:r w:rsidR="004F7094" w:rsidRPr="00923B17">
          <w:rPr>
            <w:rStyle w:val="Hyperlink"/>
            <w:rFonts w:ascii="Arial" w:hAnsi="Arial" w:cs="Arial"/>
          </w:rPr>
          <w:t>https://developer.android.com/training/basics/firstapp/index.html?hl=cn</w:t>
        </w:r>
      </w:hyperlink>
      <w:r w:rsidR="004F7094">
        <w:rPr>
          <w:rFonts w:ascii="Arial" w:hAnsi="Arial" w:cs="Arial"/>
        </w:rPr>
        <w:t xml:space="preserve">. 28 Jan </w:t>
      </w:r>
      <w:r w:rsidR="004F7094" w:rsidRPr="0029545A">
        <w:rPr>
          <w:rFonts w:ascii="Arial" w:hAnsi="Arial" w:cs="Arial"/>
        </w:rPr>
        <w:t>201</w:t>
      </w:r>
      <w:r w:rsidR="004F7094">
        <w:rPr>
          <w:rFonts w:ascii="Arial" w:hAnsi="Arial" w:cs="Arial"/>
        </w:rPr>
        <w:t>4</w:t>
      </w:r>
      <w:r w:rsidR="004F7094" w:rsidRPr="0029545A">
        <w:rPr>
          <w:rFonts w:ascii="Arial" w:hAnsi="Arial" w:cs="Arial"/>
        </w:rPr>
        <w:t>.</w:t>
      </w:r>
    </w:p>
    <w:p w:rsidR="00C61F04" w:rsidRPr="00923B17" w:rsidRDefault="00C61F04" w:rsidP="00923B17">
      <w:pPr>
        <w:pStyle w:val="ListParagraph"/>
        <w:rPr>
          <w:rFonts w:ascii="Arial" w:hAnsi="Arial" w:cs="Arial"/>
        </w:rPr>
      </w:pPr>
    </w:p>
    <w:p w:rsidR="004F7094" w:rsidRPr="00923B17" w:rsidRDefault="00C61F04" w:rsidP="00C61F04">
      <w:pPr>
        <w:pStyle w:val="ListParagraph"/>
        <w:numPr>
          <w:ilvl w:val="0"/>
          <w:numId w:val="37"/>
        </w:numPr>
        <w:rPr>
          <w:rFonts w:ascii="Arial" w:hAnsi="Arial" w:cs="Arial"/>
        </w:rPr>
      </w:pPr>
      <w:r w:rsidRPr="00923B17">
        <w:rPr>
          <w:rFonts w:ascii="Arial" w:hAnsi="Arial" w:cs="Arial"/>
        </w:rPr>
        <w:t xml:space="preserve">Elizabeth </w:t>
      </w:r>
      <w:proofErr w:type="spellStart"/>
      <w:r w:rsidRPr="00923B17">
        <w:rPr>
          <w:rFonts w:ascii="Arial" w:hAnsi="Arial" w:cs="Arial"/>
        </w:rPr>
        <w:t>Naramore</w:t>
      </w:r>
      <w:proofErr w:type="spellEnd"/>
      <w:r w:rsidRPr="00923B17">
        <w:rPr>
          <w:rFonts w:ascii="Arial" w:hAnsi="Arial" w:cs="Arial"/>
        </w:rPr>
        <w:t xml:space="preserve">, Jason </w:t>
      </w:r>
      <w:proofErr w:type="spellStart"/>
      <w:r w:rsidRPr="00923B17">
        <w:rPr>
          <w:rFonts w:ascii="Arial" w:hAnsi="Arial" w:cs="Arial"/>
        </w:rPr>
        <w:t>Gerner</w:t>
      </w:r>
      <w:proofErr w:type="spellEnd"/>
      <w:r w:rsidRPr="00923B17">
        <w:rPr>
          <w:rFonts w:ascii="Arial" w:hAnsi="Arial" w:cs="Arial"/>
        </w:rPr>
        <w:t xml:space="preserve">, </w:t>
      </w:r>
      <w:proofErr w:type="spellStart"/>
      <w:r w:rsidRPr="00923B17">
        <w:rPr>
          <w:rFonts w:ascii="Arial" w:hAnsi="Arial" w:cs="Arial"/>
        </w:rPr>
        <w:t>Yann</w:t>
      </w:r>
      <w:proofErr w:type="spellEnd"/>
      <w:r w:rsidRPr="00923B17">
        <w:rPr>
          <w:rFonts w:ascii="Arial" w:hAnsi="Arial" w:cs="Arial"/>
        </w:rPr>
        <w:t xml:space="preserve"> Le </w:t>
      </w:r>
      <w:proofErr w:type="spellStart"/>
      <w:r w:rsidRPr="00923B17">
        <w:rPr>
          <w:rFonts w:ascii="Arial" w:hAnsi="Arial" w:cs="Arial"/>
        </w:rPr>
        <w:t>Scouarnec</w:t>
      </w:r>
      <w:proofErr w:type="spellEnd"/>
      <w:r w:rsidRPr="00923B17">
        <w:rPr>
          <w:rFonts w:ascii="Arial" w:hAnsi="Arial" w:cs="Arial"/>
        </w:rPr>
        <w:t xml:space="preserve">, Jeremy </w:t>
      </w:r>
      <w:proofErr w:type="spellStart"/>
      <w:r w:rsidRPr="00923B17">
        <w:rPr>
          <w:rFonts w:ascii="Arial" w:hAnsi="Arial" w:cs="Arial"/>
        </w:rPr>
        <w:t>Stolz</w:t>
      </w:r>
      <w:proofErr w:type="spellEnd"/>
      <w:r w:rsidRPr="00923B17">
        <w:rPr>
          <w:rFonts w:ascii="Arial" w:hAnsi="Arial" w:cs="Arial"/>
        </w:rPr>
        <w:t>, Michael K. Glass. "Beginning PHP5, Apache, and MySQL Web Development"</w:t>
      </w:r>
      <w:r w:rsidR="004F7094">
        <w:rPr>
          <w:rFonts w:ascii="Arial" w:hAnsi="Arial" w:cs="Arial"/>
        </w:rPr>
        <w:t xml:space="preserve">. </w:t>
      </w:r>
      <w:proofErr w:type="spellStart"/>
      <w:r w:rsidR="004F7094">
        <w:rPr>
          <w:rFonts w:ascii="Arial" w:hAnsi="Arial" w:cs="Arial"/>
        </w:rPr>
        <w:t>Wrox</w:t>
      </w:r>
      <w:proofErr w:type="spellEnd"/>
      <w:r w:rsidRPr="00923B17">
        <w:rPr>
          <w:rFonts w:ascii="Arial" w:hAnsi="Arial" w:cs="Arial"/>
        </w:rPr>
        <w:t xml:space="preserve"> (Feb/2005)</w:t>
      </w:r>
    </w:p>
    <w:p w:rsidR="004F7094" w:rsidRDefault="004F7094">
      <w:pPr>
        <w:spacing w:line="240" w:lineRule="auto"/>
        <w:rPr>
          <w:rFonts w:ascii="Calibri" w:eastAsia="Calibri" w:hAnsi="Calibri"/>
          <w:sz w:val="22"/>
          <w:szCs w:val="22"/>
        </w:rPr>
      </w:pPr>
      <w:r>
        <w:br w:type="page"/>
      </w:r>
    </w:p>
    <w:p w:rsidR="00C61F04" w:rsidRPr="00CA1810" w:rsidRDefault="00C61F04" w:rsidP="00923B17"/>
    <w:p w:rsidR="003B266C" w:rsidRDefault="003B266C" w:rsidP="0004494A">
      <w:pPr>
        <w:pStyle w:val="Heading1"/>
        <w:jc w:val="both"/>
      </w:pPr>
      <w:bookmarkStart w:id="576" w:name="_Toc386115669"/>
      <w:r>
        <w:t>Overall Description</w:t>
      </w:r>
      <w:bookmarkEnd w:id="566"/>
      <w:bookmarkEnd w:id="576"/>
    </w:p>
    <w:p w:rsidR="003629C8" w:rsidRDefault="003629C8" w:rsidP="0004494A">
      <w:pPr>
        <w:pStyle w:val="Heading2"/>
        <w:jc w:val="both"/>
      </w:pPr>
      <w:bookmarkStart w:id="577" w:name="_Toc439994675"/>
      <w:bookmarkStart w:id="578" w:name="_Toc386115670"/>
      <w:r>
        <w:t>Product Perspective</w:t>
      </w:r>
      <w:bookmarkEnd w:id="578"/>
    </w:p>
    <w:p w:rsidR="003B266C" w:rsidRDefault="003B266C" w:rsidP="0004494A">
      <w:pPr>
        <w:pStyle w:val="Heading2"/>
        <w:jc w:val="both"/>
      </w:pPr>
      <w:bookmarkStart w:id="579" w:name="_Toc386115671"/>
      <w:r>
        <w:t xml:space="preserve">Product </w:t>
      </w:r>
      <w:bookmarkEnd w:id="577"/>
      <w:r>
        <w:t>F</w:t>
      </w:r>
      <w:r w:rsidR="003629C8">
        <w:t>unctions</w:t>
      </w:r>
      <w:bookmarkEnd w:id="579"/>
    </w:p>
    <w:p w:rsidR="003B266C" w:rsidRDefault="003B266C" w:rsidP="0004494A">
      <w:pPr>
        <w:pStyle w:val="template"/>
        <w:jc w:val="both"/>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w:t>
      </w:r>
      <w:r w:rsidR="00DA67FD">
        <w:rPr>
          <w:i w:val="0"/>
        </w:rPr>
        <w:t xml:space="preserve"> application from their phone</w:t>
      </w:r>
      <w:r w:rsidRPr="00896F6A">
        <w:rPr>
          <w:i w:val="0"/>
        </w:rPr>
        <w:t>.</w:t>
      </w:r>
    </w:p>
    <w:p w:rsidR="003B266C" w:rsidRDefault="003B266C" w:rsidP="0004494A">
      <w:pPr>
        <w:pStyle w:val="Heading2"/>
        <w:jc w:val="both"/>
      </w:pPr>
      <w:bookmarkStart w:id="580" w:name="_Toc439994677"/>
      <w:bookmarkStart w:id="581" w:name="_Toc386115672"/>
      <w:r>
        <w:t>Operating Environment</w:t>
      </w:r>
      <w:bookmarkEnd w:id="580"/>
      <w:bookmarkEnd w:id="581"/>
    </w:p>
    <w:p w:rsidR="003B266C" w:rsidRPr="008B11CC" w:rsidRDefault="003B266C" w:rsidP="0004494A">
      <w:pPr>
        <w:pStyle w:val="template"/>
        <w:jc w:val="both"/>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t>
      </w:r>
      <w:r w:rsidR="00DA67FD">
        <w:rPr>
          <w:i w:val="0"/>
        </w:rPr>
        <w:t xml:space="preserve">and possess an internet connection </w:t>
      </w:r>
      <w:r w:rsidRPr="00CC0431">
        <w:rPr>
          <w:i w:val="0"/>
        </w:rPr>
        <w:t xml:space="preserve">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00DA67FD">
        <w:rPr>
          <w:i w:val="0"/>
        </w:rPr>
        <w:t xml:space="preserve"> respectively. </w:t>
      </w:r>
    </w:p>
    <w:p w:rsidR="003B266C" w:rsidRDefault="003B266C" w:rsidP="0004494A">
      <w:pPr>
        <w:pStyle w:val="Heading2"/>
        <w:jc w:val="both"/>
      </w:pPr>
      <w:bookmarkStart w:id="582" w:name="_Toc439994678"/>
      <w:bookmarkStart w:id="583" w:name="_Toc386115673"/>
      <w:r>
        <w:t>Design and Implementation Constraints</w:t>
      </w:r>
      <w:bookmarkEnd w:id="582"/>
      <w:bookmarkEnd w:id="583"/>
    </w:p>
    <w:p w:rsidR="003B266C" w:rsidRDefault="003B266C" w:rsidP="0004494A">
      <w:pPr>
        <w:pStyle w:val="template"/>
        <w:jc w:val="both"/>
        <w:rPr>
          <w:i w:val="0"/>
        </w:rPr>
      </w:pPr>
      <w:r>
        <w:rPr>
          <w:i w:val="0"/>
        </w:rPr>
        <w:t>The software must run on the Android</w:t>
      </w:r>
      <w:r w:rsidR="00F30453">
        <w:rPr>
          <w:i w:val="0"/>
        </w:rPr>
        <w:t xml:space="preserve"> </w:t>
      </w:r>
      <w:r>
        <w:rPr>
          <w:i w:val="0"/>
        </w:rPr>
        <w:t xml:space="preserve">operating system. The mobile phone has existing hardware/software constraints.  The </w:t>
      </w:r>
      <w:r w:rsidR="00137848">
        <w:rPr>
          <w:i w:val="0"/>
        </w:rPr>
        <w:t xml:space="preserve">supporting </w:t>
      </w:r>
      <w:r>
        <w:rPr>
          <w:i w:val="0"/>
        </w:rPr>
        <w:t xml:space="preserve">database used by the software </w:t>
      </w:r>
      <w:r w:rsidR="00B93186">
        <w:rPr>
          <w:i w:val="0"/>
        </w:rPr>
        <w:t>shall</w:t>
      </w:r>
      <w:r w:rsidR="00137848">
        <w:rPr>
          <w:i w:val="0"/>
        </w:rPr>
        <w:t xml:space="preserve"> be implemented using MySQL</w:t>
      </w:r>
      <w:r w:rsidR="00F53973">
        <w:rPr>
          <w:i w:val="0"/>
        </w:rPr>
        <w:t>. The software must be develop</w:t>
      </w:r>
      <w:r w:rsidR="00137848">
        <w:rPr>
          <w:i w:val="0"/>
        </w:rPr>
        <w:t>ed</w:t>
      </w:r>
      <w:r w:rsidR="00F53973">
        <w:rPr>
          <w:i w:val="0"/>
        </w:rPr>
        <w:t xml:space="preserve"> in a</w:t>
      </w:r>
      <w:r>
        <w:rPr>
          <w:i w:val="0"/>
        </w:rPr>
        <w:t xml:space="preserve"> language supported by the </w:t>
      </w:r>
      <w:r w:rsidRPr="00F53973">
        <w:rPr>
          <w:i w:val="0"/>
        </w:rPr>
        <w:t>Android SDK.</w:t>
      </w:r>
      <w:r>
        <w:rPr>
          <w:i w:val="0"/>
        </w:rPr>
        <w:t xml:space="preserve"> </w:t>
      </w:r>
      <w:r w:rsidR="00F53973">
        <w:rPr>
          <w:i w:val="0"/>
        </w:rPr>
        <w:t>(</w:t>
      </w:r>
      <w:proofErr w:type="spellStart"/>
      <w:r w:rsidR="00F53973">
        <w:rPr>
          <w:i w:val="0"/>
        </w:rPr>
        <w:t>Java</w:t>
      </w:r>
      <w:proofErr w:type="gramStart"/>
      <w:r w:rsidR="00F53973">
        <w:rPr>
          <w:i w:val="0"/>
        </w:rPr>
        <w:t>,XML</w:t>
      </w:r>
      <w:proofErr w:type="spellEnd"/>
      <w:proofErr w:type="gramEnd"/>
      <w:r w:rsidR="00F53973">
        <w:rPr>
          <w:i w:val="0"/>
        </w:rPr>
        <w:t>)</w:t>
      </w:r>
      <w:r>
        <w:rPr>
          <w:i w:val="0"/>
        </w:rPr>
        <w:t xml:space="preserve"> </w:t>
      </w:r>
    </w:p>
    <w:p w:rsidR="003629C8" w:rsidDel="00AE4315" w:rsidRDefault="003629C8" w:rsidP="0004494A">
      <w:pPr>
        <w:pStyle w:val="Heading2"/>
        <w:jc w:val="both"/>
        <w:rPr>
          <w:del w:id="584" w:author="Andrew" w:date="2014-03-18T15:28:00Z"/>
        </w:rPr>
      </w:pPr>
      <w:bookmarkStart w:id="585" w:name="_Toc382919888"/>
      <w:bookmarkStart w:id="586" w:name="_Toc439994680"/>
      <w:del w:id="587" w:author="Andrew" w:date="2014-03-18T15:28:00Z">
        <w:r w:rsidDel="00AE4315">
          <w:delText>User Characteristics</w:delText>
        </w:r>
        <w:bookmarkEnd w:id="585"/>
        <w:r w:rsidDel="00AE4315">
          <w:delText xml:space="preserve"> </w:delText>
        </w:r>
        <w:bookmarkStart w:id="588" w:name="_Toc383104033"/>
        <w:bookmarkStart w:id="589" w:name="_Toc386115610"/>
        <w:bookmarkStart w:id="590" w:name="_Toc386115674"/>
        <w:bookmarkEnd w:id="588"/>
        <w:bookmarkEnd w:id="589"/>
        <w:bookmarkEnd w:id="590"/>
      </w:del>
    </w:p>
    <w:p w:rsidR="003629C8" w:rsidDel="00AE4315" w:rsidRDefault="003629C8" w:rsidP="0004494A">
      <w:pPr>
        <w:pStyle w:val="Heading2"/>
        <w:jc w:val="both"/>
        <w:rPr>
          <w:del w:id="591" w:author="Andrew" w:date="2014-03-18T15:28:00Z"/>
        </w:rPr>
      </w:pPr>
      <w:bookmarkStart w:id="592" w:name="_Toc382919889"/>
      <w:del w:id="593" w:author="Andrew" w:date="2014-03-18T15:28:00Z">
        <w:r w:rsidDel="00AE4315">
          <w:delText>General Constraints</w:delText>
        </w:r>
        <w:bookmarkEnd w:id="592"/>
        <w:r w:rsidDel="00AE4315">
          <w:delText xml:space="preserve"> </w:delText>
        </w:r>
        <w:bookmarkStart w:id="594" w:name="_Toc383104034"/>
        <w:bookmarkStart w:id="595" w:name="_Toc386115611"/>
        <w:bookmarkStart w:id="596" w:name="_Toc386115675"/>
        <w:bookmarkEnd w:id="594"/>
        <w:bookmarkEnd w:id="595"/>
        <w:bookmarkEnd w:id="596"/>
      </w:del>
    </w:p>
    <w:p w:rsidR="003B266C" w:rsidRDefault="003B266C" w:rsidP="0004494A">
      <w:pPr>
        <w:pStyle w:val="Heading2"/>
        <w:jc w:val="both"/>
      </w:pPr>
      <w:bookmarkStart w:id="597" w:name="_Toc379904587"/>
      <w:bookmarkStart w:id="598" w:name="_Toc386115676"/>
      <w:r>
        <w:t>Assumptions and Dependencies</w:t>
      </w:r>
      <w:bookmarkEnd w:id="586"/>
      <w:bookmarkEnd w:id="597"/>
      <w:bookmarkEnd w:id="598"/>
    </w:p>
    <w:p w:rsidR="003B266C" w:rsidRDefault="003B266C" w:rsidP="0004494A">
      <w:pPr>
        <w:pStyle w:val="template"/>
        <w:jc w:val="both"/>
        <w:rPr>
          <w:i w:val="0"/>
        </w:rPr>
      </w:pPr>
      <w:r w:rsidRPr="00E53D26">
        <w:rPr>
          <w:i w:val="0"/>
        </w:rPr>
        <w:t>The system is dependent upon the</w:t>
      </w:r>
      <w:r>
        <w:rPr>
          <w:i w:val="0"/>
        </w:rPr>
        <w:t xml:space="preserve"> server</w:t>
      </w:r>
      <w:r w:rsidR="00B91F37">
        <w:rPr>
          <w:i w:val="0"/>
        </w:rPr>
        <w:t xml:space="preserve"> configuration</w:t>
      </w:r>
      <w:r>
        <w:rPr>
          <w:i w:val="0"/>
        </w:rPr>
        <w:t>.</w:t>
      </w:r>
      <w:r w:rsidR="00B91F37">
        <w:rPr>
          <w:i w:val="0"/>
        </w:rPr>
        <w:t xml:space="preserve"> As part of the integration and testing the testers will download the app to the phone with a USB port; </w:t>
      </w:r>
      <w:r w:rsidR="00137848">
        <w:rPr>
          <w:i w:val="0"/>
        </w:rPr>
        <w:t>i</w:t>
      </w:r>
      <w:r w:rsidR="00B91F37">
        <w:rPr>
          <w:i w:val="0"/>
        </w:rPr>
        <w:t xml:space="preserve">f the application </w:t>
      </w:r>
      <w:r w:rsidR="00137848">
        <w:rPr>
          <w:i w:val="0"/>
        </w:rPr>
        <w:t>is released to the public,</w:t>
      </w:r>
      <w:r w:rsidR="00B91F37">
        <w:rPr>
          <w:i w:val="0"/>
        </w:rPr>
        <w:t xml:space="preserve"> the customers</w:t>
      </w:r>
      <w:r w:rsidR="00F03CF2">
        <w:rPr>
          <w:i w:val="0"/>
        </w:rPr>
        <w:t xml:space="preserve"> will have to download the</w:t>
      </w:r>
      <w:r>
        <w:rPr>
          <w:i w:val="0"/>
        </w:rPr>
        <w:t xml:space="preserve"> application from </w:t>
      </w:r>
      <w:r w:rsidR="00F30453" w:rsidRPr="00B91F37">
        <w:rPr>
          <w:i w:val="0"/>
        </w:rPr>
        <w:t>Google Play</w:t>
      </w:r>
      <w:r w:rsidR="00B91F37" w:rsidRPr="00B91F37">
        <w:rPr>
          <w:i w:val="0"/>
        </w:rPr>
        <w:t xml:space="preserve"> </w:t>
      </w:r>
      <w:r w:rsidR="00137848">
        <w:rPr>
          <w:i w:val="0"/>
        </w:rPr>
        <w:t>Store</w:t>
      </w:r>
      <w:r w:rsidRPr="00B91F37">
        <w:rPr>
          <w:i w:val="0"/>
        </w:rPr>
        <w:t>.</w:t>
      </w:r>
    </w:p>
    <w:p w:rsidR="0004494A" w:rsidRPr="00E53D26" w:rsidRDefault="0004494A" w:rsidP="0004494A">
      <w:pPr>
        <w:pStyle w:val="template"/>
        <w:jc w:val="both"/>
        <w:rPr>
          <w:i w:val="0"/>
        </w:rPr>
      </w:pPr>
    </w:p>
    <w:p w:rsidR="00EB11B5" w:rsidRDefault="00FB3E8B" w:rsidP="0004494A">
      <w:pPr>
        <w:pStyle w:val="Heading2"/>
        <w:jc w:val="both"/>
      </w:pPr>
      <w:bookmarkStart w:id="599" w:name="_Toc379904588"/>
      <w:bookmarkStart w:id="600" w:name="_Toc386115677"/>
      <w:r>
        <w:t>System Models</w:t>
      </w:r>
      <w:bookmarkEnd w:id="599"/>
      <w:bookmarkEnd w:id="600"/>
      <w:r>
        <w:t xml:space="preserve"> </w:t>
      </w:r>
    </w:p>
    <w:p w:rsidR="00EB11B5" w:rsidRDefault="00C43E4B" w:rsidP="0004494A">
      <w:pPr>
        <w:pStyle w:val="Heading3"/>
        <w:jc w:val="both"/>
      </w:pPr>
      <w:r>
        <w:t xml:space="preserve"> </w:t>
      </w:r>
      <w:bookmarkStart w:id="601" w:name="_Toc386115678"/>
      <w:r>
        <w:t>DFD</w:t>
      </w:r>
      <w:bookmarkEnd w:id="601"/>
    </w:p>
    <w:p w:rsidR="00EB11B5" w:rsidRPr="00EB11B5" w:rsidRDefault="00C43E4B" w:rsidP="0004494A">
      <w:pPr>
        <w:jc w:val="both"/>
      </w:pPr>
      <w:r>
        <w:rPr>
          <w:noProof/>
        </w:rPr>
        <w:lastRenderedPageBreak/>
        <w:drawing>
          <wp:anchor distT="0" distB="0" distL="114300" distR="114300" simplePos="0" relativeHeight="251658240" behindDoc="0" locked="0" layoutInCell="1" allowOverlap="1" wp14:anchorId="12F469ED" wp14:editId="459051A2">
            <wp:simplePos x="0" y="0"/>
            <wp:positionH relativeFrom="margin">
              <wp:posOffset>548005</wp:posOffset>
            </wp:positionH>
            <wp:positionV relativeFrom="margin">
              <wp:posOffset>1076960</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2">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Pr="00EB11B5" w:rsidRDefault="00C43E4B" w:rsidP="0004494A">
      <w:pPr>
        <w:jc w:val="both"/>
      </w:pPr>
      <w:r>
        <w:rPr>
          <w:noProof/>
        </w:rPr>
        <mc:AlternateContent>
          <mc:Choice Requires="wps">
            <w:drawing>
              <wp:anchor distT="0" distB="0" distL="114300" distR="114300" simplePos="0" relativeHeight="251660288" behindDoc="0" locked="0" layoutInCell="1" allowOverlap="1" wp14:anchorId="3E933D36" wp14:editId="31A00AA6">
                <wp:simplePos x="0" y="0"/>
                <wp:positionH relativeFrom="column">
                  <wp:posOffset>737235</wp:posOffset>
                </wp:positionH>
                <wp:positionV relativeFrom="paragraph">
                  <wp:posOffset>3246120</wp:posOffset>
                </wp:positionV>
                <wp:extent cx="4829175" cy="635"/>
                <wp:effectExtent l="0" t="0" r="9525" b="8255"/>
                <wp:wrapSquare wrapText="bothSides"/>
                <wp:docPr id="1" name="Text Box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B93186" w:rsidRPr="00384DA6" w:rsidRDefault="00B93186" w:rsidP="00594E72">
                            <w:pPr>
                              <w:pStyle w:val="Caption"/>
                              <w:jc w:val="center"/>
                              <w:rPr>
                                <w:noProof/>
                                <w:sz w:val="24"/>
                                <w:szCs w:val="20"/>
                              </w:rPr>
                            </w:pPr>
                            <w:r>
                              <w:t xml:space="preserve">Figure </w:t>
                            </w:r>
                            <w:r w:rsidR="00081908">
                              <w:fldChar w:fldCharType="begin"/>
                            </w:r>
                            <w:r w:rsidR="00081908">
                              <w:instrText xml:space="preserve"> SEQ Figure \* ARABIC </w:instrText>
                            </w:r>
                            <w:r w:rsidR="00081908">
                              <w:fldChar w:fldCharType="separate"/>
                            </w:r>
                            <w:r w:rsidR="002A3797">
                              <w:rPr>
                                <w:noProof/>
                              </w:rPr>
                              <w:t>1</w:t>
                            </w:r>
                            <w:r w:rsidR="00081908">
                              <w:rPr>
                                <w:noProof/>
                              </w:rPr>
                              <w:fldChar w:fldCharType="end"/>
                            </w:r>
                            <w:r>
                              <w:t>- Data Flow Diagram</w:t>
                            </w:r>
                            <w:r w:rsidR="006E4F68">
                              <w:t xml:space="preserve"> (DFD)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8.05pt;margin-top:255.6pt;width:38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" stroked="f">
                <v:textbox style="mso-fit-shape-to-text:t" inset="0,0,0,0">
                  <w:txbxContent>
                    <w:p w:rsidR="00B93186" w:rsidRPr="00384DA6" w:rsidRDefault="00B93186" w:rsidP="00594E72">
                      <w:pPr>
                        <w:pStyle w:val="Caption"/>
                        <w:jc w:val="center"/>
                        <w:rPr>
                          <w:noProof/>
                          <w:sz w:val="24"/>
                          <w:szCs w:val="20"/>
                        </w:rPr>
                      </w:pPr>
                      <w:r>
                        <w:t xml:space="preserve">Figure </w:t>
                      </w:r>
                      <w:r w:rsidR="00081908">
                        <w:fldChar w:fldCharType="begin"/>
                      </w:r>
                      <w:r w:rsidR="00081908">
                        <w:instrText xml:space="preserve"> SEQ Figure \* ARABIC </w:instrText>
                      </w:r>
                      <w:r w:rsidR="00081908">
                        <w:fldChar w:fldCharType="separate"/>
                      </w:r>
                      <w:r w:rsidR="002A3797">
                        <w:rPr>
                          <w:noProof/>
                        </w:rPr>
                        <w:t>1</w:t>
                      </w:r>
                      <w:r w:rsidR="00081908">
                        <w:rPr>
                          <w:noProof/>
                        </w:rPr>
                        <w:fldChar w:fldCharType="end"/>
                      </w:r>
                      <w:r>
                        <w:t>- Data Flow Diagram</w:t>
                      </w:r>
                      <w:r w:rsidR="006E4F68">
                        <w:t xml:space="preserve"> (DFD)</w:t>
                      </w:r>
                    </w:p>
                  </w:txbxContent>
                </v:textbox>
                <w10:wrap type="square"/>
              </v:shape>
            </w:pict>
          </mc:Fallback>
        </mc:AlternateContent>
      </w:r>
    </w:p>
    <w:p w:rsidR="003B266C" w:rsidRDefault="003B266C" w:rsidP="0004494A">
      <w:pPr>
        <w:pStyle w:val="Heading1"/>
        <w:jc w:val="both"/>
      </w:pPr>
      <w:bookmarkStart w:id="602" w:name="_Toc379904590"/>
      <w:bookmarkStart w:id="603" w:name="_Toc386115679"/>
      <w:r>
        <w:lastRenderedPageBreak/>
        <w:t>Functional Requirements</w:t>
      </w:r>
      <w:bookmarkEnd w:id="602"/>
      <w:bookmarkEnd w:id="603"/>
    </w:p>
    <w:p w:rsidR="00FA2267" w:rsidRDefault="00FA2267" w:rsidP="0004494A">
      <w:pPr>
        <w:jc w:val="both"/>
      </w:pPr>
      <w:r>
        <w:t xml:space="preserve">This section outlines </w:t>
      </w:r>
      <w:r w:rsidR="00412EDC">
        <w:t>some</w:t>
      </w:r>
      <w:r>
        <w:t xml:space="preserve"> of the system use cases.</w:t>
      </w:r>
    </w:p>
    <w:p w:rsidR="00FA2267" w:rsidRDefault="00FA2267" w:rsidP="0004494A">
      <w:pPr>
        <w:jc w:val="both"/>
      </w:pPr>
    </w:p>
    <w:p w:rsidR="00FA2267" w:rsidRPr="00FA2267" w:rsidRDefault="00FA2267" w:rsidP="0004494A">
      <w:pPr>
        <w:jc w:val="both"/>
      </w:pPr>
    </w:p>
    <w:p w:rsidR="00810655" w:rsidRDefault="00810655" w:rsidP="0004494A">
      <w:pPr>
        <w:pStyle w:val="Heading2"/>
        <w:jc w:val="both"/>
      </w:pPr>
      <w:bookmarkStart w:id="604" w:name="_Toc379904591"/>
      <w:bookmarkStart w:id="605" w:name="_Toc386115680"/>
      <w:r>
        <w:t>Use Cases</w:t>
      </w:r>
      <w:bookmarkEnd w:id="604"/>
      <w:bookmarkEnd w:id="605"/>
      <w:r>
        <w:t xml:space="preserve"> </w:t>
      </w:r>
    </w:p>
    <w:p w:rsidR="00630E95" w:rsidRPr="00630E95" w:rsidRDefault="00FA2267" w:rsidP="0004494A">
      <w:pPr>
        <w:pStyle w:val="Heading3"/>
        <w:jc w:val="both"/>
        <w:rPr>
          <w:i/>
        </w:rPr>
      </w:pPr>
      <w:bookmarkStart w:id="606" w:name="_Toc379904592"/>
      <w:bookmarkStart w:id="607" w:name="_Toc386115681"/>
      <w:r w:rsidRPr="00630E95">
        <w:rPr>
          <w:i/>
        </w:rPr>
        <w:t>Use Case: User Creates Account</w:t>
      </w:r>
      <w:bookmarkEnd w:id="606"/>
      <w:bookmarkEnd w:id="607"/>
      <w:r w:rsidRPr="00630E95">
        <w:rPr>
          <w:i/>
        </w:rPr>
        <w:t xml:space="preserve"> </w:t>
      </w:r>
      <w:r w:rsidRPr="00630E95">
        <w:tab/>
      </w:r>
    </w:p>
    <w:p w:rsidR="00FA2267" w:rsidRPr="00630E95" w:rsidRDefault="00FA2267" w:rsidP="0004494A">
      <w:pPr>
        <w:pStyle w:val="Heading4"/>
        <w:rPr>
          <w:i w:val="0"/>
        </w:rPr>
      </w:pPr>
      <w:r w:rsidRPr="00630E95">
        <w:t>Brief Description</w:t>
      </w:r>
    </w:p>
    <w:p w:rsidR="00630E95" w:rsidRPr="00630E95" w:rsidRDefault="00630E95" w:rsidP="0004494A">
      <w:pPr>
        <w:jc w:val="both"/>
      </w:pPr>
      <w:r>
        <w:t>The user begins the application, specifies that they wish to create a new account, and provide</w:t>
      </w:r>
      <w:ins w:id="608" w:author="Andrew" w:date="2014-03-18T15:29:00Z">
        <w:r w:rsidR="00AE4315">
          <w:t>s</w:t>
        </w:r>
      </w:ins>
      <w:r>
        <w:t xml:space="preserve"> the necessary information to the system.</w:t>
      </w:r>
    </w:p>
    <w:p w:rsidR="00630E95" w:rsidRPr="00630E95" w:rsidRDefault="00630E95" w:rsidP="0004494A">
      <w:pPr>
        <w:jc w:val="both"/>
      </w:pPr>
    </w:p>
    <w:p w:rsidR="00630E95" w:rsidRPr="00630E95" w:rsidRDefault="00630E95" w:rsidP="0004494A">
      <w:pPr>
        <w:pStyle w:val="Heading4"/>
        <w:rPr>
          <w:i w:val="0"/>
        </w:rPr>
      </w:pPr>
      <w:r w:rsidRPr="00630E95">
        <w:t xml:space="preserve">Step by Step Description </w:t>
      </w:r>
    </w:p>
    <w:p w:rsidR="00630E95" w:rsidRDefault="00630E95" w:rsidP="0004494A">
      <w:pPr>
        <w:jc w:val="both"/>
      </w:pPr>
      <w:r>
        <w:t>(Before this use case can be initiated, the system must have been started)</w:t>
      </w:r>
    </w:p>
    <w:p w:rsidR="00630E95" w:rsidRDefault="00630E95" w:rsidP="0004494A">
      <w:pPr>
        <w:pStyle w:val="ListParagraph"/>
        <w:numPr>
          <w:ilvl w:val="0"/>
          <w:numId w:val="15"/>
        </w:numPr>
        <w:jc w:val="both"/>
      </w:pPr>
      <w:r>
        <w:t>The user selects the option to create a new account.</w:t>
      </w:r>
    </w:p>
    <w:p w:rsidR="00630E95" w:rsidRDefault="00630E95" w:rsidP="0004494A">
      <w:pPr>
        <w:pStyle w:val="ListParagraph"/>
        <w:numPr>
          <w:ilvl w:val="0"/>
          <w:numId w:val="15"/>
        </w:numPr>
        <w:jc w:val="both"/>
      </w:pPr>
      <w:r>
        <w:t>The user inputs their full name, a login name, and a password.</w:t>
      </w:r>
    </w:p>
    <w:p w:rsidR="00630E95" w:rsidRDefault="00630E95" w:rsidP="0004494A">
      <w:pPr>
        <w:pStyle w:val="ListParagraph"/>
        <w:numPr>
          <w:ilvl w:val="0"/>
          <w:numId w:val="15"/>
        </w:numPr>
        <w:jc w:val="both"/>
      </w:pPr>
      <w:r>
        <w:t>The system prompts the user to read and accept the terms of service.</w:t>
      </w:r>
    </w:p>
    <w:p w:rsidR="00630E95" w:rsidRDefault="00630E95" w:rsidP="0004494A">
      <w:pPr>
        <w:pStyle w:val="ListParagraph"/>
        <w:numPr>
          <w:ilvl w:val="0"/>
          <w:numId w:val="15"/>
        </w:numPr>
        <w:jc w:val="both"/>
      </w:pPr>
      <w:r>
        <w:t>The user chooses to accept the terms of service.</w:t>
      </w:r>
    </w:p>
    <w:p w:rsidR="00630E95" w:rsidRPr="00630E95" w:rsidRDefault="00630E95" w:rsidP="00923B17">
      <w:pPr>
        <w:pStyle w:val="ListParagraph"/>
        <w:numPr>
          <w:ilvl w:val="0"/>
          <w:numId w:val="15"/>
        </w:numPr>
        <w:jc w:val="both"/>
      </w:pPr>
      <w:r>
        <w:t>The system creates an account with the provided user information, and informs the user.</w:t>
      </w:r>
    </w:p>
    <w:p w:rsidR="00630E95" w:rsidRDefault="00630E95" w:rsidP="0004494A">
      <w:pPr>
        <w:pStyle w:val="Heading4"/>
        <w:rPr>
          <w:i w:val="0"/>
        </w:rPr>
      </w:pPr>
      <w:r w:rsidRPr="00630E95">
        <w:t>Exceptions Scenarios</w:t>
      </w:r>
    </w:p>
    <w:p w:rsidR="00630E95" w:rsidRDefault="00630E95" w:rsidP="0004494A">
      <w:pPr>
        <w:ind w:firstLine="720"/>
        <w:jc w:val="both"/>
      </w:pPr>
      <w:r>
        <w:t>Exception Scenarios:</w:t>
      </w:r>
    </w:p>
    <w:p w:rsidR="00630E95" w:rsidRDefault="00311B34" w:rsidP="0004494A">
      <w:pPr>
        <w:pStyle w:val="ListParagraph"/>
        <w:numPr>
          <w:ilvl w:val="0"/>
          <w:numId w:val="16"/>
        </w:numPr>
        <w:jc w:val="both"/>
      </w:pPr>
      <w:r>
        <w:t xml:space="preserve">2. </w:t>
      </w:r>
      <w:r w:rsidR="00630E95">
        <w:t>The user input login name conflicts with an existing account in the system.</w:t>
      </w:r>
    </w:p>
    <w:p w:rsidR="00630E95" w:rsidRDefault="00630E95" w:rsidP="0004494A">
      <w:pPr>
        <w:pStyle w:val="ListParagraph"/>
        <w:numPr>
          <w:ilvl w:val="1"/>
          <w:numId w:val="16"/>
        </w:numPr>
        <w:jc w:val="both"/>
      </w:pPr>
      <w:r>
        <w:t>The system prompts the user to select a different login name.</w:t>
      </w:r>
    </w:p>
    <w:p w:rsidR="00630E95" w:rsidRDefault="00311B34" w:rsidP="0004494A">
      <w:pPr>
        <w:pStyle w:val="ListParagraph"/>
        <w:numPr>
          <w:ilvl w:val="0"/>
          <w:numId w:val="16"/>
        </w:numPr>
        <w:jc w:val="both"/>
      </w:pPr>
      <w:r>
        <w:t xml:space="preserve">3. </w:t>
      </w:r>
      <w:r w:rsidR="00630E95">
        <w:t>The user declines the terms of service.</w:t>
      </w:r>
    </w:p>
    <w:p w:rsidR="00630E95" w:rsidRDefault="00630E95" w:rsidP="0004494A">
      <w:pPr>
        <w:pStyle w:val="ListParagraph"/>
        <w:numPr>
          <w:ilvl w:val="1"/>
          <w:numId w:val="16"/>
        </w:numPr>
        <w:jc w:val="both"/>
      </w:pPr>
      <w:r>
        <w:t>The system does not create an account with the provided user information, and informs the user of this.</w:t>
      </w:r>
    </w:p>
    <w:p w:rsidR="00630E95" w:rsidRPr="00630E95" w:rsidRDefault="00630E95" w:rsidP="0004494A">
      <w:pPr>
        <w:jc w:val="both"/>
      </w:pPr>
    </w:p>
    <w:p w:rsidR="0033172C" w:rsidRPr="0033172C" w:rsidRDefault="0033172C" w:rsidP="00923B17">
      <w:pPr>
        <w:pStyle w:val="Heading3"/>
        <w:jc w:val="both"/>
      </w:pPr>
      <w:bookmarkStart w:id="609" w:name="_Toc379904593"/>
      <w:bookmarkStart w:id="610" w:name="_Toc386115682"/>
      <w:r w:rsidRPr="0033172C">
        <w:rPr>
          <w:i/>
        </w:rPr>
        <w:t>Use Case: User logs into System</w:t>
      </w:r>
      <w:bookmarkEnd w:id="609"/>
      <w:bookmarkEnd w:id="610"/>
      <w:r w:rsidRPr="0033172C">
        <w:rPr>
          <w:i/>
        </w:rPr>
        <w:t xml:space="preserve"> </w:t>
      </w:r>
    </w:p>
    <w:p w:rsidR="0033172C" w:rsidRDefault="0033172C" w:rsidP="0004494A">
      <w:pPr>
        <w:pStyle w:val="Heading4"/>
      </w:pPr>
      <w:r>
        <w:t xml:space="preserve">Brief Description </w:t>
      </w:r>
    </w:p>
    <w:p w:rsidR="0033172C" w:rsidRDefault="0033172C" w:rsidP="0004494A">
      <w:pPr>
        <w:jc w:val="both"/>
      </w:pPr>
      <w:r>
        <w:t>The user provides login credentials to the system and is logged in.</w:t>
      </w:r>
    </w:p>
    <w:p w:rsidR="0033172C" w:rsidRPr="0033172C" w:rsidRDefault="0033172C" w:rsidP="0004494A">
      <w:pPr>
        <w:jc w:val="both"/>
      </w:pPr>
    </w:p>
    <w:p w:rsidR="0033172C" w:rsidRDefault="0033172C" w:rsidP="0004494A">
      <w:pPr>
        <w:pStyle w:val="Heading4"/>
      </w:pPr>
      <w:r>
        <w:t xml:space="preserve">Step by Step Description </w:t>
      </w:r>
    </w:p>
    <w:p w:rsidR="0033172C" w:rsidRDefault="0033172C" w:rsidP="0004494A">
      <w:pPr>
        <w:jc w:val="both"/>
      </w:pPr>
      <w:r>
        <w:t>(Before this use case can be initiated, the system must have been started)</w:t>
      </w:r>
    </w:p>
    <w:p w:rsidR="0033172C" w:rsidRDefault="0033172C" w:rsidP="0004494A">
      <w:pPr>
        <w:pStyle w:val="ListParagraph"/>
        <w:numPr>
          <w:ilvl w:val="0"/>
          <w:numId w:val="20"/>
        </w:numPr>
        <w:jc w:val="both"/>
      </w:pPr>
      <w:r>
        <w:t>The user selects the option to log into an existing account.</w:t>
      </w:r>
    </w:p>
    <w:p w:rsidR="0033172C" w:rsidRDefault="0033172C" w:rsidP="0004494A">
      <w:pPr>
        <w:pStyle w:val="ListParagraph"/>
        <w:numPr>
          <w:ilvl w:val="0"/>
          <w:numId w:val="20"/>
        </w:numPr>
        <w:jc w:val="both"/>
      </w:pPr>
      <w:r>
        <w:t>The user inputs their login name and password.</w:t>
      </w:r>
    </w:p>
    <w:p w:rsidR="0033172C" w:rsidRPr="0033172C" w:rsidRDefault="0033172C" w:rsidP="00923B17">
      <w:pPr>
        <w:pStyle w:val="ListParagraph"/>
        <w:numPr>
          <w:ilvl w:val="0"/>
          <w:numId w:val="20"/>
        </w:numPr>
        <w:jc w:val="both"/>
      </w:pPr>
      <w:r>
        <w:t>The system validates the credentials and logs in the user.</w:t>
      </w:r>
    </w:p>
    <w:p w:rsidR="0033172C" w:rsidRDefault="0033172C" w:rsidP="0004494A">
      <w:pPr>
        <w:pStyle w:val="Heading4"/>
      </w:pPr>
      <w:r>
        <w:t xml:space="preserve">Exception Scenarios </w:t>
      </w:r>
    </w:p>
    <w:p w:rsidR="0033172C" w:rsidRDefault="00311B34" w:rsidP="0004494A">
      <w:pPr>
        <w:pStyle w:val="ListParagraph"/>
        <w:numPr>
          <w:ilvl w:val="0"/>
          <w:numId w:val="17"/>
        </w:numPr>
        <w:ind w:left="1080"/>
        <w:jc w:val="both"/>
      </w:pPr>
      <w:r>
        <w:t xml:space="preserve">3. </w:t>
      </w:r>
      <w:r w:rsidR="0033172C">
        <w:t>The system cannot validate the user’s credentials.</w:t>
      </w:r>
    </w:p>
    <w:p w:rsidR="0033172C" w:rsidRDefault="0033172C" w:rsidP="0004494A">
      <w:pPr>
        <w:pStyle w:val="ListParagraph"/>
        <w:numPr>
          <w:ilvl w:val="1"/>
          <w:numId w:val="17"/>
        </w:numPr>
        <w:ind w:left="1800"/>
        <w:jc w:val="both"/>
      </w:pPr>
      <w:r>
        <w:lastRenderedPageBreak/>
        <w:t>System informs user and does not log them into the system.</w:t>
      </w:r>
    </w:p>
    <w:p w:rsidR="0033172C" w:rsidRPr="0033172C" w:rsidRDefault="0033172C" w:rsidP="0004494A">
      <w:pPr>
        <w:jc w:val="both"/>
      </w:pPr>
    </w:p>
    <w:p w:rsidR="0033172C" w:rsidRDefault="0033172C" w:rsidP="0004494A">
      <w:pPr>
        <w:pStyle w:val="Heading3"/>
        <w:jc w:val="both"/>
        <w:rPr>
          <w:i/>
        </w:rPr>
      </w:pPr>
      <w:bookmarkStart w:id="611" w:name="_Toc379904594"/>
      <w:bookmarkStart w:id="612" w:name="_Toc386115683"/>
      <w:r w:rsidRPr="00FA2267">
        <w:rPr>
          <w:i/>
        </w:rPr>
        <w:t xml:space="preserve">Use Case: User </w:t>
      </w:r>
      <w:r>
        <w:rPr>
          <w:i/>
        </w:rPr>
        <w:t>inputs new Workout Schedule</w:t>
      </w:r>
      <w:bookmarkEnd w:id="611"/>
      <w:bookmarkEnd w:id="612"/>
      <w:r>
        <w:rPr>
          <w:i/>
        </w:rPr>
        <w:t xml:space="preserve"> </w:t>
      </w:r>
    </w:p>
    <w:p w:rsidR="0033172C" w:rsidRDefault="0033172C" w:rsidP="0004494A">
      <w:pPr>
        <w:pStyle w:val="Heading4"/>
      </w:pPr>
      <w:r>
        <w:t>Brief Description</w:t>
      </w:r>
    </w:p>
    <w:p w:rsidR="0033172C" w:rsidRDefault="0033172C" w:rsidP="0004494A">
      <w:pPr>
        <w:jc w:val="both"/>
      </w:pPr>
      <w:r>
        <w:t>The user provides a workout schedule and a payment method for the schedule.</w:t>
      </w:r>
    </w:p>
    <w:p w:rsidR="0033172C" w:rsidRPr="0033172C" w:rsidRDefault="0033172C" w:rsidP="0004494A">
      <w:pPr>
        <w:jc w:val="both"/>
      </w:pPr>
    </w:p>
    <w:p w:rsidR="0033172C" w:rsidRPr="0033172C" w:rsidRDefault="0033172C" w:rsidP="0004494A">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04494A">
      <w:pPr>
        <w:pStyle w:val="ListParagraph"/>
        <w:numPr>
          <w:ilvl w:val="0"/>
          <w:numId w:val="18"/>
        </w:numPr>
        <w:jc w:val="both"/>
      </w:pPr>
      <w:r>
        <w:t>The user selects the option to create a new workout schedule.</w:t>
      </w:r>
    </w:p>
    <w:p w:rsidR="0033172C" w:rsidRDefault="0033172C" w:rsidP="0004494A">
      <w:pPr>
        <w:pStyle w:val="ListParagraph"/>
        <w:numPr>
          <w:ilvl w:val="0"/>
          <w:numId w:val="18"/>
        </w:numPr>
        <w:jc w:val="both"/>
      </w:pPr>
      <w:r>
        <w:t>The user inputs the type of workout metric (“time”, “distance”, “repetitions”, etc.)</w:t>
      </w:r>
    </w:p>
    <w:p w:rsidR="0033172C" w:rsidRDefault="0033172C" w:rsidP="0004494A">
      <w:pPr>
        <w:pStyle w:val="ListParagraph"/>
        <w:numPr>
          <w:ilvl w:val="0"/>
          <w:numId w:val="18"/>
        </w:numPr>
        <w:jc w:val="both"/>
      </w:pPr>
      <w:r>
        <w:t>The user how many times a week the workout will take place.</w:t>
      </w:r>
    </w:p>
    <w:p w:rsidR="0033172C" w:rsidRDefault="0033172C" w:rsidP="0004494A">
      <w:pPr>
        <w:pStyle w:val="ListParagraph"/>
        <w:numPr>
          <w:ilvl w:val="0"/>
          <w:numId w:val="18"/>
        </w:numPr>
        <w:jc w:val="both"/>
      </w:pPr>
      <w:r>
        <w:t>The user specifies the number of weeks of the workout schedule.</w:t>
      </w:r>
    </w:p>
    <w:p w:rsidR="0033172C" w:rsidRDefault="0033172C" w:rsidP="0004494A">
      <w:pPr>
        <w:pStyle w:val="ListParagraph"/>
        <w:numPr>
          <w:ilvl w:val="0"/>
          <w:numId w:val="18"/>
        </w:numPr>
        <w:jc w:val="both"/>
      </w:pPr>
      <w:r>
        <w:t>The user specifies the login name of another user who will provide verification that workout metrics have been met.</w:t>
      </w:r>
    </w:p>
    <w:p w:rsidR="0033172C" w:rsidRDefault="0033172C" w:rsidP="0004494A">
      <w:pPr>
        <w:pStyle w:val="ListParagraph"/>
        <w:numPr>
          <w:ilvl w:val="0"/>
          <w:numId w:val="18"/>
        </w:numPr>
        <w:jc w:val="both"/>
      </w:pPr>
      <w:r>
        <w:t>The user provides a payment method (i.e. credit card number) for the system to use if workouts are not completed.</w:t>
      </w:r>
    </w:p>
    <w:p w:rsidR="0033172C" w:rsidRDefault="0033172C" w:rsidP="0004494A">
      <w:pPr>
        <w:pStyle w:val="ListParagraph"/>
        <w:numPr>
          <w:ilvl w:val="0"/>
          <w:numId w:val="18"/>
        </w:numPr>
        <w:jc w:val="both"/>
      </w:pPr>
      <w:r>
        <w:t>The user confirms the workout schedule information and payment information are correct.</w:t>
      </w:r>
    </w:p>
    <w:p w:rsidR="0033172C" w:rsidRPr="0033172C" w:rsidRDefault="0033172C" w:rsidP="0004494A">
      <w:pPr>
        <w:pStyle w:val="ListParagraph"/>
        <w:numPr>
          <w:ilvl w:val="0"/>
          <w:numId w:val="18"/>
        </w:numPr>
        <w:jc w:val="both"/>
      </w:pPr>
      <w:r>
        <w:t>The system validates and accepts the completed workout schedule information, stores it, and informs the user.</w:t>
      </w:r>
    </w:p>
    <w:p w:rsidR="0033172C" w:rsidRDefault="0033172C" w:rsidP="0004494A">
      <w:pPr>
        <w:pStyle w:val="Heading4"/>
      </w:pPr>
      <w:r>
        <w:t xml:space="preserve">Exceptions Scenarios </w:t>
      </w:r>
    </w:p>
    <w:p w:rsidR="00311B34" w:rsidRDefault="00311B34" w:rsidP="00923B17">
      <w:pPr>
        <w:pStyle w:val="ListParagraph"/>
        <w:numPr>
          <w:ilvl w:val="0"/>
          <w:numId w:val="17"/>
        </w:numPr>
        <w:ind w:left="1080"/>
      </w:pPr>
      <w:r>
        <w:t>2. The user specifies an unacceptable value for the workout metric (negative number, alphabetical character, decimal number for non-decimal metric, etc.)</w:t>
      </w:r>
    </w:p>
    <w:p w:rsidR="00311B34" w:rsidRDefault="00311B34" w:rsidP="00923B17">
      <w:pPr>
        <w:pStyle w:val="ListParagraph"/>
        <w:numPr>
          <w:ilvl w:val="1"/>
          <w:numId w:val="17"/>
        </w:numPr>
        <w:ind w:left="1800"/>
      </w:pPr>
      <w:r>
        <w:t>The system informs the user of the error and prompts for valid input.</w:t>
      </w:r>
    </w:p>
    <w:p w:rsidR="00311B34" w:rsidRDefault="00311B34" w:rsidP="00923B17">
      <w:pPr>
        <w:pStyle w:val="ListParagraph"/>
        <w:numPr>
          <w:ilvl w:val="0"/>
          <w:numId w:val="17"/>
        </w:numPr>
        <w:ind w:left="1080"/>
      </w:pPr>
      <w:r>
        <w:t>3. The user specifies an unacceptable value for the workout frequency (negative number, alphabetical character, decimal number, etc.)</w:t>
      </w:r>
    </w:p>
    <w:p w:rsidR="00311B34" w:rsidRDefault="00311B34" w:rsidP="00923B17">
      <w:pPr>
        <w:pStyle w:val="ListParagraph"/>
        <w:numPr>
          <w:ilvl w:val="1"/>
          <w:numId w:val="17"/>
        </w:numPr>
        <w:ind w:left="1800"/>
      </w:pPr>
      <w:r>
        <w:t>The system informs the user of the error and prompts for valid input.</w:t>
      </w:r>
      <w:r w:rsidRPr="00311B34">
        <w:t xml:space="preserve"> </w:t>
      </w:r>
    </w:p>
    <w:p w:rsidR="00311B34" w:rsidRDefault="00311B34" w:rsidP="00311B34">
      <w:pPr>
        <w:pStyle w:val="ListParagraph"/>
        <w:numPr>
          <w:ilvl w:val="0"/>
          <w:numId w:val="17"/>
        </w:numPr>
        <w:ind w:left="1080"/>
      </w:pPr>
      <w:r>
        <w:t>4. The user specifies an unacceptable value for the number of weeks (negative number, alphabetical character, decimal number, etc.)</w:t>
      </w:r>
    </w:p>
    <w:p w:rsidR="00311B34" w:rsidRDefault="00311B34" w:rsidP="00923B17">
      <w:pPr>
        <w:pStyle w:val="ListParagraph"/>
        <w:numPr>
          <w:ilvl w:val="1"/>
          <w:numId w:val="17"/>
        </w:numPr>
        <w:ind w:left="1800"/>
      </w:pPr>
      <w:r>
        <w:t>The system informs the user of the error and prompts for valid input.</w:t>
      </w:r>
    </w:p>
    <w:p w:rsidR="00311B34" w:rsidRDefault="00311B34" w:rsidP="00923B17">
      <w:pPr>
        <w:pStyle w:val="ListParagraph"/>
        <w:numPr>
          <w:ilvl w:val="0"/>
          <w:numId w:val="17"/>
        </w:numPr>
        <w:ind w:left="1080"/>
      </w:pPr>
      <w:r>
        <w:t>5. The user does not specify an existing user name of another user to verify workout metrics have been met.</w:t>
      </w:r>
    </w:p>
    <w:p w:rsidR="00311B34" w:rsidRDefault="00311B34" w:rsidP="00923B17">
      <w:pPr>
        <w:pStyle w:val="ListParagraph"/>
        <w:numPr>
          <w:ilvl w:val="1"/>
          <w:numId w:val="17"/>
        </w:numPr>
        <w:ind w:left="1800"/>
      </w:pPr>
      <w:r>
        <w:t>The system informs the user of the error and prompts for a valid user name.</w:t>
      </w:r>
    </w:p>
    <w:p w:rsidR="00311B34" w:rsidRDefault="002F2B2C" w:rsidP="00923B17">
      <w:pPr>
        <w:pStyle w:val="ListParagraph"/>
        <w:numPr>
          <w:ilvl w:val="0"/>
          <w:numId w:val="17"/>
        </w:numPr>
        <w:ind w:left="1080"/>
      </w:pPr>
      <w:r>
        <w:t xml:space="preserve">6. </w:t>
      </w:r>
      <w:r w:rsidR="00311B34">
        <w:t>The user specifies invalid payment information (incorrect number of digits in credit card information, etc.)</w:t>
      </w:r>
    </w:p>
    <w:p w:rsidR="00311B34" w:rsidRDefault="00311B34" w:rsidP="00923B17">
      <w:pPr>
        <w:pStyle w:val="ListParagraph"/>
        <w:numPr>
          <w:ilvl w:val="1"/>
          <w:numId w:val="17"/>
        </w:numPr>
        <w:ind w:left="1800"/>
      </w:pPr>
      <w:r>
        <w:t>The system informs the user of the error and prompts for valid input.</w:t>
      </w:r>
    </w:p>
    <w:p w:rsidR="00540558" w:rsidRDefault="00540558" w:rsidP="00540558">
      <w:pPr>
        <w:pStyle w:val="Heading3"/>
        <w:jc w:val="both"/>
        <w:rPr>
          <w:i/>
        </w:rPr>
      </w:pPr>
      <w:bookmarkStart w:id="613" w:name="_Toc386115684"/>
      <w:r w:rsidRPr="00FA2267">
        <w:rPr>
          <w:i/>
        </w:rPr>
        <w:t xml:space="preserve">Use Case: User </w:t>
      </w:r>
      <w:r>
        <w:rPr>
          <w:i/>
        </w:rPr>
        <w:t>validates Workout</w:t>
      </w:r>
      <w:bookmarkEnd w:id="613"/>
      <w:r>
        <w:rPr>
          <w:i/>
        </w:rPr>
        <w:t xml:space="preserve"> </w:t>
      </w:r>
    </w:p>
    <w:p w:rsidR="00540558" w:rsidRDefault="00540558" w:rsidP="00540558">
      <w:pPr>
        <w:pStyle w:val="Heading4"/>
      </w:pPr>
      <w:r>
        <w:lastRenderedPageBreak/>
        <w:t>Brief Description</w:t>
      </w:r>
    </w:p>
    <w:p w:rsidR="00540558" w:rsidRPr="0033172C" w:rsidRDefault="00540558" w:rsidP="00540558">
      <w:pPr>
        <w:jc w:val="both"/>
      </w:pPr>
      <w:r>
        <w:t>The user gives the system acknowledgement that another user has completed one of their workout metrics.</w:t>
      </w:r>
    </w:p>
    <w:p w:rsidR="00540558" w:rsidRDefault="00540558" w:rsidP="00540558">
      <w:pPr>
        <w:pStyle w:val="Heading4"/>
        <w:rPr>
          <w:b w:val="0"/>
        </w:rPr>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540558" w:rsidRDefault="00540558" w:rsidP="00540558">
      <w:pPr>
        <w:pStyle w:val="ListParagraph"/>
        <w:numPr>
          <w:ilvl w:val="0"/>
          <w:numId w:val="32"/>
        </w:numPr>
      </w:pPr>
      <w:r>
        <w:t>The user selects the option to validate another user’s workout.</w:t>
      </w:r>
    </w:p>
    <w:p w:rsidR="00540558" w:rsidRDefault="00540558" w:rsidP="00540558">
      <w:pPr>
        <w:pStyle w:val="ListParagraph"/>
        <w:numPr>
          <w:ilvl w:val="0"/>
          <w:numId w:val="32"/>
        </w:numPr>
      </w:pPr>
      <w:r>
        <w:t>The user selects the user name of the other user.</w:t>
      </w:r>
    </w:p>
    <w:p w:rsidR="00540558" w:rsidRDefault="00540558" w:rsidP="00540558">
      <w:pPr>
        <w:pStyle w:val="ListParagraph"/>
        <w:numPr>
          <w:ilvl w:val="0"/>
          <w:numId w:val="32"/>
        </w:numPr>
      </w:pPr>
      <w:r>
        <w:t>The user selects the workouts which the other user has completed.</w:t>
      </w:r>
    </w:p>
    <w:p w:rsidR="00540558" w:rsidRPr="008963D0" w:rsidRDefault="00540558" w:rsidP="00923B17">
      <w:pPr>
        <w:pStyle w:val="ListParagraph"/>
        <w:numPr>
          <w:ilvl w:val="0"/>
          <w:numId w:val="32"/>
        </w:numPr>
      </w:pPr>
      <w:r>
        <w:t>The system validates and accepts the selected list of workouts and informs user.</w:t>
      </w:r>
    </w:p>
    <w:p w:rsidR="00540558" w:rsidRDefault="00540558" w:rsidP="00540558">
      <w:pPr>
        <w:pStyle w:val="Heading4"/>
      </w:pPr>
      <w:r>
        <w:t xml:space="preserve">Exceptions Scenarios </w:t>
      </w:r>
    </w:p>
    <w:p w:rsidR="00540558" w:rsidRDefault="00426383" w:rsidP="00923B17">
      <w:pPr>
        <w:pStyle w:val="ListParagraph"/>
        <w:numPr>
          <w:ilvl w:val="0"/>
          <w:numId w:val="17"/>
        </w:numPr>
        <w:ind w:left="1080"/>
      </w:pPr>
      <w:r>
        <w:t xml:space="preserve">1. </w:t>
      </w:r>
      <w:r w:rsidR="00540558">
        <w:t>The user has not been authorized to validate any other users’ workouts.</w:t>
      </w:r>
    </w:p>
    <w:p w:rsidR="00540558" w:rsidRDefault="00540558" w:rsidP="00923B17">
      <w:pPr>
        <w:pStyle w:val="ListParagraph"/>
        <w:numPr>
          <w:ilvl w:val="1"/>
          <w:numId w:val="17"/>
        </w:numPr>
        <w:ind w:left="1800"/>
      </w:pPr>
      <w:r>
        <w:t>The system does not provide the option to validate another user’s workouts.</w:t>
      </w:r>
    </w:p>
    <w:p w:rsidR="00540558" w:rsidRPr="00A717F4" w:rsidRDefault="00540558" w:rsidP="00540558">
      <w:pPr>
        <w:pStyle w:val="ListParagraph"/>
        <w:ind w:left="2880"/>
      </w:pPr>
    </w:p>
    <w:p w:rsidR="003B266C" w:rsidRPr="00D678A5" w:rsidRDefault="00810655" w:rsidP="0004494A">
      <w:pPr>
        <w:pStyle w:val="Heading2"/>
        <w:jc w:val="both"/>
        <w:rPr>
          <w:rFonts w:ascii="Times New Roman" w:hAnsi="Times New Roman"/>
          <w:szCs w:val="24"/>
        </w:rPr>
      </w:pPr>
      <w:bookmarkStart w:id="614" w:name="_Toc379904595"/>
      <w:bookmarkStart w:id="615" w:name="_Toc386115685"/>
      <w:r>
        <w:t>Requirements</w:t>
      </w:r>
      <w:bookmarkEnd w:id="614"/>
      <w:bookmarkEnd w:id="615"/>
      <w:r>
        <w:t xml:space="preserve"> </w:t>
      </w:r>
    </w:p>
    <w:p w:rsidR="00C619D8" w:rsidRDefault="00C619D8" w:rsidP="0004494A">
      <w:pPr>
        <w:pStyle w:val="Heading3"/>
        <w:jc w:val="both"/>
      </w:pPr>
      <w:bookmarkStart w:id="616" w:name="_Toc379904596"/>
      <w:bookmarkStart w:id="617" w:name="_Toc386115686"/>
      <w:r>
        <w:t xml:space="preserve">User </w:t>
      </w:r>
      <w:r w:rsidR="00810655">
        <w:t>Platform Requirements</w:t>
      </w:r>
      <w:bookmarkEnd w:id="616"/>
      <w:bookmarkEnd w:id="617"/>
      <w:r w:rsidR="00810655">
        <w:t xml:space="preserve"> </w:t>
      </w:r>
      <w:r>
        <w:t xml:space="preserve"> </w:t>
      </w:r>
    </w:p>
    <w:p w:rsidR="00C619D8" w:rsidRDefault="009C59BC" w:rsidP="0004494A">
      <w:pPr>
        <w:pStyle w:val="ListParagraph"/>
        <w:numPr>
          <w:ilvl w:val="0"/>
          <w:numId w:val="21"/>
        </w:numPr>
        <w:suppressAutoHyphens/>
        <w:autoSpaceDN w:val="0"/>
        <w:contextualSpacing w:val="0"/>
        <w:jc w:val="both"/>
        <w:textAlignment w:val="baseline"/>
      </w:pPr>
      <w:r>
        <w:t>The app shall r</w:t>
      </w:r>
      <w:r w:rsidR="00C619D8">
        <w:t xml:space="preserve">un on </w:t>
      </w:r>
      <w:r w:rsidR="00A65CE6">
        <w:t>the Android 4.3.1</w:t>
      </w:r>
      <w:r w:rsidR="00C619D8">
        <w:t xml:space="preserve"> platform</w:t>
      </w:r>
    </w:p>
    <w:p w:rsidR="00C619D8" w:rsidRDefault="00C619D8" w:rsidP="0004494A">
      <w:pPr>
        <w:pStyle w:val="Heading3"/>
        <w:jc w:val="both"/>
      </w:pPr>
      <w:bookmarkStart w:id="618" w:name="_Toc379904597"/>
      <w:bookmarkStart w:id="619" w:name="_Toc386115687"/>
      <w:r>
        <w:t>Account Requirements</w:t>
      </w:r>
      <w:bookmarkEnd w:id="618"/>
      <w:bookmarkEnd w:id="619"/>
      <w:r>
        <w:t xml:space="preserve"> </w:t>
      </w:r>
    </w:p>
    <w:p w:rsidR="00C619D8" w:rsidRPr="006F1460" w:rsidRDefault="00C619D8" w:rsidP="0004494A">
      <w:pPr>
        <w:pStyle w:val="ListParagraph"/>
        <w:numPr>
          <w:ilvl w:val="0"/>
          <w:numId w:val="22"/>
        </w:numPr>
        <w:suppressAutoHyphens/>
        <w:autoSpaceDN w:val="0"/>
        <w:contextualSpacing w:val="0"/>
        <w:jc w:val="both"/>
        <w:textAlignment w:val="baseline"/>
      </w:pPr>
      <w:r>
        <w:t>Allow the user to log into the service with account credentials.</w:t>
      </w:r>
    </w:p>
    <w:p w:rsidR="00C619D8" w:rsidRDefault="00C619D8" w:rsidP="0004494A">
      <w:pPr>
        <w:pStyle w:val="ListParagraph"/>
        <w:numPr>
          <w:ilvl w:val="0"/>
          <w:numId w:val="22"/>
        </w:numPr>
        <w:suppressAutoHyphens/>
        <w:autoSpaceDN w:val="0"/>
        <w:contextualSpacing w:val="0"/>
        <w:jc w:val="both"/>
        <w:textAlignment w:val="baseline"/>
      </w:pPr>
      <w:r>
        <w:t xml:space="preserve"> Allow the user to create a new account in the service.</w:t>
      </w:r>
    </w:p>
    <w:p w:rsidR="00A65CE6" w:rsidRDefault="00A65CE6" w:rsidP="0004494A">
      <w:pPr>
        <w:pStyle w:val="ListParagraph"/>
        <w:numPr>
          <w:ilvl w:val="0"/>
          <w:numId w:val="22"/>
        </w:numPr>
        <w:suppressAutoHyphens/>
        <w:autoSpaceDN w:val="0"/>
        <w:contextualSpacing w:val="0"/>
        <w:jc w:val="both"/>
        <w:textAlignment w:val="baseline"/>
      </w:pPr>
      <w:proofErr w:type="gramStart"/>
      <w:r>
        <w:t>Persist</w:t>
      </w:r>
      <w:proofErr w:type="gramEnd"/>
      <w:r>
        <w:t xml:space="preserve"> user account information when user is not logged into service.</w:t>
      </w:r>
    </w:p>
    <w:p w:rsidR="00C619D8" w:rsidRDefault="00C619D8" w:rsidP="0004494A">
      <w:pPr>
        <w:pStyle w:val="Heading3"/>
        <w:jc w:val="both"/>
      </w:pPr>
      <w:bookmarkStart w:id="620" w:name="_Toc379904598"/>
      <w:bookmarkStart w:id="621" w:name="_Toc386115688"/>
      <w:r>
        <w:t>Workout Schedule Requirements</w:t>
      </w:r>
      <w:bookmarkEnd w:id="620"/>
      <w:bookmarkEnd w:id="621"/>
    </w:p>
    <w:p w:rsidR="00C619D8" w:rsidRPr="006F1460" w:rsidRDefault="00C619D8" w:rsidP="00923B17">
      <w:pPr>
        <w:pStyle w:val="ListParagraph"/>
        <w:numPr>
          <w:ilvl w:val="0"/>
          <w:numId w:val="35"/>
        </w:numPr>
        <w:spacing w:line="360" w:lineRule="auto"/>
        <w:ind w:left="720"/>
        <w:jc w:val="both"/>
      </w:pPr>
      <w:r>
        <w:t xml:space="preserve">Allow the user to create </w:t>
      </w:r>
      <w:r w:rsidR="00F12ABB">
        <w:t>one or more</w:t>
      </w:r>
      <w:r>
        <w:t xml:space="preserve"> </w:t>
      </w:r>
      <w:r w:rsidRPr="00923B17">
        <w:rPr>
          <w:i/>
        </w:rPr>
        <w:t>workout schedule</w:t>
      </w:r>
      <w:r w:rsidR="00F12ABB">
        <w:rPr>
          <w:i/>
        </w:rPr>
        <w:t>s</w:t>
      </w:r>
      <w:r>
        <w:t xml:space="preserve"> composed of a </w:t>
      </w:r>
      <w:r w:rsidRPr="00923B17">
        <w:rPr>
          <w:i/>
        </w:rPr>
        <w:t>workout metric</w:t>
      </w:r>
      <w:r>
        <w:t>, a frequency per week, and a total number of weeks.</w:t>
      </w:r>
    </w:p>
    <w:p w:rsidR="00C619D8" w:rsidRDefault="00C619D8" w:rsidP="00923B17">
      <w:pPr>
        <w:pStyle w:val="ListParagraph"/>
        <w:numPr>
          <w:ilvl w:val="0"/>
          <w:numId w:val="35"/>
        </w:numPr>
        <w:spacing w:line="360" w:lineRule="auto"/>
        <w:ind w:left="720"/>
        <w:jc w:val="both"/>
      </w:pPr>
      <w:r>
        <w:t xml:space="preserve">Allow the user to specify a </w:t>
      </w:r>
      <w:r w:rsidRPr="00923B17">
        <w:rPr>
          <w:i/>
        </w:rPr>
        <w:t>workout metric</w:t>
      </w:r>
      <w:r>
        <w:t xml:space="preserve"> as a number (an amount of time, a distance, or a number of repetitions) and a textual description.</w:t>
      </w:r>
    </w:p>
    <w:p w:rsidR="00F12ABB" w:rsidRDefault="00F12ABB" w:rsidP="00923B17">
      <w:pPr>
        <w:pStyle w:val="ListParagraph"/>
        <w:numPr>
          <w:ilvl w:val="0"/>
          <w:numId w:val="35"/>
        </w:numPr>
        <w:spacing w:line="360" w:lineRule="auto"/>
        <w:ind w:left="720"/>
        <w:jc w:val="both"/>
      </w:pPr>
      <w:r>
        <w:t xml:space="preserve">Workout Schedule information shall include a </w:t>
      </w:r>
      <w:r w:rsidRPr="00F12ABB">
        <w:rPr>
          <w:i/>
        </w:rPr>
        <w:t>workout metric</w:t>
      </w:r>
      <w:r>
        <w:t>.</w:t>
      </w:r>
    </w:p>
    <w:p w:rsidR="00F12ABB" w:rsidRDefault="00F12ABB" w:rsidP="00923B17">
      <w:pPr>
        <w:pStyle w:val="ListParagraph"/>
        <w:numPr>
          <w:ilvl w:val="0"/>
          <w:numId w:val="35"/>
        </w:numPr>
        <w:spacing w:line="360" w:lineRule="auto"/>
        <w:ind w:left="720"/>
        <w:jc w:val="both"/>
      </w:pPr>
      <w:r>
        <w:t>Workout Schedule information shall include a start date and a duration in number of weeks.</w:t>
      </w:r>
    </w:p>
    <w:p w:rsidR="00C619D8" w:rsidRDefault="00C619D8" w:rsidP="00923B17">
      <w:pPr>
        <w:pStyle w:val="Heading3"/>
        <w:spacing w:line="360" w:lineRule="auto"/>
        <w:jc w:val="both"/>
      </w:pPr>
      <w:bookmarkStart w:id="622" w:name="_Toc379904599"/>
      <w:bookmarkStart w:id="623" w:name="_Toc386115689"/>
      <w:r>
        <w:t>Validation Requirements</w:t>
      </w:r>
      <w:bookmarkEnd w:id="622"/>
      <w:bookmarkEnd w:id="623"/>
      <w:r>
        <w:t xml:space="preserve"> </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r w:rsidRPr="00923B17">
        <w:rPr>
          <w:i/>
        </w:rPr>
        <w:t>authenticator</w:t>
      </w:r>
      <w:r>
        <w:t xml:space="preserve"> privileges to view </w:t>
      </w:r>
      <w:r w:rsidRPr="00923B17">
        <w:rPr>
          <w:i/>
        </w:rPr>
        <w:t>workout schedules</w:t>
      </w:r>
      <w:r>
        <w:t xml:space="preserve"> which they have been authorized to </w:t>
      </w:r>
      <w:r w:rsidRPr="00923B17">
        <w:rPr>
          <w:i/>
        </w:rPr>
        <w:t>authenticate</w:t>
      </w:r>
      <w:r>
        <w:t xml:space="preserve"> that </w:t>
      </w:r>
      <w:r w:rsidRPr="00923B17">
        <w:rPr>
          <w:i/>
        </w:rPr>
        <w:t>workout metrics</w:t>
      </w:r>
      <w:r>
        <w:t xml:space="preserve"> have been met.</w:t>
      </w:r>
    </w:p>
    <w:p w:rsidR="00C619D8" w:rsidRDefault="00C619D8" w:rsidP="0004494A">
      <w:pPr>
        <w:pStyle w:val="Heading3"/>
        <w:jc w:val="both"/>
      </w:pPr>
      <w:bookmarkStart w:id="624" w:name="_Toc379904600"/>
      <w:bookmarkStart w:id="625" w:name="_Toc386115690"/>
      <w:r>
        <w:lastRenderedPageBreak/>
        <w:t>Server Platform Requirements</w:t>
      </w:r>
      <w:bookmarkEnd w:id="624"/>
      <w:bookmarkEnd w:id="625"/>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run on an internet-connected Linux platform.</w:t>
      </w:r>
    </w:p>
    <w:p w:rsidR="00C619D8" w:rsidRDefault="00C619D8" w:rsidP="0004494A">
      <w:pPr>
        <w:pStyle w:val="Heading3"/>
        <w:jc w:val="both"/>
      </w:pPr>
      <w:bookmarkStart w:id="626" w:name="_Toc379904601"/>
      <w:bookmarkStart w:id="627" w:name="_Toc386115691"/>
      <w:r>
        <w:t>Server Requirements</w:t>
      </w:r>
      <w:bookmarkEnd w:id="626"/>
      <w:bookmarkEnd w:id="627"/>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allow for the creation, storage, and retrieval of user account information.</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r w:rsidRPr="00923B17">
        <w:rPr>
          <w:i/>
        </w:rPr>
        <w:t>workout schedule</w:t>
      </w:r>
      <w:r>
        <w:t xml:space="preserve"> information associated with a specific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r w:rsidRPr="00923B17">
        <w:rPr>
          <w:i/>
        </w:rPr>
        <w:t>workout metric</w:t>
      </w:r>
      <w:r>
        <w:t xml:space="preserve"> information associated with a specific user account and </w:t>
      </w:r>
      <w:r w:rsidRPr="00923B17">
        <w:rPr>
          <w:i/>
        </w:rPr>
        <w:t>workout schedule</w:t>
      </w:r>
      <w:r>
        <w:t>.</w:t>
      </w:r>
    </w:p>
    <w:p w:rsidR="00DA1775" w:rsidRDefault="00DA1775" w:rsidP="0004494A">
      <w:pPr>
        <w:pStyle w:val="ListParagraph"/>
        <w:numPr>
          <w:ilvl w:val="0"/>
          <w:numId w:val="25"/>
        </w:numPr>
        <w:suppressAutoHyphens/>
        <w:autoSpaceDN w:val="0"/>
        <w:contextualSpacing w:val="0"/>
        <w:jc w:val="both"/>
        <w:textAlignment w:val="baseline"/>
      </w:pPr>
      <w:r>
        <w:t>Server shall store every login event in a login table within the database for security purposes and maintenance.</w:t>
      </w:r>
    </w:p>
    <w:p w:rsidR="00C619D8" w:rsidRDefault="00C619D8" w:rsidP="0004494A">
      <w:pPr>
        <w:pStyle w:val="Heading3"/>
        <w:jc w:val="both"/>
      </w:pPr>
      <w:bookmarkStart w:id="628" w:name="_Toc379904602"/>
      <w:bookmarkStart w:id="629" w:name="_Toc386115692"/>
      <w:r>
        <w:t>User Account Requirements</w:t>
      </w:r>
      <w:bookmarkEnd w:id="628"/>
      <w:bookmarkEnd w:id="629"/>
      <w:r>
        <w:t xml:space="preserve"> </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user-provided full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password.</w:t>
      </w:r>
    </w:p>
    <w:p w:rsidR="008F14EE" w:rsidRDefault="00C619D8" w:rsidP="0004494A">
      <w:pPr>
        <w:pStyle w:val="ListParagraph"/>
        <w:numPr>
          <w:ilvl w:val="0"/>
          <w:numId w:val="26"/>
        </w:numPr>
        <w:suppressAutoHyphens/>
        <w:autoSpaceDN w:val="0"/>
        <w:contextualSpacing w:val="0"/>
        <w:jc w:val="both"/>
        <w:textAlignment w:val="baseline"/>
      </w:pPr>
      <w:r>
        <w:t>User Account information shall include account balance information.</w:t>
      </w:r>
    </w:p>
    <w:p w:rsidR="008F14EE" w:rsidRDefault="008F14EE">
      <w:pPr>
        <w:spacing w:line="240" w:lineRule="auto"/>
        <w:rPr>
          <w:rFonts w:ascii="Calibri" w:eastAsia="Calibri" w:hAnsi="Calibri"/>
          <w:sz w:val="22"/>
          <w:szCs w:val="22"/>
        </w:rPr>
      </w:pPr>
      <w:r>
        <w:br w:type="page"/>
      </w:r>
    </w:p>
    <w:p w:rsidR="003B266C" w:rsidRDefault="003B266C" w:rsidP="0004494A">
      <w:pPr>
        <w:pStyle w:val="Heading1"/>
        <w:jc w:val="both"/>
      </w:pPr>
      <w:bookmarkStart w:id="630" w:name="_Toc379904604"/>
      <w:bookmarkStart w:id="631" w:name="_Toc386115693"/>
      <w:r>
        <w:lastRenderedPageBreak/>
        <w:t>External Interface Requirements</w:t>
      </w:r>
      <w:bookmarkEnd w:id="630"/>
      <w:bookmarkEnd w:id="631"/>
    </w:p>
    <w:p w:rsidR="003B266C" w:rsidRDefault="003B266C" w:rsidP="0004494A">
      <w:pPr>
        <w:pStyle w:val="Heading2"/>
        <w:jc w:val="both"/>
      </w:pPr>
      <w:bookmarkStart w:id="632" w:name="_Toc379904605"/>
      <w:bookmarkStart w:id="633" w:name="_Toc386115694"/>
      <w:r>
        <w:t>User Interface</w:t>
      </w:r>
      <w:bookmarkEnd w:id="632"/>
      <w:bookmarkEnd w:id="633"/>
    </w:p>
    <w:p w:rsidR="003B266C" w:rsidRDefault="003B266C" w:rsidP="0004494A">
      <w:pPr>
        <w:pStyle w:val="template"/>
        <w:ind w:left="709" w:hanging="709"/>
        <w:jc w:val="both"/>
        <w:rPr>
          <w:i w:val="0"/>
          <w:iCs/>
        </w:rPr>
      </w:pPr>
      <w:r>
        <w:rPr>
          <w:i w:val="0"/>
          <w:iCs/>
        </w:rPr>
        <w:t xml:space="preserve">UI-1: </w:t>
      </w:r>
      <w:r w:rsidR="004F50C9">
        <w:rPr>
          <w:i w:val="0"/>
          <w:iCs/>
        </w:rPr>
        <w:tab/>
      </w:r>
      <w:r w:rsidRPr="00EA6F59">
        <w:rPr>
          <w:i w:val="0"/>
          <w:iCs/>
        </w:rPr>
        <w:t xml:space="preserve">All users shall be able to </w:t>
      </w:r>
      <w:r w:rsidR="004F50C9">
        <w:rPr>
          <w:i w:val="0"/>
          <w:iCs/>
        </w:rPr>
        <w:t>access the mobile application</w:t>
      </w:r>
      <w:r w:rsidR="0004494A">
        <w:rPr>
          <w:i w:val="0"/>
          <w:iCs/>
        </w:rPr>
        <w:t xml:space="preserve"> using a GUI provided by the application</w:t>
      </w:r>
      <w:r w:rsidR="004F50C9">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UI-2:</w:t>
      </w:r>
      <w:r>
        <w:rPr>
          <w:i w:val="0"/>
          <w:iCs/>
        </w:rPr>
        <w:tab/>
        <w:t>User Interface shall use secure connection to</w:t>
      </w:r>
      <w:r w:rsidR="0004494A">
        <w:rPr>
          <w:i w:val="0"/>
          <w:iCs/>
        </w:rPr>
        <w:t xml:space="preserve"> communicate with the software</w:t>
      </w:r>
      <w:r>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UI-3:</w:t>
      </w:r>
      <w:r>
        <w:rPr>
          <w:i w:val="0"/>
          <w:iCs/>
        </w:rPr>
        <w:tab/>
        <w:t xml:space="preserve">User Interface </w:t>
      </w:r>
      <w:r w:rsidR="0004494A">
        <w:rPr>
          <w:i w:val="0"/>
          <w:iCs/>
        </w:rPr>
        <w:t>shall allow authorizing i</w:t>
      </w:r>
      <w:r w:rsidR="00BA5AA3">
        <w:rPr>
          <w:i w:val="0"/>
          <w:iCs/>
        </w:rPr>
        <w:t>ndividuals to</w:t>
      </w:r>
      <w:r w:rsidR="0004494A">
        <w:rPr>
          <w:i w:val="0"/>
          <w:iCs/>
        </w:rPr>
        <w:t xml:space="preserve"> apply penalty or </w:t>
      </w:r>
      <w:r w:rsidR="00594E72">
        <w:rPr>
          <w:i w:val="0"/>
          <w:iCs/>
        </w:rPr>
        <w:t>credit associated</w:t>
      </w:r>
      <w:r w:rsidR="00BA5AA3">
        <w:rPr>
          <w:i w:val="0"/>
          <w:iCs/>
        </w:rPr>
        <w:t xml:space="preserve"> </w:t>
      </w:r>
      <w:r w:rsidR="0004494A">
        <w:rPr>
          <w:i w:val="0"/>
          <w:iCs/>
        </w:rPr>
        <w:t>with the user a</w:t>
      </w:r>
      <w:r w:rsidR="00BA5AA3">
        <w:rPr>
          <w:i w:val="0"/>
          <w:iCs/>
        </w:rPr>
        <w:t>ccounts.</w:t>
      </w:r>
    </w:p>
    <w:p w:rsidR="00BA5AA3" w:rsidRDefault="00BA5AA3" w:rsidP="0004494A">
      <w:pPr>
        <w:pStyle w:val="template"/>
        <w:ind w:left="709" w:hanging="709"/>
        <w:jc w:val="both"/>
        <w:rPr>
          <w:i w:val="0"/>
          <w:iCs/>
        </w:rPr>
      </w:pPr>
    </w:p>
    <w:p w:rsidR="003B266C" w:rsidRDefault="003B266C" w:rsidP="0004494A">
      <w:pPr>
        <w:jc w:val="both"/>
      </w:pPr>
    </w:p>
    <w:p w:rsidR="003B266C" w:rsidRPr="00DD7571" w:rsidRDefault="003B266C" w:rsidP="0004494A">
      <w:pPr>
        <w:jc w:val="both"/>
      </w:pPr>
    </w:p>
    <w:p w:rsidR="003B266C" w:rsidRPr="008B290D" w:rsidRDefault="003B266C" w:rsidP="0004494A">
      <w:pPr>
        <w:pStyle w:val="Heading2"/>
        <w:jc w:val="both"/>
        <w:rPr>
          <w:iCs/>
        </w:rPr>
      </w:pPr>
      <w:bookmarkStart w:id="634" w:name="_Toc439994684"/>
      <w:bookmarkStart w:id="635" w:name="_Toc379904606"/>
      <w:bookmarkStart w:id="636" w:name="_Toc386115695"/>
      <w:r>
        <w:t>Hardware Interfaces</w:t>
      </w:r>
      <w:bookmarkEnd w:id="634"/>
      <w:bookmarkEnd w:id="635"/>
      <w:bookmarkEnd w:id="636"/>
    </w:p>
    <w:p w:rsidR="003B266C" w:rsidRDefault="00A116AD" w:rsidP="0004494A">
      <w:pPr>
        <w:pStyle w:val="template"/>
        <w:jc w:val="both"/>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04494A">
        <w:rPr>
          <w:i w:val="0"/>
          <w:iCs/>
        </w:rPr>
        <w:t xml:space="preserve">mobiles </w:t>
      </w:r>
      <w:r w:rsidR="003B266C">
        <w:rPr>
          <w:i w:val="0"/>
          <w:iCs/>
        </w:rPr>
        <w:t>phones</w:t>
      </w:r>
      <w:r w:rsidR="0004494A">
        <w:rPr>
          <w:i w:val="0"/>
          <w:iCs/>
        </w:rPr>
        <w:t xml:space="preserve"> that run </w:t>
      </w:r>
      <w:r w:rsidR="009C59BC">
        <w:rPr>
          <w:i w:val="0"/>
          <w:iCs/>
        </w:rPr>
        <w:t>t</w:t>
      </w:r>
      <w:r w:rsidR="0004494A">
        <w:rPr>
          <w:i w:val="0"/>
          <w:iCs/>
        </w:rPr>
        <w:t xml:space="preserve">he Android </w:t>
      </w:r>
      <w:r w:rsidR="009C59BC">
        <w:rPr>
          <w:i w:val="0"/>
          <w:iCs/>
        </w:rPr>
        <w:t>o</w:t>
      </w:r>
      <w:r w:rsidR="0004494A">
        <w:rPr>
          <w:i w:val="0"/>
          <w:iCs/>
        </w:rPr>
        <w:t xml:space="preserve">perating </w:t>
      </w:r>
      <w:r w:rsidR="009C59BC">
        <w:rPr>
          <w:i w:val="0"/>
          <w:iCs/>
        </w:rPr>
        <w:t>s</w:t>
      </w:r>
      <w:r w:rsidR="0004494A">
        <w:rPr>
          <w:i w:val="0"/>
          <w:iCs/>
        </w:rPr>
        <w:t>ystem</w:t>
      </w:r>
      <w:r w:rsidR="003B266C">
        <w:rPr>
          <w:i w:val="0"/>
          <w:iCs/>
        </w:rPr>
        <w:t>.  In theory</w:t>
      </w:r>
      <w:r w:rsidR="0004494A">
        <w:rPr>
          <w:i w:val="0"/>
          <w:iCs/>
        </w:rPr>
        <w:t>,</w:t>
      </w:r>
      <w:r w:rsidR="003B266C">
        <w:rPr>
          <w:i w:val="0"/>
          <w:iCs/>
        </w:rPr>
        <w:t xml:space="preserve"> the application will be able to run by other devices that can emulate Android, but this will not be a consideration during design.  </w:t>
      </w:r>
    </w:p>
    <w:p w:rsidR="003B266C" w:rsidRDefault="003B266C" w:rsidP="0004494A">
      <w:pPr>
        <w:pStyle w:val="template"/>
        <w:jc w:val="both"/>
        <w:rPr>
          <w:i w:val="0"/>
          <w:iCs/>
        </w:rPr>
      </w:pPr>
    </w:p>
    <w:p w:rsidR="003B266C" w:rsidRPr="00DD7571" w:rsidRDefault="003B266C" w:rsidP="0004494A">
      <w:pPr>
        <w:pStyle w:val="template"/>
        <w:jc w:val="both"/>
        <w:rPr>
          <w:i w:val="0"/>
          <w:iCs/>
        </w:rPr>
      </w:pPr>
      <w:r>
        <w:rPr>
          <w:i w:val="0"/>
          <w:iCs/>
        </w:rPr>
        <w:t xml:space="preserve">As this is a mobile device, it will be using </w:t>
      </w:r>
      <w:r w:rsidR="00731C1A">
        <w:rPr>
          <w:i w:val="0"/>
          <w:iCs/>
        </w:rPr>
        <w:t xml:space="preserve">a </w:t>
      </w:r>
      <w:r>
        <w:rPr>
          <w:i w:val="0"/>
          <w:iCs/>
        </w:rPr>
        <w:t xml:space="preserve">cellular network or </w:t>
      </w:r>
      <w:proofErr w:type="spellStart"/>
      <w:r>
        <w:rPr>
          <w:i w:val="0"/>
          <w:iCs/>
        </w:rPr>
        <w:t>WiFi</w:t>
      </w:r>
      <w:proofErr w:type="spellEnd"/>
      <w:r>
        <w:rPr>
          <w:i w:val="0"/>
          <w:iCs/>
        </w:rPr>
        <w:t xml:space="preserve"> to connect to the Internet, which will allow it to communicate with the database servers.  This means that it will be using the wireless communication </w:t>
      </w:r>
      <w:r w:rsidR="009C59BC">
        <w:rPr>
          <w:i w:val="0"/>
          <w:iCs/>
        </w:rPr>
        <w:t>antennas</w:t>
      </w:r>
      <w:r>
        <w:rPr>
          <w:i w:val="0"/>
          <w:iCs/>
        </w:rPr>
        <w:t xml:space="preserve"> </w:t>
      </w:r>
      <w:r w:rsidR="0004494A">
        <w:rPr>
          <w:i w:val="0"/>
          <w:iCs/>
        </w:rPr>
        <w:t>infrastructure or</w:t>
      </w:r>
      <w:r>
        <w:rPr>
          <w:i w:val="0"/>
          <w:iCs/>
        </w:rPr>
        <w:t xml:space="preserve"> physical lines, of the network in order to perform properly.  There will have to be some sort of error checking for if the network is down or inaccessible.</w:t>
      </w:r>
    </w:p>
    <w:p w:rsidR="003B266C" w:rsidRDefault="003B266C" w:rsidP="0004494A">
      <w:pPr>
        <w:pStyle w:val="Heading2"/>
        <w:jc w:val="both"/>
      </w:pPr>
      <w:bookmarkStart w:id="637" w:name="_Toc439994685"/>
      <w:bookmarkStart w:id="638" w:name="_Toc379904607"/>
      <w:bookmarkStart w:id="639" w:name="_Toc386115696"/>
      <w:r>
        <w:t>Software Interfaces</w:t>
      </w:r>
      <w:bookmarkEnd w:id="637"/>
      <w:bookmarkEnd w:id="638"/>
      <w:bookmarkEnd w:id="639"/>
    </w:p>
    <w:p w:rsidR="003B266C" w:rsidRDefault="003B266C" w:rsidP="0004494A">
      <w:pPr>
        <w:pStyle w:val="template"/>
        <w:jc w:val="both"/>
        <w:rPr>
          <w:i w:val="0"/>
          <w:iCs/>
        </w:rPr>
      </w:pPr>
      <w:r>
        <w:rPr>
          <w:i w:val="0"/>
          <w:iCs/>
        </w:rPr>
        <w:t>This product will be connecting remotely to a MySQL database that is already set up and i</w:t>
      </w:r>
      <w:r w:rsidR="00A37AEE">
        <w:rPr>
          <w:i w:val="0"/>
          <w:iCs/>
        </w:rPr>
        <w:t xml:space="preserve">s </w:t>
      </w:r>
      <w:r w:rsidR="00D30C27">
        <w:rPr>
          <w:i w:val="0"/>
          <w:iCs/>
        </w:rPr>
        <w:t>internet-connected</w:t>
      </w:r>
      <w:r>
        <w:rPr>
          <w:i w:val="0"/>
          <w:iCs/>
        </w:rPr>
        <w:t>. The operating system</w:t>
      </w:r>
      <w:r w:rsidR="0004494A">
        <w:rPr>
          <w:i w:val="0"/>
          <w:iCs/>
        </w:rPr>
        <w:t xml:space="preserve"> where </w:t>
      </w:r>
      <w:r>
        <w:rPr>
          <w:i w:val="0"/>
          <w:iCs/>
        </w:rPr>
        <w:t xml:space="preserve">the software </w:t>
      </w:r>
      <w:r w:rsidR="0004494A">
        <w:rPr>
          <w:i w:val="0"/>
          <w:iCs/>
        </w:rPr>
        <w:t xml:space="preserve">will run is the </w:t>
      </w:r>
      <w:r w:rsidR="007A3A40">
        <w:rPr>
          <w:i w:val="0"/>
          <w:iCs/>
        </w:rPr>
        <w:t xml:space="preserve">Android </w:t>
      </w:r>
      <w:r w:rsidR="0004494A">
        <w:rPr>
          <w:i w:val="0"/>
          <w:iCs/>
        </w:rPr>
        <w:t>OS</w:t>
      </w:r>
      <w:r>
        <w:rPr>
          <w:i w:val="0"/>
          <w:iCs/>
        </w:rPr>
        <w:t xml:space="preserve">, which comes with a software framework that will be utilized, including many prepackaged components to do things like create menus, hookup buttons, and other common functions expected of a mobile device.  </w:t>
      </w:r>
      <w:r w:rsidR="00D30C27">
        <w:rPr>
          <w:i w:val="0"/>
          <w:iCs/>
        </w:rPr>
        <w:t>C</w:t>
      </w:r>
      <w:r>
        <w:rPr>
          <w:i w:val="0"/>
          <w:iCs/>
        </w:rPr>
        <w:t>ommunication will be between the phone and the server housing the database, which will be sending queries or updates and receiving the information back</w:t>
      </w:r>
      <w:r w:rsidR="00710A92">
        <w:rPr>
          <w:i w:val="0"/>
          <w:iCs/>
        </w:rPr>
        <w:t xml:space="preserve"> to the application</w:t>
      </w:r>
      <w:r>
        <w:rPr>
          <w:i w:val="0"/>
          <w:iCs/>
        </w:rPr>
        <w:t xml:space="preserve">.  </w:t>
      </w:r>
    </w:p>
    <w:p w:rsidR="003B266C" w:rsidRDefault="003B266C" w:rsidP="0004494A">
      <w:pPr>
        <w:pStyle w:val="Heading2"/>
        <w:jc w:val="both"/>
      </w:pPr>
      <w:bookmarkStart w:id="640" w:name="_Toc439994686"/>
      <w:bookmarkStart w:id="641" w:name="_Toc379904608"/>
      <w:bookmarkStart w:id="642" w:name="_Toc386115697"/>
      <w:r>
        <w:t>Communications Interfaces</w:t>
      </w:r>
      <w:bookmarkEnd w:id="640"/>
      <w:bookmarkEnd w:id="641"/>
      <w:bookmarkEnd w:id="642"/>
    </w:p>
    <w:p w:rsidR="003B266C" w:rsidRDefault="007A3A40" w:rsidP="0004494A">
      <w:pPr>
        <w:pStyle w:val="template"/>
        <w:jc w:val="both"/>
        <w:rPr>
          <w:i w:val="0"/>
          <w:iCs/>
        </w:rPr>
      </w:pPr>
      <w:r>
        <w:rPr>
          <w:i w:val="0"/>
          <w:iCs/>
        </w:rPr>
        <w:t xml:space="preserve">This will be an </w:t>
      </w:r>
      <w:r w:rsidR="003B266C">
        <w:rPr>
          <w:i w:val="0"/>
          <w:iCs/>
        </w:rPr>
        <w:t xml:space="preserve">Android application, </w:t>
      </w:r>
      <w:r w:rsidR="00750696">
        <w:rPr>
          <w:i w:val="0"/>
          <w:iCs/>
        </w:rPr>
        <w:t>and a</w:t>
      </w:r>
      <w:r w:rsidR="003B266C">
        <w:rPr>
          <w:i w:val="0"/>
          <w:iCs/>
        </w:rPr>
        <w:t>s described above, this will be communicating with a database server, and so will be making use of the Android network and HTTPS in order to communicate.  There is no email or messaging currently, but this may change.  The primary form of communication will be database transactions or requests.  The system w</w:t>
      </w:r>
      <w:r w:rsidR="00710A92">
        <w:rPr>
          <w:i w:val="0"/>
          <w:iCs/>
        </w:rPr>
        <w:t>ill need to be able to interact</w:t>
      </w:r>
      <w:r w:rsidR="003B266C">
        <w:rPr>
          <w:i w:val="0"/>
          <w:iCs/>
        </w:rPr>
        <w:t xml:space="preserve"> with the </w:t>
      </w:r>
      <w:r w:rsidR="00710A92">
        <w:rPr>
          <w:i w:val="0"/>
          <w:iCs/>
        </w:rPr>
        <w:t xml:space="preserve">server </w:t>
      </w:r>
      <w:r w:rsidR="003B266C">
        <w:rPr>
          <w:i w:val="0"/>
          <w:iCs/>
        </w:rPr>
        <w:t xml:space="preserve">system in order for users to log in. </w:t>
      </w:r>
    </w:p>
    <w:p w:rsidR="009A510D" w:rsidRDefault="009A510D" w:rsidP="0004494A">
      <w:pPr>
        <w:pStyle w:val="template"/>
        <w:jc w:val="both"/>
        <w:rPr>
          <w:i w:val="0"/>
          <w:iCs/>
        </w:rPr>
      </w:pPr>
    </w:p>
    <w:p w:rsidR="009A510D" w:rsidRDefault="009A510D" w:rsidP="0004494A">
      <w:pPr>
        <w:pStyle w:val="template"/>
        <w:jc w:val="both"/>
        <w:rPr>
          <w:i w:val="0"/>
          <w:iCs/>
        </w:rPr>
      </w:pPr>
    </w:p>
    <w:p w:rsidR="00E30265" w:rsidRPr="00923B17" w:rsidRDefault="00E30265">
      <w:pPr>
        <w:pStyle w:val="Heading2"/>
        <w:jc w:val="both"/>
        <w:rPr>
          <w:rFonts w:ascii="Times New Roman" w:hAnsi="Times New Roman"/>
          <w:szCs w:val="28"/>
        </w:rPr>
      </w:pPr>
      <w:bookmarkStart w:id="643" w:name="_Toc386115698"/>
      <w:r w:rsidRPr="00923B17">
        <w:rPr>
          <w:rFonts w:ascii="Times New Roman" w:hAnsi="Times New Roman"/>
          <w:szCs w:val="28"/>
        </w:rPr>
        <w:lastRenderedPageBreak/>
        <w:t>Database</w:t>
      </w:r>
      <w:r w:rsidR="00710A92" w:rsidRPr="00923B17">
        <w:rPr>
          <w:rFonts w:ascii="Times New Roman" w:hAnsi="Times New Roman"/>
          <w:szCs w:val="28"/>
        </w:rPr>
        <w:t xml:space="preserve"> Requirements</w:t>
      </w:r>
      <w:bookmarkEnd w:id="643"/>
    </w:p>
    <w:p w:rsidR="00E30265" w:rsidRPr="00923B17" w:rsidRDefault="00E30265" w:rsidP="0004494A">
      <w:pPr>
        <w:pStyle w:val="Heading3"/>
        <w:jc w:val="both"/>
        <w:rPr>
          <w:rFonts w:ascii="Arial" w:hAnsi="Arial" w:cs="Arial"/>
        </w:rPr>
      </w:pPr>
      <w:bookmarkStart w:id="644" w:name="_Toc386115699"/>
      <w:r w:rsidRPr="00923B17">
        <w:rPr>
          <w:rFonts w:ascii="Arial" w:hAnsi="Arial" w:cs="Arial"/>
        </w:rPr>
        <w:t>Database Interface</w:t>
      </w:r>
      <w:bookmarkEnd w:id="644"/>
      <w:r w:rsidR="002111A5" w:rsidRPr="00923B17">
        <w:rPr>
          <w:rFonts w:ascii="Arial" w:hAnsi="Arial" w:cs="Arial"/>
        </w:rPr>
        <w:t xml:space="preserve">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Users </w:t>
      </w:r>
      <w:r w:rsidR="002111A5" w:rsidRPr="00923B17">
        <w:rPr>
          <w:rFonts w:ascii="Arial" w:hAnsi="Arial" w:cs="Arial"/>
        </w:rPr>
        <w:t xml:space="preserve">shall </w:t>
      </w:r>
      <w:r w:rsidRPr="00923B17">
        <w:rPr>
          <w:rFonts w:ascii="Arial" w:hAnsi="Arial" w:cs="Arial"/>
        </w:rPr>
        <w:t>have access to input information into Use profile information fields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Trainers </w:t>
      </w:r>
      <w:r w:rsidR="002111A5" w:rsidRPr="00923B17">
        <w:rPr>
          <w:rFonts w:ascii="Arial" w:hAnsi="Arial" w:cs="Arial"/>
        </w:rPr>
        <w:t xml:space="preserve">shall </w:t>
      </w:r>
      <w:r w:rsidRPr="00923B17">
        <w:rPr>
          <w:rFonts w:ascii="Arial" w:hAnsi="Arial" w:cs="Arial"/>
        </w:rPr>
        <w:t>have access to input information into Trainer profile information fields.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Trainers </w:t>
      </w:r>
      <w:r w:rsidR="002111A5" w:rsidRPr="00923B17">
        <w:rPr>
          <w:rFonts w:ascii="Arial" w:hAnsi="Arial" w:cs="Arial"/>
        </w:rPr>
        <w:t xml:space="preserve">shall </w:t>
      </w:r>
      <w:r w:rsidRPr="00923B17">
        <w:rPr>
          <w:rFonts w:ascii="Arial" w:hAnsi="Arial" w:cs="Arial"/>
        </w:rPr>
        <w:t>have access to Penalty, Credit and Goals options.</w:t>
      </w:r>
    </w:p>
    <w:p w:rsidR="00E30265" w:rsidRPr="00923B17" w:rsidRDefault="002111A5" w:rsidP="0004494A">
      <w:pPr>
        <w:pStyle w:val="Heading3"/>
        <w:jc w:val="both"/>
        <w:rPr>
          <w:rFonts w:ascii="Arial" w:hAnsi="Arial" w:cs="Arial"/>
        </w:rPr>
      </w:pPr>
      <w:bookmarkStart w:id="645" w:name="_Toc386115700"/>
      <w:r w:rsidRPr="00923B17">
        <w:rPr>
          <w:rFonts w:ascii="Arial" w:hAnsi="Arial" w:cs="Arial"/>
        </w:rPr>
        <w:t xml:space="preserve">Credit/Debit </w:t>
      </w:r>
      <w:r w:rsidR="00E30265" w:rsidRPr="00923B17">
        <w:rPr>
          <w:rFonts w:ascii="Arial" w:hAnsi="Arial" w:cs="Arial"/>
        </w:rPr>
        <w:t>Requirements</w:t>
      </w:r>
      <w:bookmarkEnd w:id="645"/>
    </w:p>
    <w:p w:rsidR="00E30265" w:rsidRPr="00923B17" w:rsidRDefault="00AE4315" w:rsidP="0004494A">
      <w:pPr>
        <w:pStyle w:val="ListParagraph"/>
        <w:numPr>
          <w:ilvl w:val="0"/>
          <w:numId w:val="28"/>
        </w:numPr>
        <w:jc w:val="both"/>
        <w:rPr>
          <w:rFonts w:ascii="Arial" w:hAnsi="Arial" w:cs="Arial"/>
        </w:rPr>
      </w:pPr>
      <w:ins w:id="646" w:author="Andrew" w:date="2014-03-18T15:33:00Z">
        <w:r>
          <w:rPr>
            <w:rFonts w:ascii="Arial" w:hAnsi="Arial" w:cs="Arial"/>
          </w:rPr>
          <w:t xml:space="preserve">Correct </w:t>
        </w:r>
      </w:ins>
      <w:del w:id="647" w:author="Andrew" w:date="2014-03-18T15:33:00Z">
        <w:r w:rsidR="00E30265" w:rsidRPr="00923B17" w:rsidDel="00AE4315">
          <w:rPr>
            <w:rFonts w:ascii="Arial" w:hAnsi="Arial" w:cs="Arial"/>
          </w:rPr>
          <w:delText>D</w:delText>
        </w:r>
      </w:del>
      <w:ins w:id="648" w:author="Andrew" w:date="2014-03-18T15:33:00Z">
        <w:r>
          <w:rPr>
            <w:rFonts w:ascii="Arial" w:hAnsi="Arial" w:cs="Arial"/>
          </w:rPr>
          <w:t>d</w:t>
        </w:r>
      </w:ins>
      <w:r w:rsidR="00E30265" w:rsidRPr="00923B17">
        <w:rPr>
          <w:rFonts w:ascii="Arial" w:hAnsi="Arial" w:cs="Arial"/>
        </w:rPr>
        <w:t>ata must be entered before a credit or penalty can be assessed.</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Users can select a Trainer to associate with their account.</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Selecting Penalty option engages withdrawal workflow.</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Selecting Credit option engages credit workflow.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Selecting Goals option engages return of penalties to user account.</w:t>
      </w:r>
    </w:p>
    <w:p w:rsidR="00E30265" w:rsidRPr="00923B17" w:rsidRDefault="00E30265" w:rsidP="0004494A">
      <w:pPr>
        <w:pStyle w:val="Heading3"/>
        <w:jc w:val="both"/>
        <w:rPr>
          <w:rFonts w:ascii="Arial" w:hAnsi="Arial" w:cs="Arial"/>
        </w:rPr>
      </w:pPr>
      <w:bookmarkStart w:id="649" w:name="_Toc386115701"/>
      <w:r w:rsidRPr="00923B17">
        <w:rPr>
          <w:rFonts w:ascii="Arial" w:hAnsi="Arial" w:cs="Arial"/>
        </w:rPr>
        <w:t>Compliance Requirements</w:t>
      </w:r>
      <w:bookmarkEnd w:id="649"/>
      <w:r w:rsidRPr="00923B17">
        <w:rPr>
          <w:rFonts w:ascii="Arial" w:hAnsi="Arial" w:cs="Arial"/>
        </w:rPr>
        <w:t xml:space="preserve">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The database will have a functional audit trail.</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The system will limit access to authorized users.</w:t>
      </w:r>
    </w:p>
    <w:p w:rsidR="00E30265" w:rsidRPr="00E30265" w:rsidRDefault="00E30265" w:rsidP="0004494A">
      <w:pPr>
        <w:pStyle w:val="ListParagraph"/>
        <w:numPr>
          <w:ilvl w:val="0"/>
          <w:numId w:val="28"/>
        </w:numPr>
        <w:jc w:val="both"/>
      </w:pPr>
      <w:r w:rsidRPr="00923B17">
        <w:rPr>
          <w:rFonts w:ascii="Arial" w:hAnsi="Arial" w:cs="Arial"/>
        </w:rPr>
        <w:t>Selecting Credit option engages credit workflow.</w:t>
      </w:r>
    </w:p>
    <w:p w:rsidR="00E30265" w:rsidRPr="00E30265" w:rsidRDefault="00E30265" w:rsidP="0004494A">
      <w:pPr>
        <w:jc w:val="both"/>
      </w:pPr>
    </w:p>
    <w:p w:rsidR="00E30265" w:rsidRPr="00923B17" w:rsidRDefault="00E30265" w:rsidP="0004494A">
      <w:pPr>
        <w:pStyle w:val="Heading3"/>
        <w:jc w:val="both"/>
        <w:rPr>
          <w:rFonts w:ascii="Arial" w:hAnsi="Arial" w:cs="Arial"/>
        </w:rPr>
      </w:pPr>
      <w:bookmarkStart w:id="650" w:name="_Toc386115702"/>
      <w:r w:rsidRPr="00923B17">
        <w:rPr>
          <w:rFonts w:ascii="Arial" w:hAnsi="Arial" w:cs="Arial"/>
        </w:rPr>
        <w:t>Security Requirements</w:t>
      </w:r>
      <w:bookmarkEnd w:id="650"/>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Users can enter their user profile, schedule, goals, and financial information; however, cannot control when penalties or credits are accessed.</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Trainers can enter their trainer profile, but can only see the users’ schedule.</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Trainers can control how penalties and credits are assessed to the user’s account.</w:t>
      </w:r>
    </w:p>
    <w:p w:rsidR="00673910" w:rsidRPr="00923B17" w:rsidRDefault="00E30265" w:rsidP="0004494A">
      <w:pPr>
        <w:pStyle w:val="ListParagraph"/>
        <w:numPr>
          <w:ilvl w:val="0"/>
          <w:numId w:val="28"/>
        </w:numPr>
        <w:jc w:val="both"/>
        <w:rPr>
          <w:rFonts w:ascii="Arial" w:hAnsi="Arial" w:cs="Arial"/>
        </w:rPr>
      </w:pPr>
      <w:r w:rsidRPr="00923B17">
        <w:rPr>
          <w:rFonts w:ascii="Arial" w:hAnsi="Arial" w:cs="Arial"/>
        </w:rPr>
        <w:t>Trainers control when the goals are met, which returns the penalties to the user account.</w:t>
      </w:r>
    </w:p>
    <w:p w:rsidR="00E30265" w:rsidRPr="00673910" w:rsidRDefault="00673910" w:rsidP="00673910">
      <w:pPr>
        <w:spacing w:line="240" w:lineRule="auto"/>
        <w:rPr>
          <w:rFonts w:ascii="Calibri" w:eastAsia="Calibri" w:hAnsi="Calibri"/>
          <w:sz w:val="22"/>
          <w:szCs w:val="22"/>
        </w:rPr>
      </w:pPr>
      <w:r>
        <w:br w:type="page"/>
      </w:r>
    </w:p>
    <w:p w:rsidR="003B266C" w:rsidRDefault="003B266C" w:rsidP="0004494A">
      <w:pPr>
        <w:pStyle w:val="Heading1"/>
        <w:jc w:val="both"/>
      </w:pPr>
      <w:bookmarkStart w:id="651" w:name="_Toc379904609"/>
      <w:bookmarkStart w:id="652" w:name="_Toc439994690"/>
      <w:bookmarkStart w:id="653" w:name="_Toc386115703"/>
      <w:r>
        <w:lastRenderedPageBreak/>
        <w:t>Other Nonfunctional Requirements</w:t>
      </w:r>
      <w:bookmarkEnd w:id="651"/>
      <w:bookmarkEnd w:id="653"/>
    </w:p>
    <w:p w:rsidR="003B266C" w:rsidRDefault="003B266C" w:rsidP="0004494A">
      <w:pPr>
        <w:pStyle w:val="Heading2"/>
        <w:jc w:val="both"/>
      </w:pPr>
      <w:bookmarkStart w:id="654" w:name="_Toc379904610"/>
      <w:bookmarkStart w:id="655" w:name="_Toc386115704"/>
      <w:r>
        <w:t>Performance Requirements</w:t>
      </w:r>
      <w:bookmarkEnd w:id="652"/>
      <w:bookmarkEnd w:id="654"/>
      <w:bookmarkEnd w:id="655"/>
    </w:p>
    <w:p w:rsidR="003B266C" w:rsidRDefault="003B266C" w:rsidP="0004494A">
      <w:pPr>
        <w:pStyle w:val="template"/>
        <w:jc w:val="both"/>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CE4831" w:rsidRDefault="00CE4831" w:rsidP="0004494A">
      <w:pPr>
        <w:pStyle w:val="template"/>
        <w:jc w:val="both"/>
        <w:rPr>
          <w:i w:val="0"/>
          <w:iCs/>
        </w:rPr>
      </w:pPr>
    </w:p>
    <w:p w:rsidR="00CE4831" w:rsidRDefault="00CE4831" w:rsidP="0004494A">
      <w:pPr>
        <w:pStyle w:val="template"/>
        <w:jc w:val="both"/>
        <w:rPr>
          <w:i w:val="0"/>
          <w:iCs/>
        </w:rPr>
      </w:pPr>
      <w:r>
        <w:rPr>
          <w:i w:val="0"/>
          <w:iCs/>
        </w:rPr>
        <w:t>Booting up/ Authenticate login screen</w:t>
      </w:r>
      <w:r w:rsidR="009E4BDE">
        <w:rPr>
          <w:i w:val="0"/>
          <w:iCs/>
        </w:rPr>
        <w:t>:</w:t>
      </w:r>
    </w:p>
    <w:p w:rsidR="00CE4831" w:rsidRDefault="00CE4831" w:rsidP="0004494A">
      <w:pPr>
        <w:pStyle w:val="template"/>
        <w:jc w:val="both"/>
        <w:rPr>
          <w:i w:val="0"/>
          <w:iCs/>
        </w:rPr>
      </w:pPr>
    </w:p>
    <w:p w:rsidR="00CE4831" w:rsidRPr="00CE4831" w:rsidRDefault="00CE4831" w:rsidP="0004494A">
      <w:pPr>
        <w:pStyle w:val="ListParagraph"/>
        <w:numPr>
          <w:ilvl w:val="0"/>
          <w:numId w:val="28"/>
        </w:numPr>
        <w:jc w:val="both"/>
      </w:pPr>
      <w:r>
        <w:t xml:space="preserve">Users shall be able to log in to the application </w:t>
      </w:r>
      <w:r w:rsidR="009C59BC">
        <w:t xml:space="preserve">and received confirmation in </w:t>
      </w:r>
      <w:r>
        <w:t>less than 5 seconds</w:t>
      </w:r>
      <w:r w:rsidR="00826888">
        <w:t xml:space="preserve"> (&lt; 5 sec).</w:t>
      </w:r>
    </w:p>
    <w:p w:rsidR="00CE4831" w:rsidRPr="009E4BDE" w:rsidRDefault="00CE4831" w:rsidP="0004494A">
      <w:pPr>
        <w:pStyle w:val="template"/>
        <w:jc w:val="both"/>
        <w:rPr>
          <w:i w:val="0"/>
          <w:iCs/>
        </w:rPr>
      </w:pPr>
      <w:r>
        <w:rPr>
          <w:i w:val="0"/>
          <w:iCs/>
        </w:rPr>
        <w:t>Retrieving Data</w:t>
      </w:r>
      <w:r w:rsidR="009E4BDE">
        <w:rPr>
          <w:i w:val="0"/>
          <w:iCs/>
        </w:rPr>
        <w:t>:</w:t>
      </w:r>
    </w:p>
    <w:p w:rsidR="00CE4831" w:rsidRPr="009E4BDE" w:rsidRDefault="00CE4831" w:rsidP="00CE4831">
      <w:pPr>
        <w:pStyle w:val="template"/>
        <w:ind w:left="720" w:firstLine="720"/>
        <w:jc w:val="both"/>
        <w:rPr>
          <w:i w:val="0"/>
          <w:iCs/>
        </w:rPr>
      </w:pPr>
    </w:p>
    <w:p w:rsidR="00CE4831" w:rsidRPr="009E4BDE" w:rsidRDefault="00CE4831" w:rsidP="0004494A">
      <w:pPr>
        <w:pStyle w:val="ListParagraph"/>
        <w:numPr>
          <w:ilvl w:val="0"/>
          <w:numId w:val="28"/>
        </w:numPr>
        <w:jc w:val="both"/>
        <w:rPr>
          <w:iCs/>
        </w:rPr>
      </w:pPr>
      <w:r w:rsidRPr="009E4BDE">
        <w:rPr>
          <w:iCs/>
        </w:rPr>
        <w:t xml:space="preserve">Trainer shall be able to upload workout results </w:t>
      </w:r>
      <w:r w:rsidR="009C59BC">
        <w:rPr>
          <w:iCs/>
        </w:rPr>
        <w:t xml:space="preserve">and </w:t>
      </w:r>
      <w:proofErr w:type="spellStart"/>
      <w:r w:rsidR="009C59BC">
        <w:rPr>
          <w:iCs/>
        </w:rPr>
        <w:t>reieved</w:t>
      </w:r>
      <w:proofErr w:type="spellEnd"/>
      <w:r w:rsidR="009C59BC">
        <w:rPr>
          <w:iCs/>
        </w:rPr>
        <w:t xml:space="preserve"> confirmation </w:t>
      </w:r>
      <w:r w:rsidRPr="009E4BDE">
        <w:rPr>
          <w:iCs/>
        </w:rPr>
        <w:t>in less than 5 seconds</w:t>
      </w:r>
      <w:r w:rsidR="00826888">
        <w:rPr>
          <w:iCs/>
        </w:rPr>
        <w:t xml:space="preserve"> </w:t>
      </w:r>
      <w:r w:rsidR="00826888">
        <w:t>(&lt; 5 sec).</w:t>
      </w:r>
    </w:p>
    <w:p w:rsidR="00CE4831" w:rsidRDefault="009C59BC" w:rsidP="0004494A">
      <w:pPr>
        <w:pStyle w:val="template"/>
        <w:jc w:val="both"/>
        <w:rPr>
          <w:i w:val="0"/>
          <w:iCs/>
        </w:rPr>
      </w:pPr>
      <w:r>
        <w:rPr>
          <w:i w:val="0"/>
          <w:iCs/>
        </w:rPr>
        <w:t xml:space="preserve">Application </w:t>
      </w:r>
      <w:r w:rsidR="00CE4831">
        <w:rPr>
          <w:i w:val="0"/>
          <w:iCs/>
        </w:rPr>
        <w:t xml:space="preserve">Reporting </w:t>
      </w:r>
      <w:r w:rsidR="009E4BDE">
        <w:rPr>
          <w:i w:val="0"/>
          <w:iCs/>
        </w:rPr>
        <w:t>Back:</w:t>
      </w:r>
    </w:p>
    <w:p w:rsidR="009E4BDE" w:rsidRDefault="009E4BDE" w:rsidP="0004494A">
      <w:pPr>
        <w:pStyle w:val="template"/>
        <w:jc w:val="both"/>
        <w:rPr>
          <w:i w:val="0"/>
          <w:iCs/>
        </w:rPr>
      </w:pPr>
    </w:p>
    <w:p w:rsidR="009E4BDE" w:rsidRDefault="009E4BDE" w:rsidP="009E4BDE">
      <w:pPr>
        <w:pStyle w:val="ListParagraph"/>
        <w:numPr>
          <w:ilvl w:val="0"/>
          <w:numId w:val="28"/>
        </w:numPr>
        <w:jc w:val="both"/>
        <w:rPr>
          <w:iCs/>
        </w:rPr>
      </w:pPr>
      <w:r>
        <w:rPr>
          <w:iCs/>
        </w:rPr>
        <w:t>Application shall confirm data being updated in the database in less than 5 seconds</w:t>
      </w:r>
      <w:r w:rsidR="00826888">
        <w:rPr>
          <w:iCs/>
        </w:rPr>
        <w:t xml:space="preserve"> </w:t>
      </w:r>
      <w:r w:rsidR="00826888">
        <w:t>(&lt; 5 sec).</w:t>
      </w:r>
    </w:p>
    <w:p w:rsidR="009E4BDE" w:rsidRDefault="009C59BC" w:rsidP="009E4BDE">
      <w:pPr>
        <w:pStyle w:val="template"/>
        <w:jc w:val="both"/>
        <w:rPr>
          <w:i w:val="0"/>
          <w:iCs/>
        </w:rPr>
      </w:pPr>
      <w:r>
        <w:rPr>
          <w:i w:val="0"/>
          <w:iCs/>
        </w:rPr>
        <w:t xml:space="preserve">Database </w:t>
      </w:r>
      <w:r w:rsidR="009E4BDE">
        <w:rPr>
          <w:i w:val="0"/>
          <w:iCs/>
        </w:rPr>
        <w:t>Reporting Back:</w:t>
      </w:r>
    </w:p>
    <w:p w:rsidR="009E4BDE" w:rsidRDefault="009E4BDE" w:rsidP="009E4BDE">
      <w:pPr>
        <w:pStyle w:val="template"/>
        <w:jc w:val="both"/>
        <w:rPr>
          <w:i w:val="0"/>
          <w:iCs/>
        </w:rPr>
      </w:pPr>
    </w:p>
    <w:p w:rsidR="009E4BDE" w:rsidRDefault="009E4BDE" w:rsidP="009E4BDE">
      <w:pPr>
        <w:pStyle w:val="ListParagraph"/>
        <w:numPr>
          <w:ilvl w:val="0"/>
          <w:numId w:val="28"/>
        </w:numPr>
        <w:jc w:val="both"/>
        <w:rPr>
          <w:iCs/>
        </w:rPr>
      </w:pPr>
      <w:r>
        <w:rPr>
          <w:iCs/>
        </w:rPr>
        <w:t>The database server shall be able to</w:t>
      </w:r>
      <w:r w:rsidR="00826888">
        <w:rPr>
          <w:iCs/>
        </w:rPr>
        <w:t xml:space="preserve"> </w:t>
      </w:r>
      <w:proofErr w:type="gramStart"/>
      <w:r w:rsidR="00826888">
        <w:rPr>
          <w:iCs/>
        </w:rPr>
        <w:t xml:space="preserve">sustained </w:t>
      </w:r>
      <w:r w:rsidR="00104F22">
        <w:rPr>
          <w:iCs/>
        </w:rPr>
        <w:t xml:space="preserve"> service</w:t>
      </w:r>
      <w:proofErr w:type="gramEnd"/>
      <w:r>
        <w:rPr>
          <w:iCs/>
        </w:rPr>
        <w:t xml:space="preserve"> </w:t>
      </w:r>
      <w:r w:rsidR="00826888">
        <w:rPr>
          <w:iCs/>
        </w:rPr>
        <w:t xml:space="preserve">to </w:t>
      </w:r>
      <w:r>
        <w:rPr>
          <w:iCs/>
        </w:rPr>
        <w:t xml:space="preserve">100 multiple users at the same time without any </w:t>
      </w:r>
      <w:r w:rsidR="00826888">
        <w:rPr>
          <w:iCs/>
        </w:rPr>
        <w:t xml:space="preserve">performance </w:t>
      </w:r>
      <w:r>
        <w:rPr>
          <w:iCs/>
        </w:rPr>
        <w:t>issues</w:t>
      </w:r>
      <w:r w:rsidR="00826888">
        <w:rPr>
          <w:iCs/>
        </w:rPr>
        <w:t xml:space="preserve">. </w:t>
      </w:r>
    </w:p>
    <w:p w:rsidR="009E4BDE" w:rsidRDefault="009E4BDE" w:rsidP="0004494A">
      <w:pPr>
        <w:pStyle w:val="ListParagraph"/>
        <w:numPr>
          <w:ilvl w:val="0"/>
          <w:numId w:val="28"/>
        </w:numPr>
        <w:jc w:val="both"/>
        <w:rPr>
          <w:iCs/>
        </w:rPr>
      </w:pPr>
      <w:r>
        <w:rPr>
          <w:iCs/>
        </w:rPr>
        <w:t xml:space="preserve">The database shall be able to handle multiple transactions at </w:t>
      </w:r>
      <w:r w:rsidR="00826888">
        <w:rPr>
          <w:iCs/>
        </w:rPr>
        <w:t>given</w:t>
      </w:r>
      <w:r>
        <w:rPr>
          <w:iCs/>
        </w:rPr>
        <w:t xml:space="preserve"> time</w:t>
      </w:r>
      <w:r w:rsidR="00826888">
        <w:rPr>
          <w:iCs/>
        </w:rPr>
        <w:t xml:space="preserve"> (</w:t>
      </w:r>
      <w:proofErr w:type="spellStart"/>
      <w:r w:rsidR="00826888">
        <w:rPr>
          <w:iCs/>
        </w:rPr>
        <w:t>e.g</w:t>
      </w:r>
      <w:proofErr w:type="spellEnd"/>
      <w:r w:rsidR="00826888">
        <w:rPr>
          <w:iCs/>
        </w:rPr>
        <w:t xml:space="preserve"> multiple database requests).</w:t>
      </w:r>
    </w:p>
    <w:p w:rsidR="003F530C" w:rsidRPr="003F530C" w:rsidRDefault="003F530C" w:rsidP="003F530C">
      <w:pPr>
        <w:pStyle w:val="ListParagraph"/>
        <w:ind w:left="1440"/>
        <w:jc w:val="both"/>
        <w:rPr>
          <w:iCs/>
        </w:rPr>
      </w:pPr>
    </w:p>
    <w:p w:rsidR="003B266C" w:rsidRDefault="003B266C" w:rsidP="0004494A">
      <w:pPr>
        <w:pStyle w:val="Heading2"/>
        <w:jc w:val="both"/>
      </w:pPr>
      <w:bookmarkStart w:id="656" w:name="_Toc439994691"/>
      <w:bookmarkStart w:id="657" w:name="_Toc379904611"/>
      <w:bookmarkStart w:id="658" w:name="_Toc386115705"/>
      <w:r>
        <w:t>Safety Requirements</w:t>
      </w:r>
      <w:bookmarkEnd w:id="656"/>
      <w:bookmarkEnd w:id="657"/>
      <w:bookmarkEnd w:id="658"/>
    </w:p>
    <w:p w:rsidR="003B266C" w:rsidRPr="00F524E8" w:rsidRDefault="003B266C" w:rsidP="0004494A">
      <w:pPr>
        <w:pStyle w:val="template"/>
        <w:jc w:val="both"/>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04494A">
      <w:pPr>
        <w:pStyle w:val="Heading2"/>
        <w:jc w:val="both"/>
        <w:rPr>
          <w:iCs/>
        </w:rPr>
      </w:pPr>
      <w:bookmarkStart w:id="659" w:name="_Toc439994692"/>
      <w:bookmarkStart w:id="660" w:name="_Toc379904612"/>
      <w:bookmarkStart w:id="661" w:name="_Toc386115706"/>
      <w:r>
        <w:t>Security Requirements</w:t>
      </w:r>
      <w:bookmarkEnd w:id="659"/>
      <w:bookmarkEnd w:id="660"/>
      <w:bookmarkEnd w:id="661"/>
    </w:p>
    <w:p w:rsidR="003B266C" w:rsidRDefault="003B266C" w:rsidP="0004494A">
      <w:pPr>
        <w:pStyle w:val="template"/>
        <w:jc w:val="both"/>
        <w:rPr>
          <w:i w:val="0"/>
          <w:iCs/>
        </w:rPr>
      </w:pPr>
      <w:r>
        <w:rPr>
          <w:i w:val="0"/>
          <w:iCs/>
        </w:rPr>
        <w:t xml:space="preserve">The application must be able to link up with the </w:t>
      </w:r>
      <w:r w:rsidR="00594E72">
        <w:rPr>
          <w:i w:val="0"/>
          <w:iCs/>
        </w:rPr>
        <w:t xml:space="preserve">server database </w:t>
      </w:r>
      <w:r>
        <w:rPr>
          <w:i w:val="0"/>
          <w:iCs/>
        </w:rPr>
        <w:t>system in order for users to properly log in and be identified.  This information must be kept secure</w:t>
      </w:r>
      <w:r w:rsidR="009E4BDE">
        <w:rPr>
          <w:i w:val="0"/>
          <w:iCs/>
        </w:rPr>
        <w:t xml:space="preserve"> and shall be store in special database secure fields</w:t>
      </w:r>
      <w:r>
        <w:rPr>
          <w:i w:val="0"/>
          <w:iCs/>
        </w:rPr>
        <w:t xml:space="preserve">.  </w:t>
      </w:r>
    </w:p>
    <w:p w:rsidR="003B266C" w:rsidRDefault="003B266C" w:rsidP="0004494A">
      <w:pPr>
        <w:pStyle w:val="template"/>
        <w:jc w:val="both"/>
        <w:rPr>
          <w:i w:val="0"/>
          <w:iCs/>
        </w:rPr>
      </w:pPr>
    </w:p>
    <w:p w:rsidR="003B266C" w:rsidRDefault="003B266C" w:rsidP="0004494A">
      <w:pPr>
        <w:pStyle w:val="Heading2"/>
        <w:jc w:val="both"/>
      </w:pPr>
      <w:bookmarkStart w:id="662" w:name="_Toc439994693"/>
      <w:bookmarkStart w:id="663" w:name="_Toc379904613"/>
      <w:bookmarkStart w:id="664" w:name="_Toc386115707"/>
      <w:r>
        <w:t>Software Quality Attributes</w:t>
      </w:r>
      <w:bookmarkEnd w:id="662"/>
      <w:bookmarkEnd w:id="663"/>
      <w:bookmarkEnd w:id="664"/>
    </w:p>
    <w:p w:rsidR="003B266C" w:rsidRPr="00CA1810" w:rsidRDefault="003B266C" w:rsidP="00923B17">
      <w:pPr>
        <w:pStyle w:val="NoSpacing"/>
        <w:rPr>
          <w:rFonts w:cs="Arial"/>
          <w:szCs w:val="22"/>
        </w:rPr>
      </w:pPr>
      <w:r w:rsidRPr="00923B17">
        <w:rPr>
          <w:rFonts w:ascii="Arial" w:hAnsi="Arial" w:cs="Arial"/>
          <w:sz w:val="22"/>
          <w:szCs w:val="22"/>
        </w:rPr>
        <w:t xml:space="preserve">The primary attribute of this application will be usability given the large amounts of data and information that will be presented on such a small screen, as well as the user’s ability to input data </w:t>
      </w:r>
      <w:r w:rsidRPr="00923B17">
        <w:rPr>
          <w:rFonts w:ascii="Arial" w:hAnsi="Arial" w:cs="Arial"/>
          <w:sz w:val="22"/>
          <w:szCs w:val="22"/>
        </w:rPr>
        <w:lastRenderedPageBreak/>
        <w:t xml:space="preserve">into the device in a reasonable manner that should not be that much more difficult than if they were at an actual computer.  </w:t>
      </w:r>
    </w:p>
    <w:p w:rsidR="003B266C" w:rsidRPr="00E55454" w:rsidRDefault="003B266C" w:rsidP="00923B17">
      <w:pPr>
        <w:pStyle w:val="NoSpacing"/>
        <w:rPr>
          <w:rFonts w:cs="Arial"/>
          <w:szCs w:val="22"/>
        </w:rPr>
      </w:pPr>
    </w:p>
    <w:p w:rsidR="003B266C" w:rsidRPr="00CA1810" w:rsidRDefault="003B266C" w:rsidP="00923B17">
      <w:pPr>
        <w:pStyle w:val="NoSpacing"/>
        <w:jc w:val="both"/>
        <w:rPr>
          <w:rFonts w:cs="Arial"/>
          <w:szCs w:val="22"/>
        </w:rPr>
      </w:pPr>
      <w:r w:rsidRPr="00923B17">
        <w:rPr>
          <w:rFonts w:ascii="Arial" w:hAnsi="Arial" w:cs="Arial"/>
          <w:sz w:val="22"/>
          <w:szCs w:val="22"/>
        </w:rPr>
        <w:t>As usability is hard to quantify, substantial user testing will be needed and feedback gathered in order to determine if the application can generally be considered usable. Because this application will be on a phone, portability is also important.  We don’t want it to take up so much space or be too slow causing the user’s to not be able to fit it on the device.</w:t>
      </w:r>
    </w:p>
    <w:p w:rsidR="003B266C" w:rsidRDefault="003B266C" w:rsidP="0004494A">
      <w:pPr>
        <w:pStyle w:val="Heading1"/>
        <w:jc w:val="both"/>
      </w:pPr>
      <w:bookmarkStart w:id="665" w:name="_Toc439994695"/>
      <w:bookmarkStart w:id="666" w:name="_Toc379904614"/>
      <w:bookmarkStart w:id="667" w:name="_Toc386115708"/>
      <w:r>
        <w:t>Other Requirements</w:t>
      </w:r>
      <w:bookmarkEnd w:id="665"/>
      <w:bookmarkEnd w:id="666"/>
      <w:bookmarkEnd w:id="667"/>
    </w:p>
    <w:p w:rsidR="00417958" w:rsidRDefault="00417958" w:rsidP="00417958">
      <w:pPr>
        <w:pStyle w:val="Heading2"/>
      </w:pPr>
      <w:r w:rsidRPr="00417958">
        <w:t xml:space="preserve"> </w:t>
      </w:r>
      <w:bookmarkStart w:id="668" w:name="_Toc386115709"/>
      <w:r w:rsidRPr="00417958">
        <w:t>System Evolution Requirements</w:t>
      </w:r>
      <w:bookmarkEnd w:id="668"/>
      <w:r w:rsidRPr="00417958">
        <w:t xml:space="preserve"> </w:t>
      </w:r>
    </w:p>
    <w:p w:rsidR="00236DFD" w:rsidRPr="00923B17" w:rsidRDefault="00417958" w:rsidP="00923B17">
      <w:pPr>
        <w:pStyle w:val="NoSpacing"/>
        <w:jc w:val="both"/>
        <w:rPr>
          <w:rFonts w:ascii="Arial" w:hAnsi="Arial" w:cs="Arial"/>
          <w:sz w:val="22"/>
          <w:szCs w:val="22"/>
        </w:rPr>
      </w:pPr>
      <w:r w:rsidRPr="00923B17">
        <w:rPr>
          <w:rFonts w:ascii="Arial" w:hAnsi="Arial" w:cs="Arial"/>
          <w:sz w:val="22"/>
          <w:szCs w:val="22"/>
        </w:rPr>
        <w:t xml:space="preserve">Adaptability to hardware/software evolution will be accomplished recompiling the source code with the same or a newer version of the Android SDK framework. The main approach will </w:t>
      </w:r>
      <w:r w:rsidR="00236DFD" w:rsidRPr="00923B17">
        <w:rPr>
          <w:rFonts w:ascii="Arial" w:hAnsi="Arial" w:cs="Arial"/>
          <w:sz w:val="22"/>
          <w:szCs w:val="22"/>
        </w:rPr>
        <w:t>be changing</w:t>
      </w:r>
      <w:r w:rsidRPr="00923B17">
        <w:rPr>
          <w:rFonts w:ascii="Arial" w:hAnsi="Arial" w:cs="Arial"/>
          <w:sz w:val="22"/>
          <w:szCs w:val="22"/>
        </w:rPr>
        <w:t xml:space="preserve"> the project configuration parameters to be compatible with newer version of the operating system or software APIs</w:t>
      </w:r>
      <w:r w:rsidR="00236DFD" w:rsidRPr="00923B17">
        <w:rPr>
          <w:rFonts w:ascii="Arial" w:hAnsi="Arial" w:cs="Arial"/>
          <w:sz w:val="22"/>
          <w:szCs w:val="22"/>
        </w:rPr>
        <w:t xml:space="preserve"> available in the future</w:t>
      </w:r>
      <w:r w:rsidRPr="00923B17">
        <w:rPr>
          <w:rFonts w:ascii="Arial" w:hAnsi="Arial" w:cs="Arial"/>
          <w:sz w:val="22"/>
          <w:szCs w:val="22"/>
        </w:rPr>
        <w:t>.</w:t>
      </w:r>
    </w:p>
    <w:p w:rsidR="00417958" w:rsidRPr="00923B17" w:rsidRDefault="00417958" w:rsidP="00923B17">
      <w:pPr>
        <w:pStyle w:val="NoSpacing"/>
        <w:jc w:val="both"/>
        <w:rPr>
          <w:rFonts w:ascii="Arial" w:hAnsi="Arial" w:cs="Arial"/>
          <w:sz w:val="22"/>
          <w:szCs w:val="22"/>
        </w:rPr>
      </w:pPr>
    </w:p>
    <w:p w:rsidR="00417958" w:rsidRPr="00923B17" w:rsidRDefault="00417958" w:rsidP="00923B17">
      <w:pPr>
        <w:pStyle w:val="NoSpacing"/>
        <w:jc w:val="both"/>
        <w:rPr>
          <w:rFonts w:ascii="Arial" w:hAnsi="Arial" w:cs="Arial"/>
          <w:sz w:val="22"/>
          <w:szCs w:val="22"/>
        </w:rPr>
      </w:pPr>
      <w:r w:rsidRPr="00923B17">
        <w:rPr>
          <w:rFonts w:ascii="Arial" w:hAnsi="Arial" w:cs="Arial"/>
          <w:sz w:val="22"/>
          <w:szCs w:val="22"/>
        </w:rPr>
        <w:t xml:space="preserve">In terms of future user’s needs, we will add </w:t>
      </w:r>
      <w:r w:rsidR="00A843A5" w:rsidRPr="00923B17">
        <w:rPr>
          <w:rFonts w:ascii="Arial" w:hAnsi="Arial" w:cs="Arial"/>
          <w:sz w:val="22"/>
          <w:szCs w:val="22"/>
        </w:rPr>
        <w:t xml:space="preserve">a </w:t>
      </w:r>
      <w:r w:rsidRPr="00923B17">
        <w:rPr>
          <w:rFonts w:ascii="Arial" w:hAnsi="Arial" w:cs="Arial"/>
          <w:sz w:val="22"/>
          <w:szCs w:val="22"/>
        </w:rPr>
        <w:t>notification system feature. In this add-on feature the user will be notify via email or text message if they miss a workout routine and how many points are being deducted.</w:t>
      </w:r>
      <w:r w:rsidR="00236DFD" w:rsidRPr="00923B17">
        <w:rPr>
          <w:rFonts w:ascii="Arial" w:hAnsi="Arial" w:cs="Arial"/>
          <w:sz w:val="22"/>
          <w:szCs w:val="22"/>
        </w:rPr>
        <w:t xml:space="preserve"> This feature will also be used to reminder to inform to the user they have a pending routine that week or within the following days.</w:t>
      </w:r>
    </w:p>
    <w:p w:rsidR="00236DFD" w:rsidRPr="00923B17" w:rsidRDefault="00236DFD" w:rsidP="00923B17">
      <w:pPr>
        <w:pStyle w:val="NoSpacing"/>
        <w:jc w:val="both"/>
        <w:rPr>
          <w:rFonts w:ascii="Arial" w:hAnsi="Arial" w:cs="Arial"/>
          <w:sz w:val="22"/>
          <w:szCs w:val="22"/>
        </w:rPr>
      </w:pPr>
    </w:p>
    <w:p w:rsidR="00236DFD" w:rsidRPr="00923B17" w:rsidRDefault="00236DFD" w:rsidP="00923B17">
      <w:pPr>
        <w:pStyle w:val="NoSpacing"/>
        <w:jc w:val="both"/>
        <w:rPr>
          <w:rFonts w:ascii="Arial" w:hAnsi="Arial" w:cs="Arial"/>
          <w:sz w:val="22"/>
          <w:szCs w:val="22"/>
        </w:rPr>
      </w:pPr>
      <w:r w:rsidRPr="00923B17">
        <w:rPr>
          <w:rFonts w:ascii="Arial" w:hAnsi="Arial" w:cs="Arial"/>
          <w:sz w:val="22"/>
          <w:szCs w:val="22"/>
        </w:rPr>
        <w:t xml:space="preserve">The system may also incorporate a “track user location feature” which will be used to identify if the user is on or the near the gym at the right time and sending a notification to the user about his/her pending workout routine. This will work in parallel with the user </w:t>
      </w:r>
      <w:r w:rsidR="00A843A5" w:rsidRPr="00923B17">
        <w:rPr>
          <w:rFonts w:ascii="Arial" w:hAnsi="Arial" w:cs="Arial"/>
          <w:sz w:val="22"/>
          <w:szCs w:val="22"/>
        </w:rPr>
        <w:t xml:space="preserve">reminder </w:t>
      </w:r>
      <w:r w:rsidRPr="00923B17">
        <w:rPr>
          <w:rFonts w:ascii="Arial" w:hAnsi="Arial" w:cs="Arial"/>
          <w:sz w:val="22"/>
          <w:szCs w:val="22"/>
        </w:rPr>
        <w:t xml:space="preserve">features.  </w:t>
      </w:r>
    </w:p>
    <w:p w:rsidR="00417958" w:rsidRDefault="00417958" w:rsidP="00923B17">
      <w:pPr>
        <w:pStyle w:val="NoSpacing"/>
      </w:pPr>
    </w:p>
    <w:p w:rsidR="00417958" w:rsidRPr="00236DFD" w:rsidRDefault="00417958" w:rsidP="00923B17">
      <w:pPr>
        <w:pStyle w:val="NoSpacing"/>
      </w:pPr>
      <w:r>
        <w:t xml:space="preserve"> </w:t>
      </w:r>
    </w:p>
    <w:p w:rsidR="00236DFD" w:rsidRDefault="00236DFD">
      <w:pPr>
        <w:spacing w:line="240" w:lineRule="auto"/>
      </w:pPr>
      <w:r>
        <w:br w:type="page"/>
      </w:r>
    </w:p>
    <w:p w:rsidR="003B266C" w:rsidRDefault="003B266C" w:rsidP="0004494A">
      <w:pPr>
        <w:jc w:val="both"/>
      </w:pPr>
    </w:p>
    <w:p w:rsidR="003B266C" w:rsidRPr="00A04C21" w:rsidRDefault="003B266C" w:rsidP="0004494A">
      <w:pPr>
        <w:pStyle w:val="template"/>
        <w:jc w:val="both"/>
        <w:rPr>
          <w:i w:val="0"/>
        </w:rPr>
      </w:pPr>
    </w:p>
    <w:p w:rsidR="00FD207D" w:rsidRPr="00FD207D" w:rsidRDefault="00FD207D" w:rsidP="00FD207D">
      <w:pPr>
        <w:pStyle w:val="Heading1"/>
        <w:jc w:val="both"/>
      </w:pPr>
      <w:bookmarkStart w:id="669" w:name="_Toc379904616"/>
      <w:bookmarkStart w:id="670" w:name="_Toc386115710"/>
      <w:r>
        <w:t>Deferred Requirements</w:t>
      </w:r>
      <w:bookmarkEnd w:id="670"/>
    </w:p>
    <w:p w:rsidR="00FD207D" w:rsidRDefault="00FD207D" w:rsidP="00FD207D">
      <w:pPr>
        <w:pStyle w:val="Heading3"/>
        <w:jc w:val="both"/>
      </w:pPr>
      <w:bookmarkStart w:id="671" w:name="_Toc386115711"/>
      <w:r>
        <w:t>User Platform Requirements</w:t>
      </w:r>
      <w:bookmarkEnd w:id="671"/>
      <w:r>
        <w:t xml:space="preserve">  </w:t>
      </w:r>
    </w:p>
    <w:p w:rsidR="00FD207D" w:rsidRDefault="00FD207D" w:rsidP="00FD207D">
      <w:pPr>
        <w:pStyle w:val="Heading3"/>
        <w:jc w:val="both"/>
      </w:pPr>
      <w:bookmarkStart w:id="672" w:name="_Toc386115712"/>
      <w:r>
        <w:t>Account Requirements</w:t>
      </w:r>
      <w:bookmarkEnd w:id="672"/>
      <w:r>
        <w:t xml:space="preserve"> </w:t>
      </w:r>
    </w:p>
    <w:p w:rsidR="00FD207D" w:rsidRDefault="00FD207D" w:rsidP="00FD207D">
      <w:pPr>
        <w:pStyle w:val="ListParagraph"/>
        <w:numPr>
          <w:ilvl w:val="0"/>
          <w:numId w:val="22"/>
        </w:numPr>
        <w:suppressAutoHyphens/>
        <w:autoSpaceDN w:val="0"/>
        <w:contextualSpacing w:val="0"/>
        <w:jc w:val="both"/>
        <w:textAlignment w:val="baseline"/>
      </w:pPr>
      <w:r>
        <w:t>Allow the user to delete their account in the service.</w:t>
      </w:r>
    </w:p>
    <w:p w:rsidR="00FD207D" w:rsidRDefault="00FD207D" w:rsidP="00FD207D">
      <w:pPr>
        <w:pStyle w:val="ListParagraph"/>
        <w:numPr>
          <w:ilvl w:val="0"/>
          <w:numId w:val="22"/>
        </w:numPr>
        <w:suppressAutoHyphens/>
        <w:autoSpaceDN w:val="0"/>
        <w:contextualSpacing w:val="0"/>
        <w:jc w:val="both"/>
        <w:textAlignment w:val="baseline"/>
      </w:pPr>
      <w:r>
        <w:t>Update user account information when user is logged into service.</w:t>
      </w:r>
    </w:p>
    <w:p w:rsidR="00FD207D" w:rsidRDefault="00FD207D" w:rsidP="00FD207D">
      <w:pPr>
        <w:pStyle w:val="Heading3"/>
        <w:jc w:val="both"/>
      </w:pPr>
      <w:bookmarkStart w:id="673" w:name="_Toc386115713"/>
      <w:r>
        <w:t>Workout Schedule Requirements</w:t>
      </w:r>
      <w:bookmarkEnd w:id="673"/>
    </w:p>
    <w:p w:rsidR="00FD207D" w:rsidRDefault="00FD207D" w:rsidP="00FD207D">
      <w:pPr>
        <w:pStyle w:val="ListParagraph"/>
        <w:numPr>
          <w:ilvl w:val="0"/>
          <w:numId w:val="35"/>
        </w:numPr>
        <w:spacing w:line="360" w:lineRule="auto"/>
        <w:ind w:left="720"/>
        <w:jc w:val="both"/>
      </w:pPr>
      <w:r>
        <w:t xml:space="preserve">Allow the user to associate a </w:t>
      </w:r>
      <w:r w:rsidRPr="00923B17">
        <w:rPr>
          <w:i/>
        </w:rPr>
        <w:t>payment method</w:t>
      </w:r>
      <w:r>
        <w:t xml:space="preserve"> with a </w:t>
      </w:r>
      <w:r w:rsidRPr="00923B17">
        <w:rPr>
          <w:i/>
        </w:rPr>
        <w:t>workout schedule</w:t>
      </w:r>
      <w:r>
        <w:t>.</w:t>
      </w:r>
    </w:p>
    <w:p w:rsidR="00FD207D" w:rsidRDefault="00FD207D" w:rsidP="00FD207D">
      <w:pPr>
        <w:pStyle w:val="ListParagraph"/>
        <w:numPr>
          <w:ilvl w:val="0"/>
          <w:numId w:val="35"/>
        </w:numPr>
        <w:spacing w:line="360" w:lineRule="auto"/>
        <w:ind w:left="720"/>
        <w:jc w:val="both"/>
      </w:pPr>
      <w:r>
        <w:t xml:space="preserve">Allow the user to provide a user name to </w:t>
      </w:r>
      <w:r w:rsidRPr="00923B17">
        <w:rPr>
          <w:i/>
        </w:rPr>
        <w:t>authenticate</w:t>
      </w:r>
      <w:r>
        <w:t xml:space="preserve"> that </w:t>
      </w:r>
      <w:r w:rsidRPr="00923B17">
        <w:rPr>
          <w:i/>
        </w:rPr>
        <w:t>workout metrics</w:t>
      </w:r>
      <w:r>
        <w:t xml:space="preserve"> have been met for a particular </w:t>
      </w:r>
      <w:r w:rsidRPr="00923B17">
        <w:rPr>
          <w:i/>
        </w:rPr>
        <w:t>workout schedule</w:t>
      </w:r>
      <w:r>
        <w:t>.</w:t>
      </w:r>
    </w:p>
    <w:p w:rsidR="00FD207D" w:rsidRDefault="00FD207D" w:rsidP="00FD207D">
      <w:pPr>
        <w:pStyle w:val="Heading3"/>
        <w:spacing w:line="360" w:lineRule="auto"/>
        <w:jc w:val="both"/>
      </w:pPr>
      <w:bookmarkStart w:id="674" w:name="_Toc386115714"/>
      <w:r>
        <w:t>Validation Requirements</w:t>
      </w:r>
      <w:bookmarkEnd w:id="674"/>
      <w:r>
        <w:t xml:space="preserve"> </w:t>
      </w:r>
    </w:p>
    <w:p w:rsidR="00FD207D" w:rsidRDefault="00FD207D" w:rsidP="00FD207D">
      <w:pPr>
        <w:pStyle w:val="ListParagraph"/>
        <w:numPr>
          <w:ilvl w:val="0"/>
          <w:numId w:val="24"/>
        </w:numPr>
        <w:suppressAutoHyphens/>
        <w:autoSpaceDN w:val="0"/>
        <w:contextualSpacing w:val="0"/>
        <w:jc w:val="both"/>
        <w:textAlignment w:val="baseline"/>
      </w:pPr>
      <w:r>
        <w:t xml:space="preserve">Allow a user with </w:t>
      </w:r>
      <w:r w:rsidRPr="00923B17">
        <w:rPr>
          <w:i/>
        </w:rPr>
        <w:t>authenticator</w:t>
      </w:r>
      <w:r>
        <w:t xml:space="preserve"> privileges to mark </w:t>
      </w:r>
      <w:r w:rsidRPr="00923B17">
        <w:rPr>
          <w:i/>
        </w:rPr>
        <w:t>workout metrics</w:t>
      </w:r>
      <w:r>
        <w:t xml:space="preserve"> in authorized </w:t>
      </w:r>
      <w:r w:rsidRPr="00923B17">
        <w:rPr>
          <w:i/>
        </w:rPr>
        <w:t>workout schedules</w:t>
      </w:r>
      <w:r>
        <w:t xml:space="preserve"> as </w:t>
      </w:r>
      <w:r w:rsidRPr="00923B17">
        <w:rPr>
          <w:i/>
        </w:rPr>
        <w:t>accomplished</w:t>
      </w:r>
      <w:r>
        <w:t xml:space="preserve">.  </w:t>
      </w:r>
    </w:p>
    <w:p w:rsidR="00FD207D" w:rsidRDefault="00FD207D" w:rsidP="00FD207D">
      <w:pPr>
        <w:pStyle w:val="Heading3"/>
        <w:jc w:val="both"/>
      </w:pPr>
      <w:bookmarkStart w:id="675" w:name="_Toc386115715"/>
      <w:r>
        <w:t>Server Platform Requirements</w:t>
      </w:r>
      <w:bookmarkEnd w:id="675"/>
      <w:r>
        <w:t xml:space="preserve"> </w:t>
      </w:r>
    </w:p>
    <w:p w:rsidR="00FD207D" w:rsidRDefault="00FD207D" w:rsidP="00FD207D">
      <w:pPr>
        <w:pStyle w:val="Heading3"/>
        <w:jc w:val="both"/>
      </w:pPr>
      <w:bookmarkStart w:id="676" w:name="_Toc386115716"/>
      <w:r>
        <w:t>Server Requirements</w:t>
      </w:r>
      <w:bookmarkEnd w:id="676"/>
      <w:r>
        <w:t xml:space="preserve"> </w:t>
      </w:r>
    </w:p>
    <w:p w:rsidR="00FD207D" w:rsidRDefault="00FD207D" w:rsidP="00FD207D">
      <w:pPr>
        <w:pStyle w:val="ListParagraph"/>
        <w:numPr>
          <w:ilvl w:val="0"/>
          <w:numId w:val="25"/>
        </w:numPr>
        <w:suppressAutoHyphens/>
        <w:autoSpaceDN w:val="0"/>
        <w:contextualSpacing w:val="0"/>
        <w:jc w:val="both"/>
        <w:textAlignment w:val="baseline"/>
      </w:pPr>
      <w:r>
        <w:t xml:space="preserve">Server shall allow for many-to-one </w:t>
      </w:r>
      <w:r w:rsidRPr="00923B17">
        <w:rPr>
          <w:i/>
        </w:rPr>
        <w:t>authenticator</w:t>
      </w:r>
      <w:r>
        <w:t xml:space="preserve"> associations of one or more user accounts with a single user account.</w:t>
      </w:r>
    </w:p>
    <w:p w:rsidR="00FD207D" w:rsidRDefault="00FD207D" w:rsidP="00FD207D">
      <w:pPr>
        <w:pStyle w:val="ListParagraph"/>
        <w:numPr>
          <w:ilvl w:val="0"/>
          <w:numId w:val="25"/>
        </w:numPr>
        <w:suppressAutoHyphens/>
        <w:autoSpaceDN w:val="0"/>
        <w:contextualSpacing w:val="0"/>
        <w:jc w:val="both"/>
        <w:textAlignment w:val="baseline"/>
      </w:pPr>
      <w:r>
        <w:t xml:space="preserve">Server shall allow for debiting a financial account using </w:t>
      </w:r>
      <w:r w:rsidRPr="00923B17">
        <w:rPr>
          <w:i/>
        </w:rPr>
        <w:t>workout schedule</w:t>
      </w:r>
      <w:r>
        <w:t xml:space="preserve"> associated </w:t>
      </w:r>
      <w:r w:rsidRPr="00923B17">
        <w:rPr>
          <w:i/>
        </w:rPr>
        <w:t>payment information</w:t>
      </w:r>
      <w:r>
        <w:t>.</w:t>
      </w:r>
    </w:p>
    <w:p w:rsidR="00FD207D" w:rsidRDefault="00FD207D" w:rsidP="00FD207D">
      <w:pPr>
        <w:pStyle w:val="Heading3"/>
        <w:jc w:val="both"/>
      </w:pPr>
      <w:bookmarkStart w:id="677" w:name="_Toc386115717"/>
      <w:r>
        <w:t>User Account Requirements</w:t>
      </w:r>
      <w:bookmarkEnd w:id="677"/>
      <w:r>
        <w:t xml:space="preserve"> </w:t>
      </w:r>
    </w:p>
    <w:p w:rsidR="00FD207D" w:rsidRDefault="00FD207D" w:rsidP="00FD207D">
      <w:pPr>
        <w:spacing w:line="240" w:lineRule="auto"/>
        <w:rPr>
          <w:rFonts w:ascii="Calibri" w:eastAsia="Calibri" w:hAnsi="Calibri"/>
          <w:sz w:val="22"/>
          <w:szCs w:val="22"/>
        </w:rPr>
      </w:pPr>
      <w:r>
        <w:br w:type="page"/>
      </w:r>
    </w:p>
    <w:p w:rsidR="00FD207D" w:rsidRPr="00FD207D" w:rsidRDefault="00FD207D" w:rsidP="00FD207D"/>
    <w:p w:rsidR="001F4FB5" w:rsidRDefault="00D27E06" w:rsidP="00923B17">
      <w:pPr>
        <w:pStyle w:val="Heading1"/>
        <w:jc w:val="both"/>
      </w:pPr>
      <w:bookmarkStart w:id="678" w:name="_Toc386115718"/>
      <w:r>
        <w:t>Management Issues</w:t>
      </w:r>
      <w:bookmarkEnd w:id="669"/>
      <w:bookmarkEnd w:id="678"/>
      <w:r>
        <w:t xml:space="preserve"> </w:t>
      </w:r>
    </w:p>
    <w:p w:rsidR="001F4FB5" w:rsidRDefault="001F4FB5" w:rsidP="0004494A">
      <w:pPr>
        <w:pStyle w:val="Heading2"/>
        <w:jc w:val="both"/>
      </w:pPr>
      <w:bookmarkStart w:id="679" w:name="_Toc379904617"/>
      <w:bookmarkStart w:id="680" w:name="_Toc386115719"/>
      <w:r>
        <w:t>Milestone and Schedule</w:t>
      </w:r>
      <w:bookmarkEnd w:id="679"/>
      <w:bookmarkEnd w:id="680"/>
      <w:r>
        <w:t xml:space="preserve"> </w:t>
      </w:r>
    </w:p>
    <w:p w:rsidR="00CF34B9" w:rsidRDefault="00CF34B9" w:rsidP="00CF34B9">
      <w:r>
        <w:t xml:space="preserve">Project Milestones – </w:t>
      </w:r>
    </w:p>
    <w:p w:rsidR="00F639CA" w:rsidRDefault="00F639CA" w:rsidP="00CF34B9"/>
    <w:p w:rsidR="00CF34B9" w:rsidRDefault="00CF34B9" w:rsidP="00923B17">
      <w:pPr>
        <w:pStyle w:val="ListParagraph"/>
        <w:numPr>
          <w:ilvl w:val="0"/>
          <w:numId w:val="36"/>
        </w:numPr>
      </w:pPr>
      <w:r>
        <w:t>Project organization – identify project requirements , deadline and team members</w:t>
      </w:r>
    </w:p>
    <w:p w:rsidR="00CF34B9" w:rsidRDefault="00CF34B9" w:rsidP="00923B17">
      <w:pPr>
        <w:pStyle w:val="ListParagraph"/>
        <w:numPr>
          <w:ilvl w:val="0"/>
          <w:numId w:val="36"/>
        </w:numPr>
      </w:pPr>
      <w:r>
        <w:t>Requirements Analysis – SRS development</w:t>
      </w:r>
    </w:p>
    <w:p w:rsidR="00CF34B9" w:rsidRDefault="00CF34B9" w:rsidP="00923B17">
      <w:pPr>
        <w:pStyle w:val="ListParagraph"/>
        <w:numPr>
          <w:ilvl w:val="0"/>
          <w:numId w:val="36"/>
        </w:numPr>
      </w:pPr>
      <w:r>
        <w:t>Develop Architecture Diagrams and Models</w:t>
      </w:r>
    </w:p>
    <w:p w:rsidR="00CF34B9" w:rsidRDefault="00CF34B9" w:rsidP="00923B17">
      <w:pPr>
        <w:pStyle w:val="ListParagraph"/>
        <w:numPr>
          <w:ilvl w:val="0"/>
          <w:numId w:val="36"/>
        </w:numPr>
      </w:pPr>
      <w:r>
        <w:t>Develop Class Models</w:t>
      </w:r>
    </w:p>
    <w:p w:rsidR="00CF34B9" w:rsidRDefault="00CF34B9" w:rsidP="00923B17">
      <w:pPr>
        <w:pStyle w:val="ListParagraph"/>
        <w:numPr>
          <w:ilvl w:val="0"/>
          <w:numId w:val="36"/>
        </w:numPr>
      </w:pPr>
      <w:r>
        <w:t>System Integration and Testing</w:t>
      </w:r>
    </w:p>
    <w:p w:rsidR="00CF34B9" w:rsidRDefault="00CF34B9" w:rsidP="00923B17">
      <w:pPr>
        <w:pStyle w:val="ListParagraph"/>
        <w:numPr>
          <w:ilvl w:val="0"/>
          <w:numId w:val="36"/>
        </w:numPr>
      </w:pPr>
      <w:r>
        <w:t>Complete project documentation – user manual , software manuals, sample test cases</w:t>
      </w:r>
    </w:p>
    <w:p w:rsidR="00CF34B9" w:rsidRDefault="00CF34B9" w:rsidP="00923B17">
      <w:pPr>
        <w:pStyle w:val="ListParagraph"/>
        <w:numPr>
          <w:ilvl w:val="0"/>
          <w:numId w:val="36"/>
        </w:numPr>
      </w:pPr>
      <w:r>
        <w:t>System Demonstration routine and run video.</w:t>
      </w:r>
    </w:p>
    <w:p w:rsidR="00CF34B9" w:rsidRPr="00CF34B9" w:rsidRDefault="00CF34B9" w:rsidP="00CF34B9"/>
    <w:p w:rsidR="00CF34B9" w:rsidRPr="00CF34B9" w:rsidRDefault="00CF34B9" w:rsidP="00CF34B9"/>
    <w:p w:rsidR="00FD542A" w:rsidRDefault="00FF1500" w:rsidP="00FD542A">
      <w:pPr>
        <w:keepNext/>
        <w:spacing w:line="240" w:lineRule="auto"/>
        <w:jc w:val="both"/>
      </w:pPr>
      <w:r>
        <w:rPr>
          <w:noProof/>
        </w:rPr>
        <w:drawing>
          <wp:inline distT="0" distB="0" distL="0" distR="0" wp14:anchorId="3247C4FB" wp14:editId="065CAB54">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609975"/>
                    </a:xfrm>
                    <a:prstGeom prst="rect">
                      <a:avLst/>
                    </a:prstGeom>
                    <a:noFill/>
                    <a:ln>
                      <a:noFill/>
                    </a:ln>
                  </pic:spPr>
                </pic:pic>
              </a:graphicData>
            </a:graphic>
          </wp:inline>
        </w:drawing>
      </w:r>
    </w:p>
    <w:p w:rsidR="00FD542A" w:rsidRDefault="00FD542A" w:rsidP="00FD542A">
      <w:pPr>
        <w:pStyle w:val="Caption"/>
        <w:jc w:val="center"/>
      </w:pPr>
      <w:r>
        <w:t xml:space="preserve">Figure </w:t>
      </w:r>
      <w:r w:rsidR="00081908">
        <w:fldChar w:fldCharType="begin"/>
      </w:r>
      <w:r w:rsidR="00081908">
        <w:instrText xml:space="preserve"> SEQ Figure \* ARABIC </w:instrText>
      </w:r>
      <w:r w:rsidR="00081908">
        <w:fldChar w:fldCharType="separate"/>
      </w:r>
      <w:r w:rsidR="002A3797">
        <w:rPr>
          <w:noProof/>
        </w:rPr>
        <w:t>2</w:t>
      </w:r>
      <w:r w:rsidR="00081908">
        <w:rPr>
          <w:noProof/>
        </w:rPr>
        <w:fldChar w:fldCharType="end"/>
      </w:r>
      <w:r w:rsidR="00932B59">
        <w:t>-</w:t>
      </w:r>
      <w:r w:rsidR="00CF34B9">
        <w:t xml:space="preserve">Estimated </w:t>
      </w:r>
      <w:r w:rsidR="00932B59">
        <w:t>Project Schedule with M</w:t>
      </w:r>
      <w:r>
        <w:t>ilestones</w:t>
      </w:r>
    </w:p>
    <w:p w:rsidR="001F4FB5" w:rsidRPr="001F4FB5" w:rsidRDefault="001F4FB5" w:rsidP="00CF34B9">
      <w:pPr>
        <w:spacing w:line="240" w:lineRule="auto"/>
        <w:jc w:val="both"/>
      </w:pPr>
      <w:r>
        <w:br w:type="page"/>
      </w:r>
    </w:p>
    <w:p w:rsidR="00FD542A" w:rsidRPr="00923B17" w:rsidRDefault="008A25AB" w:rsidP="00923B17">
      <w:pPr>
        <w:pStyle w:val="Heading2"/>
        <w:jc w:val="both"/>
        <w:rPr>
          <w:rFonts w:asciiTheme="minorHAnsi" w:hAnsiTheme="minorHAnsi"/>
        </w:rPr>
      </w:pPr>
      <w:bookmarkStart w:id="681" w:name="_Toc379904618"/>
      <w:bookmarkStart w:id="682" w:name="_Toc386115720"/>
      <w:r>
        <w:lastRenderedPageBreak/>
        <w:t>Resources and</w:t>
      </w:r>
      <w:r w:rsidR="00AC6F74">
        <w:t xml:space="preserve"> </w:t>
      </w:r>
      <w:r w:rsidR="00D27E06">
        <w:t>Inventory</w:t>
      </w:r>
      <w:bookmarkEnd w:id="681"/>
      <w:bookmarkEnd w:id="682"/>
      <w:r w:rsidR="00D27E06">
        <w:t xml:space="preserve"> </w:t>
      </w:r>
    </w:p>
    <w:p w:rsidR="00FD542A" w:rsidRPr="00923B17" w:rsidRDefault="00FD542A" w:rsidP="00FD542A">
      <w:pPr>
        <w:rPr>
          <w:rFonts w:ascii="Times New Roman" w:hAnsi="Times New Roman"/>
          <w:b/>
          <w:sz w:val="28"/>
          <w:szCs w:val="28"/>
        </w:rPr>
      </w:pPr>
      <w:r w:rsidRPr="00923B17">
        <w:rPr>
          <w:rFonts w:ascii="Times New Roman" w:hAnsi="Times New Roman"/>
          <w:b/>
          <w:sz w:val="28"/>
          <w:szCs w:val="28"/>
        </w:rPr>
        <w:t>Inventory List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 xml:space="preserve">Android Phones </w:t>
      </w:r>
      <w:r w:rsidR="00CF34B9" w:rsidRPr="00923B17">
        <w:rPr>
          <w:rFonts w:ascii="Arial" w:hAnsi="Arial" w:cs="Arial"/>
        </w:rPr>
        <w:t>/ Testing platforms</w:t>
      </w:r>
      <w:r w:rsidRPr="00923B17">
        <w:rPr>
          <w:rFonts w:ascii="Arial" w:hAnsi="Arial" w:cs="Arial"/>
        </w:rPr>
        <w:t xml:space="preserve">- 2 Android Phones (Galaxy 3 and </w:t>
      </w:r>
      <w:r w:rsidR="00CA1D36" w:rsidRPr="00923B17">
        <w:rPr>
          <w:rFonts w:ascii="Arial" w:hAnsi="Arial" w:cs="Arial"/>
        </w:rPr>
        <w:t xml:space="preserve">Galaxy </w:t>
      </w:r>
      <w:r w:rsidRPr="00923B17">
        <w:rPr>
          <w:rFonts w:ascii="Arial" w:hAnsi="Arial" w:cs="Arial"/>
        </w:rPr>
        <w:t>Nexus) to test application in a real platform environment.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Developers Laptops – 3 Developer Laptop with Eclipse IDE and Android SDK for development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Server /Admin Laptops- 2 Laptops with tools (Putty-SSH and XMING) to connect to the server and manage files and Data base administration</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 xml:space="preserve">Server / Database - Remote server running </w:t>
      </w:r>
      <w:proofErr w:type="spellStart"/>
      <w:r w:rsidRPr="00923B17">
        <w:rPr>
          <w:rFonts w:ascii="Arial" w:hAnsi="Arial" w:cs="Arial"/>
        </w:rPr>
        <w:t>Debian</w:t>
      </w:r>
      <w:proofErr w:type="spellEnd"/>
      <w:r w:rsidRPr="00923B17">
        <w:rPr>
          <w:rFonts w:ascii="Arial" w:hAnsi="Arial" w:cs="Arial"/>
        </w:rPr>
        <w:t xml:space="preserve"> 7.3/3.2.51-1 x86_64 GNU/Linux with</w:t>
      </w:r>
    </w:p>
    <w:p w:rsidR="00D81879" w:rsidRPr="00923B17" w:rsidRDefault="00D81879" w:rsidP="000B6B2A">
      <w:pPr>
        <w:pStyle w:val="ListParagraph"/>
        <w:rPr>
          <w:rFonts w:ascii="Arial" w:hAnsi="Arial" w:cs="Arial"/>
        </w:rPr>
      </w:pPr>
      <w:r w:rsidRPr="00923B17">
        <w:rPr>
          <w:rFonts w:ascii="Arial" w:hAnsi="Arial" w:cs="Arial"/>
        </w:rPr>
        <w:t xml:space="preserve">MySQL Server version 5.5.35 </w:t>
      </w:r>
    </w:p>
    <w:p w:rsidR="00D81879" w:rsidRPr="00923B17" w:rsidRDefault="00D81879" w:rsidP="00FD542A">
      <w:pPr>
        <w:rPr>
          <w:rFonts w:asciiTheme="minorHAnsi" w:hAnsiTheme="minorHAnsi"/>
        </w:rPr>
      </w:pPr>
    </w:p>
    <w:p w:rsidR="00D81879" w:rsidRPr="00923B17" w:rsidRDefault="00D81879" w:rsidP="00FD542A">
      <w:pPr>
        <w:rPr>
          <w:rFonts w:asciiTheme="minorHAnsi" w:hAnsiTheme="minorHAnsi"/>
        </w:rPr>
      </w:pPr>
    </w:p>
    <w:p w:rsidR="000C1F3D" w:rsidRPr="00923B17" w:rsidRDefault="000C1F3D" w:rsidP="00FD542A">
      <w:pPr>
        <w:rPr>
          <w:rFonts w:asciiTheme="minorHAnsi" w:hAnsiTheme="minorHAnsi"/>
        </w:rPr>
      </w:pPr>
    </w:p>
    <w:p w:rsidR="000C1F3D" w:rsidRPr="00923B17" w:rsidRDefault="000C1F3D" w:rsidP="00FD542A">
      <w:pPr>
        <w:rPr>
          <w:rFonts w:asciiTheme="minorHAnsi" w:hAnsiTheme="minorHAnsi"/>
        </w:rPr>
      </w:pPr>
    </w:p>
    <w:p w:rsidR="00FD542A" w:rsidRPr="00923B17" w:rsidRDefault="00FD542A" w:rsidP="00FD542A">
      <w:pPr>
        <w:rPr>
          <w:rFonts w:asciiTheme="minorHAnsi" w:hAnsiTheme="minorHAnsi"/>
        </w:rPr>
      </w:pPr>
    </w:p>
    <w:p w:rsidR="00FD542A" w:rsidRPr="00923B17" w:rsidRDefault="003C2221" w:rsidP="00FD542A">
      <w:pPr>
        <w:rPr>
          <w:rFonts w:ascii="Times New Roman" w:hAnsi="Times New Roman"/>
          <w:b/>
          <w:sz w:val="28"/>
          <w:szCs w:val="28"/>
        </w:rPr>
      </w:pPr>
      <w:r w:rsidRPr="00923B17">
        <w:rPr>
          <w:rFonts w:ascii="Times New Roman" w:hAnsi="Times New Roman"/>
          <w:b/>
          <w:sz w:val="28"/>
          <w:szCs w:val="28"/>
        </w:rPr>
        <w:t xml:space="preserve">Team </w:t>
      </w:r>
      <w:r w:rsidR="000C1F3D" w:rsidRPr="00923B17">
        <w:rPr>
          <w:rFonts w:ascii="Times New Roman" w:hAnsi="Times New Roman"/>
          <w:b/>
          <w:sz w:val="28"/>
          <w:szCs w:val="28"/>
        </w:rPr>
        <w:t>Members Background –</w:t>
      </w:r>
      <w:r w:rsidR="00FD542A" w:rsidRPr="00923B17">
        <w:rPr>
          <w:rFonts w:ascii="Times New Roman" w:hAnsi="Times New Roman"/>
          <w:b/>
          <w:sz w:val="28"/>
          <w:szCs w:val="28"/>
        </w:rPr>
        <w:t xml:space="preserve"> </w:t>
      </w:r>
    </w:p>
    <w:p w:rsidR="000C1F3D" w:rsidRPr="00923B17" w:rsidRDefault="000C1F3D" w:rsidP="00FD542A">
      <w:pPr>
        <w:rPr>
          <w:rFonts w:asciiTheme="minorHAnsi" w:hAnsiTheme="minorHAnsi"/>
        </w:rPr>
      </w:pPr>
    </w:p>
    <w:p w:rsidR="000C1F3D" w:rsidRPr="00923B17" w:rsidRDefault="000C1F3D" w:rsidP="000B6B2A">
      <w:pPr>
        <w:pStyle w:val="Body1"/>
        <w:numPr>
          <w:ilvl w:val="0"/>
          <w:numId w:val="30"/>
        </w:numPr>
        <w:rPr>
          <w:rFonts w:asciiTheme="minorHAnsi" w:hAnsiTheme="minorHAnsi"/>
          <w:i/>
        </w:rPr>
      </w:pPr>
      <w:r w:rsidRPr="00923B17">
        <w:rPr>
          <w:rFonts w:asciiTheme="minorHAnsi" w:hAnsiTheme="minorHAnsi"/>
        </w:rPr>
        <w:t xml:space="preserve">Andrew – </w:t>
      </w:r>
      <w:r w:rsidRPr="00923B17">
        <w:rPr>
          <w:rFonts w:asciiTheme="minorHAnsi" w:hAnsiTheme="minorHAnsi"/>
          <w:i/>
        </w:rPr>
        <w:t>Objects/classes, UML, MySQL, C++, Java, GUI, Web applications experience</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r w:rsidRPr="00923B17">
        <w:rPr>
          <w:rFonts w:asciiTheme="minorHAnsi" w:hAnsiTheme="minorHAnsi"/>
        </w:rPr>
        <w:t xml:space="preserve">Omar – </w:t>
      </w:r>
      <w:r w:rsidRPr="00923B17">
        <w:rPr>
          <w:rFonts w:asciiTheme="minorHAnsi" w:hAnsiTheme="minorHAnsi"/>
          <w:i/>
        </w:rPr>
        <w:t>Schedules, Project management, integration and testing, C++, XML, Client/Server applications, Linux</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i/>
        </w:rPr>
      </w:pPr>
      <w:r w:rsidRPr="00923B17">
        <w:rPr>
          <w:rFonts w:asciiTheme="minorHAnsi" w:hAnsiTheme="minorHAnsi"/>
        </w:rPr>
        <w:t xml:space="preserve">Rick - </w:t>
      </w:r>
      <w:r w:rsidRPr="00923B17">
        <w:rPr>
          <w:rFonts w:asciiTheme="minorHAnsi" w:hAnsiTheme="minorHAnsi"/>
          <w:i/>
        </w:rPr>
        <w:t>Class Models, PHP Python, server side programming, Android Emulator, XML</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proofErr w:type="spellStart"/>
      <w:r w:rsidRPr="00923B17">
        <w:rPr>
          <w:rFonts w:asciiTheme="minorHAnsi" w:hAnsiTheme="minorHAnsi"/>
        </w:rPr>
        <w:t>Daven</w:t>
      </w:r>
      <w:proofErr w:type="spellEnd"/>
      <w:r w:rsidRPr="00923B17">
        <w:rPr>
          <w:rFonts w:asciiTheme="minorHAnsi" w:hAnsiTheme="minorHAnsi"/>
        </w:rPr>
        <w:t xml:space="preserve"> – </w:t>
      </w:r>
      <w:r w:rsidRPr="00923B17">
        <w:rPr>
          <w:rFonts w:asciiTheme="minorHAnsi" w:hAnsiTheme="minorHAnsi"/>
          <w:i/>
        </w:rPr>
        <w:t xml:space="preserve">Java, Python, </w:t>
      </w:r>
      <w:r w:rsidR="00C34C1D">
        <w:rPr>
          <w:rFonts w:asciiTheme="minorHAnsi" w:hAnsiTheme="minorHAnsi"/>
          <w:i/>
        </w:rPr>
        <w:t>Linux</w:t>
      </w:r>
      <w:r w:rsidRPr="00923B17">
        <w:rPr>
          <w:rFonts w:asciiTheme="minorHAnsi" w:hAnsiTheme="minorHAnsi"/>
          <w:i/>
        </w:rPr>
        <w:t xml:space="preserve">, programming experience  </w:t>
      </w:r>
      <w:r w:rsidRPr="00923B17">
        <w:rPr>
          <w:rFonts w:asciiTheme="minorHAnsi" w:hAnsiTheme="minorHAnsi"/>
        </w:rPr>
        <w:t xml:space="preserve"> </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r w:rsidRPr="00923B17">
        <w:rPr>
          <w:rFonts w:asciiTheme="minorHAnsi" w:hAnsiTheme="minorHAnsi"/>
        </w:rPr>
        <w:t xml:space="preserve">Brian – </w:t>
      </w:r>
      <w:r w:rsidRPr="00923B17">
        <w:rPr>
          <w:rFonts w:asciiTheme="minorHAnsi" w:hAnsiTheme="minorHAnsi"/>
          <w:i/>
        </w:rPr>
        <w:t xml:space="preserve">XML, C++, MySQL, Databases experience </w:t>
      </w:r>
    </w:p>
    <w:p w:rsidR="000C1F3D" w:rsidRDefault="003F530C" w:rsidP="00856011">
      <w:pPr>
        <w:spacing w:line="240" w:lineRule="auto"/>
        <w:pPrChange w:id="683" w:author="daven" w:date="2014-04-24T15:11:00Z">
          <w:pPr>
            <w:pStyle w:val="ListParagraph"/>
            <w:numPr>
              <w:numId w:val="30"/>
            </w:numPr>
            <w:spacing w:line="240" w:lineRule="auto"/>
            <w:ind w:hanging="360"/>
          </w:pPr>
        </w:pPrChange>
      </w:pPr>
      <w:r>
        <w:br w:type="page"/>
      </w:r>
    </w:p>
    <w:p w:rsidR="00D27E06" w:rsidRDefault="00D27E06" w:rsidP="0004494A">
      <w:pPr>
        <w:pStyle w:val="Heading1"/>
        <w:jc w:val="both"/>
      </w:pPr>
      <w:bookmarkStart w:id="684" w:name="_Toc379904619"/>
      <w:del w:id="685" w:author="Andrew" w:date="2014-03-18T15:34:00Z">
        <w:r w:rsidDel="00AE4315">
          <w:lastRenderedPageBreak/>
          <w:delText>Disaster Issues</w:delText>
        </w:r>
        <w:bookmarkEnd w:id="684"/>
        <w:r w:rsidDel="00AE4315">
          <w:delText xml:space="preserve"> </w:delText>
        </w:r>
      </w:del>
      <w:bookmarkStart w:id="686" w:name="_Toc386115721"/>
      <w:ins w:id="687" w:author="Andrew" w:date="2014-03-18T15:34:00Z">
        <w:r w:rsidR="00AE4315">
          <w:t>Risk Management</w:t>
        </w:r>
        <w:bookmarkEnd w:id="686"/>
        <w:r w:rsidR="00AE4315">
          <w:t xml:space="preserve"> </w:t>
        </w:r>
      </w:ins>
    </w:p>
    <w:p w:rsidR="00D27E06" w:rsidRPr="00923B17" w:rsidRDefault="00D27E06" w:rsidP="0004494A">
      <w:pPr>
        <w:pStyle w:val="Heading2"/>
        <w:jc w:val="both"/>
        <w:rPr>
          <w:rFonts w:ascii="Times New Roman" w:hAnsi="Times New Roman"/>
          <w:szCs w:val="28"/>
        </w:rPr>
      </w:pPr>
      <w:bookmarkStart w:id="688" w:name="_Toc379904620"/>
      <w:bookmarkStart w:id="689" w:name="_Toc386115722"/>
      <w:r w:rsidRPr="00923B17">
        <w:rPr>
          <w:rFonts w:ascii="Times New Roman" w:hAnsi="Times New Roman"/>
          <w:szCs w:val="28"/>
        </w:rPr>
        <w:t>Software Backup</w:t>
      </w:r>
      <w:bookmarkEnd w:id="688"/>
      <w:bookmarkEnd w:id="689"/>
    </w:p>
    <w:p w:rsidR="000C1F3D" w:rsidRPr="00923B17" w:rsidRDefault="000C1F3D" w:rsidP="002D1D5A">
      <w:pPr>
        <w:jc w:val="both"/>
        <w:rPr>
          <w:rFonts w:ascii="Arial" w:hAnsi="Arial" w:cs="Arial"/>
          <w:sz w:val="22"/>
          <w:szCs w:val="22"/>
        </w:rPr>
      </w:pPr>
      <w:r w:rsidRPr="00923B17">
        <w:rPr>
          <w:rFonts w:ascii="Arial" w:hAnsi="Arial" w:cs="Arial"/>
          <w:sz w:val="22"/>
          <w:szCs w:val="22"/>
        </w:rPr>
        <w:t xml:space="preserve">With every increment or upgrade the software images/packages will be saved and controlled in a software repository. In case of losing or a repository corruption and alternate backup shall be available to restore the full system to a previous state. </w:t>
      </w:r>
    </w:p>
    <w:p w:rsidR="00D27E06" w:rsidRPr="00923B17" w:rsidRDefault="00D27E06" w:rsidP="0004494A">
      <w:pPr>
        <w:pStyle w:val="Heading2"/>
        <w:jc w:val="both"/>
        <w:rPr>
          <w:rFonts w:ascii="Times New Roman" w:hAnsi="Times New Roman"/>
          <w:szCs w:val="28"/>
        </w:rPr>
      </w:pPr>
      <w:bookmarkStart w:id="690" w:name="_Toc379904621"/>
      <w:bookmarkStart w:id="691" w:name="_Toc386115723"/>
      <w:r w:rsidRPr="00923B17">
        <w:rPr>
          <w:rFonts w:ascii="Times New Roman" w:hAnsi="Times New Roman"/>
          <w:szCs w:val="28"/>
        </w:rPr>
        <w:t>Other Platform or Website</w:t>
      </w:r>
      <w:bookmarkEnd w:id="690"/>
      <w:bookmarkEnd w:id="691"/>
      <w:r w:rsidRPr="00923B17">
        <w:rPr>
          <w:rFonts w:ascii="Times New Roman" w:hAnsi="Times New Roman"/>
          <w:szCs w:val="28"/>
        </w:rPr>
        <w:t xml:space="preserve"> </w:t>
      </w:r>
    </w:p>
    <w:p w:rsidR="002D1D5A" w:rsidRPr="00923B17" w:rsidRDefault="002D1D5A" w:rsidP="00923B17">
      <w:pPr>
        <w:jc w:val="both"/>
        <w:rPr>
          <w:rFonts w:ascii="Arial" w:hAnsi="Arial" w:cs="Arial"/>
          <w:sz w:val="22"/>
          <w:szCs w:val="22"/>
        </w:rPr>
      </w:pPr>
      <w:r w:rsidRPr="00923B17">
        <w:rPr>
          <w:rFonts w:ascii="Arial" w:hAnsi="Arial" w:cs="Arial"/>
          <w:sz w:val="22"/>
          <w:szCs w:val="22"/>
        </w:rPr>
        <w:t xml:space="preserve">In case of losing one or more of the team member we may need to re architecture the </w:t>
      </w:r>
      <w:r w:rsidR="00C966FA" w:rsidRPr="00923B17">
        <w:rPr>
          <w:rFonts w:ascii="Arial" w:hAnsi="Arial" w:cs="Arial"/>
          <w:sz w:val="22"/>
          <w:szCs w:val="22"/>
        </w:rPr>
        <w:t xml:space="preserve">mobile </w:t>
      </w:r>
      <w:r w:rsidRPr="00923B17">
        <w:rPr>
          <w:rFonts w:ascii="Arial" w:hAnsi="Arial" w:cs="Arial"/>
          <w:sz w:val="22"/>
          <w:szCs w:val="22"/>
        </w:rPr>
        <w:t>app to run as a mobile</w:t>
      </w:r>
      <w:r w:rsidR="00C966FA" w:rsidRPr="00923B17">
        <w:rPr>
          <w:rFonts w:ascii="Arial" w:hAnsi="Arial" w:cs="Arial"/>
          <w:sz w:val="22"/>
          <w:szCs w:val="22"/>
        </w:rPr>
        <w:t>-accessible</w:t>
      </w:r>
      <w:r w:rsidRPr="00923B17">
        <w:rPr>
          <w:rFonts w:ascii="Arial" w:hAnsi="Arial" w:cs="Arial"/>
          <w:sz w:val="22"/>
          <w:szCs w:val="22"/>
        </w:rPr>
        <w:t xml:space="preserve"> website. This backup plan doesn’t require the </w:t>
      </w:r>
      <w:r w:rsidR="003429FE" w:rsidRPr="00923B17">
        <w:rPr>
          <w:rFonts w:ascii="Arial" w:hAnsi="Arial" w:cs="Arial"/>
          <w:sz w:val="22"/>
          <w:szCs w:val="22"/>
        </w:rPr>
        <w:t xml:space="preserve">Android </w:t>
      </w:r>
      <w:r w:rsidRPr="00923B17">
        <w:rPr>
          <w:rFonts w:ascii="Arial" w:hAnsi="Arial" w:cs="Arial"/>
          <w:sz w:val="22"/>
          <w:szCs w:val="22"/>
        </w:rPr>
        <w:t>OS framework to runs and in theory will work independently as a website in a regular browser.  This wi</w:t>
      </w:r>
      <w:r w:rsidR="00932B59" w:rsidRPr="00923B17">
        <w:rPr>
          <w:rFonts w:ascii="Arial" w:hAnsi="Arial" w:cs="Arial"/>
          <w:sz w:val="22"/>
          <w:szCs w:val="22"/>
        </w:rPr>
        <w:t>ll give us more flexibility in case of an emergency</w:t>
      </w:r>
      <w:r w:rsidRPr="00923B17">
        <w:rPr>
          <w:rFonts w:ascii="Arial" w:hAnsi="Arial" w:cs="Arial"/>
          <w:sz w:val="22"/>
          <w:szCs w:val="22"/>
        </w:rPr>
        <w:t>.</w:t>
      </w:r>
    </w:p>
    <w:p w:rsidR="000C1F3D" w:rsidRPr="00923B17" w:rsidRDefault="000C1F3D" w:rsidP="000C1F3D">
      <w:pPr>
        <w:rPr>
          <w:rFonts w:ascii="Arial" w:hAnsi="Arial" w:cs="Arial"/>
          <w:sz w:val="22"/>
          <w:szCs w:val="22"/>
        </w:rPr>
      </w:pPr>
    </w:p>
    <w:p w:rsidR="000C1F3D" w:rsidRPr="00923B17" w:rsidRDefault="00D27E06" w:rsidP="000C1F3D">
      <w:pPr>
        <w:pStyle w:val="Heading2"/>
        <w:jc w:val="both"/>
        <w:rPr>
          <w:rFonts w:ascii="Times New Roman" w:hAnsi="Times New Roman"/>
          <w:szCs w:val="28"/>
        </w:rPr>
      </w:pPr>
      <w:bookmarkStart w:id="692" w:name="_Toc379904622"/>
      <w:bookmarkStart w:id="693" w:name="_Toc386115724"/>
      <w:r w:rsidRPr="00923B17">
        <w:rPr>
          <w:rFonts w:ascii="Times New Roman" w:hAnsi="Times New Roman"/>
          <w:szCs w:val="28"/>
        </w:rPr>
        <w:t>Demo Video</w:t>
      </w:r>
      <w:bookmarkEnd w:id="692"/>
      <w:bookmarkEnd w:id="693"/>
      <w:r w:rsidRPr="00923B17">
        <w:rPr>
          <w:rFonts w:ascii="Times New Roman" w:hAnsi="Times New Roman"/>
          <w:szCs w:val="28"/>
        </w:rPr>
        <w:t xml:space="preserve"> </w:t>
      </w:r>
    </w:p>
    <w:p w:rsidR="000C1F3D" w:rsidRPr="00923B17" w:rsidRDefault="000C1F3D" w:rsidP="00923B17">
      <w:pPr>
        <w:jc w:val="both"/>
        <w:rPr>
          <w:rFonts w:ascii="Arial" w:hAnsi="Arial" w:cs="Arial"/>
          <w:sz w:val="22"/>
          <w:szCs w:val="22"/>
        </w:rPr>
      </w:pPr>
      <w:r w:rsidRPr="00923B17">
        <w:rPr>
          <w:rFonts w:ascii="Arial" w:hAnsi="Arial" w:cs="Arial"/>
          <w:sz w:val="22"/>
          <w:szCs w:val="22"/>
        </w:rPr>
        <w:t>In case of Andr</w:t>
      </w:r>
      <w:r w:rsidR="002D1D5A" w:rsidRPr="00923B17">
        <w:rPr>
          <w:rFonts w:ascii="Arial" w:hAnsi="Arial" w:cs="Arial"/>
          <w:sz w:val="22"/>
          <w:szCs w:val="22"/>
        </w:rPr>
        <w:t>oid emulator failure or not able to display the Android phone for the Demo day, the team shall have a  Demo video that shows the multiple features of the application running in the  emulator or the phone.</w:t>
      </w:r>
    </w:p>
    <w:p w:rsidR="00417958" w:rsidDel="00856011" w:rsidRDefault="00417958" w:rsidP="000C1F3D">
      <w:pPr>
        <w:rPr>
          <w:del w:id="694" w:author="daven" w:date="2014-04-24T15:11:00Z"/>
        </w:rPr>
      </w:pPr>
    </w:p>
    <w:p w:rsidR="00417958" w:rsidDel="00856011" w:rsidRDefault="00417958">
      <w:pPr>
        <w:spacing w:line="240" w:lineRule="auto"/>
        <w:rPr>
          <w:del w:id="695" w:author="daven" w:date="2014-04-24T15:11:00Z"/>
        </w:rPr>
      </w:pPr>
      <w:del w:id="696" w:author="daven" w:date="2014-04-24T15:11:00Z">
        <w:r w:rsidDel="00856011">
          <w:br w:type="page"/>
        </w:r>
      </w:del>
    </w:p>
    <w:p w:rsidR="00417958" w:rsidDel="00856011" w:rsidRDefault="00417958" w:rsidP="000C1F3D">
      <w:pPr>
        <w:rPr>
          <w:del w:id="697" w:author="daven" w:date="2014-04-24T15:11:00Z"/>
        </w:rPr>
      </w:pPr>
    </w:p>
    <w:p w:rsidR="00417958" w:rsidDel="00AE4315" w:rsidRDefault="00417958" w:rsidP="00417958">
      <w:pPr>
        <w:pStyle w:val="TOCEntry"/>
        <w:jc w:val="both"/>
        <w:rPr>
          <w:del w:id="698" w:author="Andrew" w:date="2014-03-18T15:31:00Z"/>
        </w:rPr>
      </w:pPr>
      <w:bookmarkStart w:id="699" w:name="_Toc439994698"/>
      <w:bookmarkStart w:id="700" w:name="_Toc379904615"/>
      <w:del w:id="701" w:author="Andrew" w:date="2014-03-18T15:31:00Z">
        <w:r w:rsidDel="00AE4315">
          <w:delText>Appendix A: Issues List</w:delText>
        </w:r>
        <w:bookmarkEnd w:id="699"/>
        <w:bookmarkEnd w:id="700"/>
      </w:del>
    </w:p>
    <w:p w:rsidR="00417958" w:rsidRPr="000C1F3D" w:rsidRDefault="00417958" w:rsidP="00856011">
      <w:pPr>
        <w:spacing w:line="240" w:lineRule="auto"/>
        <w:pPrChange w:id="702" w:author="daven" w:date="2014-04-24T15:11:00Z">
          <w:pPr/>
        </w:pPrChange>
      </w:pPr>
      <w:del w:id="703" w:author="Andrew" w:date="2014-03-18T15:31:00Z">
        <w:r w:rsidDel="00AE4315">
          <w:delText>Bug_Tracker.xls – This will be a list of the outstanding bugs that are left at the end of the project.</w:delText>
        </w:r>
      </w:del>
    </w:p>
    <w:sectPr w:rsidR="00417958" w:rsidRPr="000C1F3D">
      <w:headerReference w:type="default" r:id="rId14"/>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5" w:author="omarx" w:date="2014-02-13T15:27:00Z" w:initials="o">
    <w:p w:rsidR="00B93186" w:rsidRDefault="00B93186">
      <w:pPr>
        <w:pStyle w:val="CommentText"/>
      </w:pPr>
      <w:r>
        <w:rPr>
          <w:rStyle w:val="CommentReference"/>
        </w:rPr>
        <w:annotationRef/>
      </w:r>
      <w:r>
        <w:t xml:space="preserve">May need to add a few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908" w:rsidRDefault="00081908">
      <w:pPr>
        <w:spacing w:line="240" w:lineRule="auto"/>
      </w:pPr>
      <w:r>
        <w:separator/>
      </w:r>
    </w:p>
    <w:p w:rsidR="00081908" w:rsidRDefault="00081908"/>
  </w:endnote>
  <w:endnote w:type="continuationSeparator" w:id="0">
    <w:p w:rsidR="00081908" w:rsidRDefault="00081908">
      <w:pPr>
        <w:spacing w:line="240" w:lineRule="auto"/>
      </w:pPr>
      <w:r>
        <w:continuationSeparator/>
      </w:r>
    </w:p>
    <w:p w:rsidR="00081908" w:rsidRDefault="00081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908" w:rsidRDefault="00081908">
      <w:pPr>
        <w:spacing w:line="240" w:lineRule="auto"/>
      </w:pPr>
      <w:r>
        <w:separator/>
      </w:r>
    </w:p>
    <w:p w:rsidR="00081908" w:rsidRDefault="00081908"/>
  </w:footnote>
  <w:footnote w:type="continuationSeparator" w:id="0">
    <w:p w:rsidR="00081908" w:rsidRDefault="00081908">
      <w:pPr>
        <w:spacing w:line="240" w:lineRule="auto"/>
      </w:pPr>
      <w:r>
        <w:continuationSeparator/>
      </w:r>
    </w:p>
    <w:p w:rsidR="00081908" w:rsidRDefault="000819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pPr>
    <w:r>
      <w:tab/>
    </w:r>
    <w:r>
      <w:tab/>
      <w:t xml:space="preserve">Page </w:t>
    </w:r>
    <w:r>
      <w:fldChar w:fldCharType="begin"/>
    </w:r>
    <w:r>
      <w:instrText xml:space="preserve"> PAGE  \* MERGEFORMAT </w:instrText>
    </w:r>
    <w:r>
      <w:fldChar w:fldCharType="separate"/>
    </w:r>
    <w:r w:rsidR="002A3797">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2A3797">
      <w:rPr>
        <w:noProof/>
      </w:rPr>
      <w:t>14</w:t>
    </w:r>
    <w:r>
      <w:fldChar w:fldCharType="end"/>
    </w:r>
  </w:p>
  <w:p w:rsidR="00B93186" w:rsidRDefault="00B931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74270B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b w:val="0"/>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36838"/>
    <w:multiLevelType w:val="hybridMultilevel"/>
    <w:tmpl w:val="F48EA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0BAA38D1"/>
    <w:multiLevelType w:val="hybridMultilevel"/>
    <w:tmpl w:val="D11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60382"/>
    <w:multiLevelType w:val="hybridMultilevel"/>
    <w:tmpl w:val="CF3499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75859"/>
    <w:multiLevelType w:val="hybridMultilevel"/>
    <w:tmpl w:val="144E4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2D203D8"/>
    <w:multiLevelType w:val="hybridMultilevel"/>
    <w:tmpl w:val="3F3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ECA28A5"/>
    <w:multiLevelType w:val="hybridMultilevel"/>
    <w:tmpl w:val="EABA6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F4FDC"/>
    <w:multiLevelType w:val="hybridMultilevel"/>
    <w:tmpl w:val="D182E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A006D"/>
    <w:multiLevelType w:val="hybridMultilevel"/>
    <w:tmpl w:val="FAF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81BB6"/>
    <w:multiLevelType w:val="hybridMultilevel"/>
    <w:tmpl w:val="95C06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55183A"/>
    <w:multiLevelType w:val="hybridMultilevel"/>
    <w:tmpl w:val="5AB67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E6DCC"/>
    <w:multiLevelType w:val="hybridMultilevel"/>
    <w:tmpl w:val="0FEAF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5B1467FE"/>
    <w:multiLevelType w:val="hybridMultilevel"/>
    <w:tmpl w:val="A1BC2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94DF8"/>
    <w:multiLevelType w:val="hybridMultilevel"/>
    <w:tmpl w:val="B3368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2F7C4D"/>
    <w:multiLevelType w:val="hybridMultilevel"/>
    <w:tmpl w:val="B22E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6557C9"/>
    <w:multiLevelType w:val="hybridMultilevel"/>
    <w:tmpl w:val="186C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0"/>
  </w:num>
  <w:num w:numId="3">
    <w:abstractNumId w:val="25"/>
  </w:num>
  <w:num w:numId="4">
    <w:abstractNumId w:val="32"/>
  </w:num>
  <w:num w:numId="5">
    <w:abstractNumId w:val="3"/>
  </w:num>
  <w:num w:numId="6">
    <w:abstractNumId w:val="17"/>
  </w:num>
  <w:num w:numId="7">
    <w:abstractNumId w:val="1"/>
    <w:lvlOverride w:ilvl="0">
      <w:startOverride w:val="3"/>
    </w:lvlOverride>
    <w:lvlOverride w:ilvl="1">
      <w:startOverride w:val="1"/>
    </w:lvlOverride>
  </w:num>
  <w:num w:numId="8">
    <w:abstractNumId w:val="5"/>
  </w:num>
  <w:num w:numId="9">
    <w:abstractNumId w:val="12"/>
  </w:num>
  <w:num w:numId="10">
    <w:abstractNumId w:val="11"/>
  </w:num>
  <w:num w:numId="11">
    <w:abstractNumId w:val="1"/>
    <w:lvlOverride w:ilvl="0">
      <w:startOverride w:val="3"/>
    </w:lvlOverride>
    <w:lvlOverride w:ilvl="1">
      <w:startOverride w:val="3"/>
    </w:lvlOverride>
  </w:num>
  <w:num w:numId="12">
    <w:abstractNumId w:val="0"/>
  </w:num>
  <w:num w:numId="13">
    <w:abstractNumId w:val="33"/>
  </w:num>
  <w:num w:numId="14">
    <w:abstractNumId w:val="6"/>
  </w:num>
  <w:num w:numId="15">
    <w:abstractNumId w:val="21"/>
  </w:num>
  <w:num w:numId="16">
    <w:abstractNumId w:val="2"/>
  </w:num>
  <w:num w:numId="17">
    <w:abstractNumId w:val="14"/>
  </w:num>
  <w:num w:numId="18">
    <w:abstractNumId w:val="10"/>
  </w:num>
  <w:num w:numId="19">
    <w:abstractNumId w:val="1"/>
    <w:lvlOverride w:ilvl="0">
      <w:startOverride w:val="3"/>
    </w:lvlOverride>
    <w:lvlOverride w:ilvl="1">
      <w:startOverride w:val="2"/>
    </w:lvlOverride>
    <w:lvlOverride w:ilvl="2">
      <w:startOverride w:val="1"/>
    </w:lvlOverride>
  </w:num>
  <w:num w:numId="20">
    <w:abstractNumId w:val="16"/>
  </w:num>
  <w:num w:numId="21">
    <w:abstractNumId w:val="26"/>
  </w:num>
  <w:num w:numId="22">
    <w:abstractNumId w:val="20"/>
  </w:num>
  <w:num w:numId="23">
    <w:abstractNumId w:val="13"/>
  </w:num>
  <w:num w:numId="24">
    <w:abstractNumId w:val="18"/>
  </w:num>
  <w:num w:numId="25">
    <w:abstractNumId w:val="9"/>
  </w:num>
  <w:num w:numId="26">
    <w:abstractNumId w:val="23"/>
  </w:num>
  <w:num w:numId="27">
    <w:abstractNumId w:val="8"/>
  </w:num>
  <w:num w:numId="28">
    <w:abstractNumId w:val="24"/>
  </w:num>
  <w:num w:numId="29">
    <w:abstractNumId w:val="15"/>
  </w:num>
  <w:num w:numId="30">
    <w:abstractNumId w:val="27"/>
  </w:num>
  <w:num w:numId="31">
    <w:abstractNumId w:val="19"/>
  </w:num>
  <w:num w:numId="32">
    <w:abstractNumId w:val="22"/>
  </w:num>
  <w:num w:numId="33">
    <w:abstractNumId w:val="31"/>
  </w:num>
  <w:num w:numId="34">
    <w:abstractNumId w:val="7"/>
  </w:num>
  <w:num w:numId="35">
    <w:abstractNumId w:val="28"/>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00124"/>
    <w:rsid w:val="000164F9"/>
    <w:rsid w:val="00035010"/>
    <w:rsid w:val="0004494A"/>
    <w:rsid w:val="00081908"/>
    <w:rsid w:val="000B6B2A"/>
    <w:rsid w:val="000C16B3"/>
    <w:rsid w:val="000C1F3D"/>
    <w:rsid w:val="000E0041"/>
    <w:rsid w:val="00104F22"/>
    <w:rsid w:val="00137848"/>
    <w:rsid w:val="00163963"/>
    <w:rsid w:val="001B26ED"/>
    <w:rsid w:val="001B3FD4"/>
    <w:rsid w:val="001B7731"/>
    <w:rsid w:val="001C67F1"/>
    <w:rsid w:val="001F3906"/>
    <w:rsid w:val="001F4FB5"/>
    <w:rsid w:val="002111A5"/>
    <w:rsid w:val="00224F4E"/>
    <w:rsid w:val="002253F5"/>
    <w:rsid w:val="00234440"/>
    <w:rsid w:val="00236DFD"/>
    <w:rsid w:val="0025333A"/>
    <w:rsid w:val="002774A3"/>
    <w:rsid w:val="0029148C"/>
    <w:rsid w:val="00292E3A"/>
    <w:rsid w:val="002A3797"/>
    <w:rsid w:val="002C2317"/>
    <w:rsid w:val="002D1D5A"/>
    <w:rsid w:val="002F2B2C"/>
    <w:rsid w:val="00311B34"/>
    <w:rsid w:val="00326174"/>
    <w:rsid w:val="0033172C"/>
    <w:rsid w:val="00334EB0"/>
    <w:rsid w:val="003429FE"/>
    <w:rsid w:val="00347A82"/>
    <w:rsid w:val="003629C8"/>
    <w:rsid w:val="00362A0C"/>
    <w:rsid w:val="00375C1A"/>
    <w:rsid w:val="003B266C"/>
    <w:rsid w:val="003C16CC"/>
    <w:rsid w:val="003C2221"/>
    <w:rsid w:val="003F2728"/>
    <w:rsid w:val="003F530C"/>
    <w:rsid w:val="003F75D2"/>
    <w:rsid w:val="00412EDC"/>
    <w:rsid w:val="00417958"/>
    <w:rsid w:val="00426383"/>
    <w:rsid w:val="004543E9"/>
    <w:rsid w:val="00464B16"/>
    <w:rsid w:val="004810AD"/>
    <w:rsid w:val="004C72F9"/>
    <w:rsid w:val="004E10E6"/>
    <w:rsid w:val="004E3DEA"/>
    <w:rsid w:val="004E502D"/>
    <w:rsid w:val="004F50C9"/>
    <w:rsid w:val="004F7094"/>
    <w:rsid w:val="00517F98"/>
    <w:rsid w:val="00540558"/>
    <w:rsid w:val="005669E1"/>
    <w:rsid w:val="005716A9"/>
    <w:rsid w:val="0058059E"/>
    <w:rsid w:val="00594E72"/>
    <w:rsid w:val="005D6A88"/>
    <w:rsid w:val="005E5FEE"/>
    <w:rsid w:val="00630E95"/>
    <w:rsid w:val="0064421E"/>
    <w:rsid w:val="00673910"/>
    <w:rsid w:val="006E0027"/>
    <w:rsid w:val="006E3310"/>
    <w:rsid w:val="006E4F68"/>
    <w:rsid w:val="007041D2"/>
    <w:rsid w:val="00710A92"/>
    <w:rsid w:val="00713ADE"/>
    <w:rsid w:val="00731C1A"/>
    <w:rsid w:val="00750696"/>
    <w:rsid w:val="00760719"/>
    <w:rsid w:val="007A11A3"/>
    <w:rsid w:val="007A3A40"/>
    <w:rsid w:val="007D2C65"/>
    <w:rsid w:val="00810655"/>
    <w:rsid w:val="00826888"/>
    <w:rsid w:val="00833ACB"/>
    <w:rsid w:val="00845BE3"/>
    <w:rsid w:val="00856011"/>
    <w:rsid w:val="0086261E"/>
    <w:rsid w:val="008925D9"/>
    <w:rsid w:val="008963D0"/>
    <w:rsid w:val="00896F6A"/>
    <w:rsid w:val="008A25AB"/>
    <w:rsid w:val="008B609C"/>
    <w:rsid w:val="008F14EE"/>
    <w:rsid w:val="00913BDF"/>
    <w:rsid w:val="00920267"/>
    <w:rsid w:val="00923B17"/>
    <w:rsid w:val="00932B59"/>
    <w:rsid w:val="00946632"/>
    <w:rsid w:val="00962D1F"/>
    <w:rsid w:val="00966A53"/>
    <w:rsid w:val="009901F7"/>
    <w:rsid w:val="009A510D"/>
    <w:rsid w:val="009C59BC"/>
    <w:rsid w:val="009D6970"/>
    <w:rsid w:val="009E4BDE"/>
    <w:rsid w:val="00A116AD"/>
    <w:rsid w:val="00A37AEE"/>
    <w:rsid w:val="00A5298C"/>
    <w:rsid w:val="00A65CE6"/>
    <w:rsid w:val="00A843A5"/>
    <w:rsid w:val="00AC6F74"/>
    <w:rsid w:val="00AE4315"/>
    <w:rsid w:val="00AE6FCE"/>
    <w:rsid w:val="00AF7386"/>
    <w:rsid w:val="00B0309E"/>
    <w:rsid w:val="00B5284D"/>
    <w:rsid w:val="00B647C2"/>
    <w:rsid w:val="00B8156B"/>
    <w:rsid w:val="00B853CD"/>
    <w:rsid w:val="00B91F37"/>
    <w:rsid w:val="00B93186"/>
    <w:rsid w:val="00B96970"/>
    <w:rsid w:val="00BA5AA3"/>
    <w:rsid w:val="00BE78AF"/>
    <w:rsid w:val="00C10E7F"/>
    <w:rsid w:val="00C34C1D"/>
    <w:rsid w:val="00C368F8"/>
    <w:rsid w:val="00C43E4B"/>
    <w:rsid w:val="00C619D8"/>
    <w:rsid w:val="00C61F04"/>
    <w:rsid w:val="00C966FA"/>
    <w:rsid w:val="00CA1810"/>
    <w:rsid w:val="00CA1A54"/>
    <w:rsid w:val="00CA1D36"/>
    <w:rsid w:val="00CE4831"/>
    <w:rsid w:val="00CF34B9"/>
    <w:rsid w:val="00D01183"/>
    <w:rsid w:val="00D04F5A"/>
    <w:rsid w:val="00D21312"/>
    <w:rsid w:val="00D27E06"/>
    <w:rsid w:val="00D30C27"/>
    <w:rsid w:val="00D814B1"/>
    <w:rsid w:val="00D81879"/>
    <w:rsid w:val="00D926B8"/>
    <w:rsid w:val="00D93890"/>
    <w:rsid w:val="00D95CBD"/>
    <w:rsid w:val="00DA1775"/>
    <w:rsid w:val="00DA67FD"/>
    <w:rsid w:val="00DC1207"/>
    <w:rsid w:val="00DE4C47"/>
    <w:rsid w:val="00E30265"/>
    <w:rsid w:val="00E55454"/>
    <w:rsid w:val="00E76F9A"/>
    <w:rsid w:val="00E96FD0"/>
    <w:rsid w:val="00EA71ED"/>
    <w:rsid w:val="00EA7DB3"/>
    <w:rsid w:val="00EB11B5"/>
    <w:rsid w:val="00EF6C2A"/>
    <w:rsid w:val="00F03CF2"/>
    <w:rsid w:val="00F12ABB"/>
    <w:rsid w:val="00F30453"/>
    <w:rsid w:val="00F4658A"/>
    <w:rsid w:val="00F53973"/>
    <w:rsid w:val="00F639CA"/>
    <w:rsid w:val="00F83F9B"/>
    <w:rsid w:val="00FA2267"/>
    <w:rsid w:val="00FB0B27"/>
    <w:rsid w:val="00FB201C"/>
    <w:rsid w:val="00FB3E8B"/>
    <w:rsid w:val="00FD207D"/>
    <w:rsid w:val="00FD542A"/>
    <w:rsid w:val="00FD689F"/>
    <w:rsid w:val="00FF0C84"/>
    <w:rsid w:val="00FF1500"/>
    <w:rsid w:val="00FF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training/basics/firstapp/index.html?hl=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9CC75-F380-4367-9977-EAFE3DE7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is department</dc:creator>
  <cp:lastModifiedBy>daven</cp:lastModifiedBy>
  <cp:revision>9</cp:revision>
  <cp:lastPrinted>2014-04-24T19:12:00Z</cp:lastPrinted>
  <dcterms:created xsi:type="dcterms:W3CDTF">2014-03-20T22:38:00Z</dcterms:created>
  <dcterms:modified xsi:type="dcterms:W3CDTF">2014-04-24T19:12:00Z</dcterms:modified>
</cp:coreProperties>
</file>