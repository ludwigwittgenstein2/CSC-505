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25F" w:rsidRDefault="0059625F" w:rsidP="00F6001D">
      <w:pPr>
        <w:pStyle w:val="ListParagraph"/>
        <w:widowControl w:val="0"/>
        <w:autoSpaceDE w:val="0"/>
        <w:autoSpaceDN w:val="0"/>
        <w:adjustRightInd w:val="0"/>
        <w:ind w:left="360"/>
        <w:rPr>
          <w:ins w:id="0" w:author="Andrew" w:date="2014-02-18T14:55:00Z"/>
          <w:color w:val="000000"/>
          <w:sz w:val="23"/>
          <w:szCs w:val="23"/>
        </w:rPr>
      </w:pPr>
      <w:r>
        <w:rPr>
          <w:color w:val="000000"/>
          <w:sz w:val="23"/>
          <w:szCs w:val="23"/>
        </w:rPr>
        <w:fldChar w:fldCharType="begin"/>
      </w:r>
      <w:r>
        <w:rPr>
          <w:color w:val="000000"/>
          <w:sz w:val="23"/>
          <w:szCs w:val="23"/>
        </w:rPr>
        <w:instrText xml:space="preserve"> HYPERLINK "</w:instrText>
      </w:r>
      <w:r w:rsidRPr="0059625F">
        <w:rPr>
          <w:color w:val="000000"/>
          <w:sz w:val="23"/>
          <w:szCs w:val="23"/>
        </w:rPr>
        <w:instrText>http://en.wikibooks.org/wiki/A_Bit_History_of_Internet/Chapter_5_:_Client-Server</w:instrText>
      </w:r>
      <w:r>
        <w:rPr>
          <w:color w:val="000000"/>
          <w:sz w:val="23"/>
          <w:szCs w:val="23"/>
        </w:rPr>
        <w:instrText xml:space="preserve">" </w:instrText>
      </w:r>
      <w:r>
        <w:rPr>
          <w:color w:val="000000"/>
          <w:sz w:val="23"/>
          <w:szCs w:val="23"/>
        </w:rPr>
        <w:fldChar w:fldCharType="separate"/>
      </w:r>
      <w:r w:rsidRPr="00F10C0C">
        <w:rPr>
          <w:rStyle w:val="Hyperlink"/>
          <w:sz w:val="23"/>
          <w:szCs w:val="23"/>
        </w:rPr>
        <w:t>http://en.wikibooks.org/wiki/A_Bit_History_of_Internet/Chapter_5_:_Client-Server</w:t>
      </w:r>
      <w:r>
        <w:rPr>
          <w:color w:val="000000"/>
          <w:sz w:val="23"/>
          <w:szCs w:val="23"/>
        </w:rPr>
        <w:fldChar w:fldCharType="end"/>
      </w:r>
    </w:p>
    <w:p w:rsidR="00757456" w:rsidRDefault="00757456" w:rsidP="00F6001D">
      <w:pPr>
        <w:pStyle w:val="ListParagraph"/>
        <w:widowControl w:val="0"/>
        <w:autoSpaceDE w:val="0"/>
        <w:autoSpaceDN w:val="0"/>
        <w:adjustRightInd w:val="0"/>
        <w:ind w:left="360"/>
        <w:rPr>
          <w:ins w:id="1" w:author="Andrew" w:date="2014-02-18T14:55:00Z"/>
          <w:color w:val="000000"/>
          <w:sz w:val="23"/>
          <w:szCs w:val="23"/>
        </w:rPr>
      </w:pPr>
    </w:p>
    <w:p w:rsidR="00757456" w:rsidRDefault="00757456" w:rsidP="00F6001D">
      <w:pPr>
        <w:pStyle w:val="ListParagraph"/>
        <w:widowControl w:val="0"/>
        <w:autoSpaceDE w:val="0"/>
        <w:autoSpaceDN w:val="0"/>
        <w:adjustRightInd w:val="0"/>
        <w:ind w:left="360"/>
        <w:rPr>
          <w:ins w:id="2" w:author="Andrew" w:date="2014-02-18T15:01:00Z"/>
          <w:color w:val="000000"/>
          <w:sz w:val="23"/>
          <w:szCs w:val="23"/>
        </w:rPr>
      </w:pPr>
      <w:ins w:id="3" w:author="Andrew" w:date="2014-02-18T14:55:00Z">
        <w:r>
          <w:rPr>
            <w:color w:val="000000"/>
            <w:sz w:val="23"/>
            <w:szCs w:val="23"/>
          </w:rPr>
          <w:fldChar w:fldCharType="begin"/>
        </w:r>
        <w:r>
          <w:rPr>
            <w:color w:val="000000"/>
            <w:sz w:val="23"/>
            <w:szCs w:val="23"/>
          </w:rPr>
          <w:instrText xml:space="preserve"> HYPERLINK "</w:instrText>
        </w:r>
        <w:r w:rsidRPr="00757456">
          <w:rPr>
            <w:color w:val="000000"/>
            <w:sz w:val="23"/>
            <w:szCs w:val="23"/>
          </w:rPr>
          <w:instrText>http://compnetworking.about.com/od/basicnetworkingfaqs/a/client-server.htm</w:instrText>
        </w:r>
        <w:r>
          <w:rPr>
            <w:color w:val="000000"/>
            <w:sz w:val="23"/>
            <w:szCs w:val="23"/>
          </w:rPr>
          <w:instrText xml:space="preserve">" </w:instrText>
        </w:r>
        <w:r>
          <w:rPr>
            <w:color w:val="000000"/>
            <w:sz w:val="23"/>
            <w:szCs w:val="23"/>
          </w:rPr>
          <w:fldChar w:fldCharType="separate"/>
        </w:r>
        <w:r w:rsidRPr="005E11DF">
          <w:rPr>
            <w:rStyle w:val="Hyperlink"/>
            <w:sz w:val="23"/>
            <w:szCs w:val="23"/>
          </w:rPr>
          <w:t>http://compnetworking.about.com/od/basicnetworkingfaqs/a/client-server.htm</w:t>
        </w:r>
        <w:r>
          <w:rPr>
            <w:color w:val="000000"/>
            <w:sz w:val="23"/>
            <w:szCs w:val="23"/>
          </w:rPr>
          <w:fldChar w:fldCharType="end"/>
        </w:r>
      </w:ins>
    </w:p>
    <w:p w:rsidR="00757456" w:rsidRDefault="00757456" w:rsidP="00F6001D">
      <w:pPr>
        <w:pStyle w:val="ListParagraph"/>
        <w:widowControl w:val="0"/>
        <w:autoSpaceDE w:val="0"/>
        <w:autoSpaceDN w:val="0"/>
        <w:adjustRightInd w:val="0"/>
        <w:ind w:left="360"/>
        <w:rPr>
          <w:ins w:id="4" w:author="Andrew" w:date="2014-02-18T15:03:00Z"/>
          <w:color w:val="000000"/>
          <w:sz w:val="23"/>
          <w:szCs w:val="23"/>
        </w:rPr>
      </w:pPr>
    </w:p>
    <w:p w:rsidR="00757456" w:rsidRDefault="00757456" w:rsidP="00F6001D">
      <w:pPr>
        <w:pStyle w:val="ListParagraph"/>
        <w:widowControl w:val="0"/>
        <w:autoSpaceDE w:val="0"/>
        <w:autoSpaceDN w:val="0"/>
        <w:adjustRightInd w:val="0"/>
        <w:ind w:left="360"/>
        <w:rPr>
          <w:ins w:id="5" w:author="Andrew" w:date="2014-02-18T15:11:00Z"/>
          <w:color w:val="000000"/>
          <w:sz w:val="23"/>
          <w:szCs w:val="23"/>
        </w:rPr>
      </w:pPr>
      <w:ins w:id="6" w:author="Andrew" w:date="2014-02-18T15:04:00Z">
        <w:r>
          <w:rPr>
            <w:color w:val="000000"/>
            <w:sz w:val="23"/>
            <w:szCs w:val="23"/>
          </w:rPr>
          <w:fldChar w:fldCharType="begin"/>
        </w:r>
        <w:r>
          <w:rPr>
            <w:color w:val="000000"/>
            <w:sz w:val="23"/>
            <w:szCs w:val="23"/>
          </w:rPr>
          <w:instrText xml:space="preserve"> HYPERLINK "</w:instrText>
        </w:r>
        <w:r w:rsidRPr="00757456">
          <w:rPr>
            <w:color w:val="000000"/>
            <w:sz w:val="23"/>
            <w:szCs w:val="23"/>
          </w:rPr>
          <w:instrText>http://docs.oracle.com/cd/A57673_01/DOC/server/doc/SCN73/ch20.htm</w:instrText>
        </w:r>
        <w:r>
          <w:rPr>
            <w:color w:val="000000"/>
            <w:sz w:val="23"/>
            <w:szCs w:val="23"/>
          </w:rPr>
          <w:instrText xml:space="preserve">" </w:instrText>
        </w:r>
        <w:r>
          <w:rPr>
            <w:color w:val="000000"/>
            <w:sz w:val="23"/>
            <w:szCs w:val="23"/>
          </w:rPr>
          <w:fldChar w:fldCharType="separate"/>
        </w:r>
        <w:r w:rsidRPr="005E11DF">
          <w:rPr>
            <w:rStyle w:val="Hyperlink"/>
            <w:sz w:val="23"/>
            <w:szCs w:val="23"/>
          </w:rPr>
          <w:t>http://docs.oracle.com/cd/A57673_01/DOC/server/doc/SCN73/ch20.htm</w:t>
        </w:r>
        <w:r>
          <w:rPr>
            <w:color w:val="000000"/>
            <w:sz w:val="23"/>
            <w:szCs w:val="23"/>
          </w:rPr>
          <w:fldChar w:fldCharType="end"/>
        </w:r>
      </w:ins>
    </w:p>
    <w:p w:rsidR="003B577F" w:rsidRDefault="003B577F" w:rsidP="00F6001D">
      <w:pPr>
        <w:pStyle w:val="ListParagraph"/>
        <w:widowControl w:val="0"/>
        <w:autoSpaceDE w:val="0"/>
        <w:autoSpaceDN w:val="0"/>
        <w:adjustRightInd w:val="0"/>
        <w:ind w:left="360"/>
        <w:rPr>
          <w:ins w:id="7" w:author="Andrew" w:date="2014-02-18T15:11:00Z"/>
          <w:color w:val="000000"/>
          <w:sz w:val="23"/>
          <w:szCs w:val="23"/>
        </w:rPr>
      </w:pPr>
    </w:p>
    <w:p w:rsidR="003B577F" w:rsidRDefault="005F5CAD" w:rsidP="00F6001D">
      <w:pPr>
        <w:pStyle w:val="ListParagraph"/>
        <w:widowControl w:val="0"/>
        <w:autoSpaceDE w:val="0"/>
        <w:autoSpaceDN w:val="0"/>
        <w:adjustRightInd w:val="0"/>
        <w:ind w:left="360"/>
        <w:rPr>
          <w:ins w:id="8" w:author="Andrew" w:date="2014-02-18T15:26:00Z"/>
          <w:color w:val="000000"/>
          <w:sz w:val="23"/>
          <w:szCs w:val="23"/>
        </w:rPr>
      </w:pPr>
      <w:ins w:id="9" w:author="Andrew" w:date="2014-02-18T15:26:00Z">
        <w:r>
          <w:rPr>
            <w:color w:val="000000"/>
            <w:sz w:val="23"/>
            <w:szCs w:val="23"/>
          </w:rPr>
          <w:fldChar w:fldCharType="begin"/>
        </w:r>
        <w:r>
          <w:rPr>
            <w:color w:val="000000"/>
            <w:sz w:val="23"/>
            <w:szCs w:val="23"/>
          </w:rPr>
          <w:instrText xml:space="preserve"> HYPERLINK "</w:instrText>
        </w:r>
      </w:ins>
      <w:ins w:id="10" w:author="Andrew" w:date="2014-02-18T15:11:00Z">
        <w:r w:rsidRPr="003B577F">
          <w:rPr>
            <w:color w:val="000000"/>
            <w:sz w:val="23"/>
            <w:szCs w:val="23"/>
          </w:rPr>
          <w:instrText>http://pic.dhe.ibm.com/infocenter/lnxinfo/v3r0m0/index.jsp?topic=%2Fliaaz%2Fmailflow.htm</w:instrText>
        </w:r>
      </w:ins>
      <w:ins w:id="11" w:author="Andrew" w:date="2014-02-18T15:26:00Z">
        <w:r>
          <w:rPr>
            <w:color w:val="000000"/>
            <w:sz w:val="23"/>
            <w:szCs w:val="23"/>
          </w:rPr>
          <w:instrText xml:space="preserve">" </w:instrText>
        </w:r>
        <w:r>
          <w:rPr>
            <w:color w:val="000000"/>
            <w:sz w:val="23"/>
            <w:szCs w:val="23"/>
          </w:rPr>
          <w:fldChar w:fldCharType="separate"/>
        </w:r>
      </w:ins>
      <w:ins w:id="12" w:author="Andrew" w:date="2014-02-18T15:11:00Z">
        <w:r w:rsidRPr="005E11DF">
          <w:rPr>
            <w:rStyle w:val="Hyperlink"/>
            <w:sz w:val="23"/>
            <w:szCs w:val="23"/>
          </w:rPr>
          <w:t>http://pic.dhe.ibm.com/infocenter/lnxinfo/v3r0m0/index.jsp?topic=%2Fliaaz%2Fmailflow.htm</w:t>
        </w:r>
      </w:ins>
      <w:ins w:id="13" w:author="Andrew" w:date="2014-02-18T15:26:00Z">
        <w:r>
          <w:rPr>
            <w:color w:val="000000"/>
            <w:sz w:val="23"/>
            <w:szCs w:val="23"/>
          </w:rPr>
          <w:fldChar w:fldCharType="end"/>
        </w:r>
      </w:ins>
    </w:p>
    <w:p w:rsidR="005F5CAD" w:rsidRDefault="005F5CAD" w:rsidP="00F6001D">
      <w:pPr>
        <w:pStyle w:val="ListParagraph"/>
        <w:widowControl w:val="0"/>
        <w:autoSpaceDE w:val="0"/>
        <w:autoSpaceDN w:val="0"/>
        <w:adjustRightInd w:val="0"/>
        <w:ind w:left="360"/>
        <w:rPr>
          <w:ins w:id="14" w:author="Andrew" w:date="2014-02-18T15:26:00Z"/>
          <w:color w:val="000000"/>
          <w:sz w:val="23"/>
          <w:szCs w:val="23"/>
        </w:rPr>
      </w:pPr>
    </w:p>
    <w:p w:rsidR="005F5CAD" w:rsidRDefault="005F5CAD" w:rsidP="00F6001D">
      <w:pPr>
        <w:pStyle w:val="ListParagraph"/>
        <w:widowControl w:val="0"/>
        <w:autoSpaceDE w:val="0"/>
        <w:autoSpaceDN w:val="0"/>
        <w:adjustRightInd w:val="0"/>
        <w:ind w:left="360"/>
        <w:rPr>
          <w:ins w:id="15" w:author="Andrew" w:date="2014-02-18T15:26:00Z"/>
          <w:color w:val="000000"/>
          <w:sz w:val="23"/>
          <w:szCs w:val="23"/>
        </w:rPr>
      </w:pPr>
      <w:ins w:id="16" w:author="Andrew" w:date="2014-02-18T15:26:00Z">
        <w:r w:rsidRPr="005F5CAD">
          <w:rPr>
            <w:color w:val="000000"/>
            <w:sz w:val="23"/>
            <w:szCs w:val="23"/>
          </w:rPr>
          <w:t>http://www.research.att.com/export/sites/att_labs/people/Pang_Jeffrey_A/library/publications/nsdi06-colyseus.pdf</w:t>
        </w:r>
      </w:ins>
    </w:p>
    <w:p w:rsidR="005F5CAD" w:rsidRDefault="005F5CAD" w:rsidP="00F6001D">
      <w:pPr>
        <w:pStyle w:val="ListParagraph"/>
        <w:widowControl w:val="0"/>
        <w:autoSpaceDE w:val="0"/>
        <w:autoSpaceDN w:val="0"/>
        <w:adjustRightInd w:val="0"/>
        <w:ind w:left="360"/>
        <w:rPr>
          <w:ins w:id="17" w:author="Andrew" w:date="2014-02-18T15:26:00Z"/>
          <w:color w:val="000000"/>
          <w:sz w:val="23"/>
          <w:szCs w:val="23"/>
        </w:rPr>
      </w:pPr>
    </w:p>
    <w:p w:rsidR="005F5CAD" w:rsidRDefault="005F5CAD" w:rsidP="00F6001D">
      <w:pPr>
        <w:pStyle w:val="ListParagraph"/>
        <w:widowControl w:val="0"/>
        <w:autoSpaceDE w:val="0"/>
        <w:autoSpaceDN w:val="0"/>
        <w:adjustRightInd w:val="0"/>
        <w:ind w:left="360"/>
        <w:rPr>
          <w:ins w:id="18" w:author="Andrew" w:date="2014-02-18T15:26:00Z"/>
          <w:color w:val="000000"/>
          <w:sz w:val="23"/>
          <w:szCs w:val="23"/>
        </w:rPr>
      </w:pPr>
      <w:ins w:id="19" w:author="Andrew" w:date="2014-02-18T15:26:00Z">
        <w:r>
          <w:rPr>
            <w:color w:val="000000"/>
            <w:sz w:val="23"/>
            <w:szCs w:val="23"/>
          </w:rPr>
          <w:fldChar w:fldCharType="begin"/>
        </w:r>
        <w:r>
          <w:rPr>
            <w:color w:val="000000"/>
            <w:sz w:val="23"/>
            <w:szCs w:val="23"/>
          </w:rPr>
          <w:instrText xml:space="preserve"> HYPERLINK "</w:instrText>
        </w:r>
        <w:r w:rsidRPr="005F5CAD">
          <w:rPr>
            <w:color w:val="000000"/>
            <w:sz w:val="23"/>
            <w:szCs w:val="23"/>
          </w:rPr>
          <w:instrText>http://www.theshulers.com/whitepapers/mobile_architecture/index.html</w:instrText>
        </w:r>
        <w:r>
          <w:rPr>
            <w:color w:val="000000"/>
            <w:sz w:val="23"/>
            <w:szCs w:val="23"/>
          </w:rPr>
          <w:instrText xml:space="preserve">" </w:instrText>
        </w:r>
        <w:r>
          <w:rPr>
            <w:color w:val="000000"/>
            <w:sz w:val="23"/>
            <w:szCs w:val="23"/>
          </w:rPr>
          <w:fldChar w:fldCharType="separate"/>
        </w:r>
        <w:r w:rsidRPr="005E11DF">
          <w:rPr>
            <w:rStyle w:val="Hyperlink"/>
            <w:sz w:val="23"/>
            <w:szCs w:val="23"/>
          </w:rPr>
          <w:t>http://www.theshulers.com/whitepapers/mobile_architecture/index.html</w:t>
        </w:r>
        <w:r>
          <w:rPr>
            <w:color w:val="000000"/>
            <w:sz w:val="23"/>
            <w:szCs w:val="23"/>
          </w:rPr>
          <w:fldChar w:fldCharType="end"/>
        </w:r>
      </w:ins>
    </w:p>
    <w:p w:rsidR="005F5CAD" w:rsidRDefault="005F5CAD" w:rsidP="00F6001D">
      <w:pPr>
        <w:pStyle w:val="ListParagraph"/>
        <w:widowControl w:val="0"/>
        <w:autoSpaceDE w:val="0"/>
        <w:autoSpaceDN w:val="0"/>
        <w:adjustRightInd w:val="0"/>
        <w:ind w:left="360"/>
        <w:rPr>
          <w:ins w:id="20" w:author="Andrew" w:date="2014-02-18T15:26:00Z"/>
          <w:color w:val="000000"/>
          <w:sz w:val="23"/>
          <w:szCs w:val="23"/>
        </w:rPr>
      </w:pPr>
    </w:p>
    <w:p w:rsidR="005F5CAD" w:rsidRDefault="005F5CAD" w:rsidP="00F6001D">
      <w:pPr>
        <w:pStyle w:val="ListParagraph"/>
        <w:widowControl w:val="0"/>
        <w:autoSpaceDE w:val="0"/>
        <w:autoSpaceDN w:val="0"/>
        <w:adjustRightInd w:val="0"/>
        <w:ind w:left="360"/>
        <w:rPr>
          <w:ins w:id="21" w:author="Andrew" w:date="2014-02-18T15:04:00Z"/>
          <w:color w:val="000000"/>
          <w:sz w:val="23"/>
          <w:szCs w:val="23"/>
        </w:rPr>
      </w:pPr>
    </w:p>
    <w:p w:rsidR="00757456" w:rsidRDefault="00757456" w:rsidP="00F6001D">
      <w:pPr>
        <w:pStyle w:val="ListParagraph"/>
        <w:widowControl w:val="0"/>
        <w:autoSpaceDE w:val="0"/>
        <w:autoSpaceDN w:val="0"/>
        <w:adjustRightInd w:val="0"/>
        <w:ind w:left="360"/>
        <w:rPr>
          <w:ins w:id="22" w:author="Andrew" w:date="2014-02-18T15:01:00Z"/>
          <w:color w:val="000000"/>
          <w:sz w:val="23"/>
          <w:szCs w:val="23"/>
        </w:rPr>
      </w:pPr>
    </w:p>
    <w:p w:rsidR="00757456" w:rsidRDefault="00757456" w:rsidP="00F6001D">
      <w:pPr>
        <w:pStyle w:val="ListParagraph"/>
        <w:widowControl w:val="0"/>
        <w:autoSpaceDE w:val="0"/>
        <w:autoSpaceDN w:val="0"/>
        <w:adjustRightInd w:val="0"/>
        <w:ind w:left="360"/>
        <w:rPr>
          <w:ins w:id="23" w:author="Andrew" w:date="2014-02-18T15:01:00Z"/>
          <w:color w:val="000000"/>
          <w:sz w:val="23"/>
          <w:szCs w:val="23"/>
        </w:rPr>
      </w:pPr>
      <w:proofErr w:type="gramStart"/>
      <w:ins w:id="24" w:author="Andrew" w:date="2014-02-18T15:01:00Z">
        <w:r>
          <w:rPr>
            <w:color w:val="000000"/>
            <w:sz w:val="23"/>
            <w:szCs w:val="23"/>
          </w:rPr>
          <w:t>ver</w:t>
        </w:r>
      </w:ins>
      <w:proofErr w:type="gramEnd"/>
      <w:ins w:id="25" w:author="Andrew" w:date="2014-02-18T15:11:00Z">
        <w:r w:rsidR="003B577F">
          <w:rPr>
            <w:color w:val="000000"/>
            <w:sz w:val="23"/>
            <w:szCs w:val="23"/>
          </w:rPr>
          <w:t>.</w:t>
        </w:r>
      </w:ins>
      <w:ins w:id="26" w:author="Andrew" w:date="2014-02-18T15:01:00Z">
        <w:r>
          <w:rPr>
            <w:color w:val="000000"/>
            <w:sz w:val="23"/>
            <w:szCs w:val="23"/>
          </w:rPr>
          <w:t xml:space="preserve"> 02182014-01 – Andrew Poirier 2/18 3PM </w:t>
        </w:r>
      </w:ins>
    </w:p>
    <w:p w:rsidR="00757456" w:rsidRDefault="00757456" w:rsidP="00F6001D">
      <w:pPr>
        <w:pStyle w:val="ListParagraph"/>
        <w:widowControl w:val="0"/>
        <w:autoSpaceDE w:val="0"/>
        <w:autoSpaceDN w:val="0"/>
        <w:adjustRightInd w:val="0"/>
        <w:ind w:left="360"/>
        <w:rPr>
          <w:ins w:id="27" w:author="Andrew" w:date="2014-02-18T14:55:00Z"/>
          <w:color w:val="000000"/>
          <w:sz w:val="23"/>
          <w:szCs w:val="23"/>
        </w:rPr>
      </w:pPr>
    </w:p>
    <w:p w:rsidR="00757456" w:rsidRDefault="00757456" w:rsidP="00F6001D">
      <w:pPr>
        <w:pStyle w:val="ListParagraph"/>
        <w:widowControl w:val="0"/>
        <w:autoSpaceDE w:val="0"/>
        <w:autoSpaceDN w:val="0"/>
        <w:adjustRightInd w:val="0"/>
        <w:ind w:left="360"/>
        <w:rPr>
          <w:ins w:id="28" w:author="Andrew" w:date="2014-02-18T14:55:00Z"/>
          <w:color w:val="000000"/>
          <w:sz w:val="23"/>
          <w:szCs w:val="23"/>
        </w:rPr>
      </w:pPr>
    </w:p>
    <w:p w:rsidR="00757456" w:rsidRDefault="00757456" w:rsidP="00F6001D">
      <w:pPr>
        <w:pStyle w:val="ListParagraph"/>
        <w:widowControl w:val="0"/>
        <w:autoSpaceDE w:val="0"/>
        <w:autoSpaceDN w:val="0"/>
        <w:adjustRightInd w:val="0"/>
        <w:ind w:left="360"/>
        <w:rPr>
          <w:color w:val="000000"/>
          <w:sz w:val="23"/>
          <w:szCs w:val="23"/>
        </w:rPr>
      </w:pPr>
    </w:p>
    <w:p w:rsidR="0059625F" w:rsidRDefault="0059625F" w:rsidP="00F6001D">
      <w:pPr>
        <w:pStyle w:val="ListParagraph"/>
        <w:widowControl w:val="0"/>
        <w:autoSpaceDE w:val="0"/>
        <w:autoSpaceDN w:val="0"/>
        <w:adjustRightInd w:val="0"/>
        <w:ind w:left="360"/>
        <w:rPr>
          <w:color w:val="000000"/>
          <w:sz w:val="23"/>
          <w:szCs w:val="23"/>
        </w:rPr>
      </w:pPr>
    </w:p>
    <w:p w:rsidR="00F6001D" w:rsidRDefault="00F6001D" w:rsidP="00F6001D">
      <w:pPr>
        <w:pStyle w:val="ListParagraph"/>
        <w:widowControl w:val="0"/>
        <w:autoSpaceDE w:val="0"/>
        <w:autoSpaceDN w:val="0"/>
        <w:adjustRightInd w:val="0"/>
        <w:ind w:left="360"/>
        <w:rPr>
          <w:color w:val="000000"/>
          <w:sz w:val="23"/>
          <w:szCs w:val="23"/>
        </w:rPr>
      </w:pPr>
      <w:r>
        <w:rPr>
          <w:color w:val="000000"/>
          <w:sz w:val="23"/>
          <w:szCs w:val="23"/>
        </w:rPr>
        <w:t>Choose a low level pattern as was discussed in the text, such as shared data, pipe &amp; filter, client server, or peer to peer. For your chosen pattern, provide a description as you might find in a software patterns book. Be sure to include items such as:</w:t>
      </w:r>
    </w:p>
    <w:p w:rsidR="0059625F" w:rsidRDefault="0059625F" w:rsidP="00F6001D">
      <w:pPr>
        <w:pStyle w:val="ListParagraph"/>
        <w:widowControl w:val="0"/>
        <w:autoSpaceDE w:val="0"/>
        <w:autoSpaceDN w:val="0"/>
        <w:adjustRightInd w:val="0"/>
        <w:ind w:left="360"/>
        <w:rPr>
          <w:color w:val="000000"/>
          <w:sz w:val="23"/>
          <w:szCs w:val="23"/>
        </w:rPr>
      </w:pPr>
    </w:p>
    <w:p w:rsidR="0059625F" w:rsidRDefault="0059625F" w:rsidP="0059625F">
      <w:pPr>
        <w:pStyle w:val="ListParagraph"/>
        <w:widowControl w:val="0"/>
        <w:numPr>
          <w:ilvl w:val="1"/>
          <w:numId w:val="1"/>
        </w:numPr>
        <w:autoSpaceDE w:val="0"/>
        <w:autoSpaceDN w:val="0"/>
        <w:adjustRightInd w:val="0"/>
        <w:rPr>
          <w:color w:val="000000"/>
          <w:sz w:val="23"/>
          <w:szCs w:val="23"/>
        </w:rPr>
      </w:pPr>
      <w:r>
        <w:rPr>
          <w:color w:val="000000"/>
          <w:sz w:val="23"/>
          <w:szCs w:val="23"/>
        </w:rPr>
        <w:t>Client – Server Pattern</w:t>
      </w:r>
      <w:ins w:id="29" w:author="Andrew" w:date="2014-02-18T14:35:00Z">
        <w:r w:rsidR="00163F70">
          <w:rPr>
            <w:color w:val="000000"/>
            <w:sz w:val="23"/>
            <w:szCs w:val="23"/>
          </w:rPr>
          <w:t xml:space="preserve"> </w:t>
        </w:r>
      </w:ins>
    </w:p>
    <w:p w:rsidR="0059625F" w:rsidRPr="00F6001D" w:rsidRDefault="0059625F" w:rsidP="0059625F">
      <w:pPr>
        <w:pStyle w:val="ListParagraph"/>
        <w:rPr>
          <w:color w:val="000000"/>
          <w:sz w:val="23"/>
          <w:szCs w:val="23"/>
        </w:rPr>
      </w:pPr>
    </w:p>
    <w:p w:rsidR="00FB4BE9" w:rsidRPr="00FB4BE9" w:rsidRDefault="0059625F" w:rsidP="00FB4BE9">
      <w:pPr>
        <w:pStyle w:val="ListParagraph"/>
        <w:widowControl w:val="0"/>
        <w:numPr>
          <w:ilvl w:val="1"/>
          <w:numId w:val="1"/>
        </w:numPr>
        <w:autoSpaceDE w:val="0"/>
        <w:autoSpaceDN w:val="0"/>
        <w:adjustRightInd w:val="0"/>
        <w:jc w:val="both"/>
        <w:rPr>
          <w:rFonts w:ascii="Arial" w:hAnsi="Arial" w:cs="Arial"/>
          <w:color w:val="000000"/>
          <w:sz w:val="20"/>
          <w:szCs w:val="20"/>
          <w:shd w:val="clear" w:color="auto" w:fill="FFFFFF"/>
        </w:rPr>
      </w:pPr>
      <w:r w:rsidRPr="00FB4BE9">
        <w:rPr>
          <w:rFonts w:ascii="Arial" w:hAnsi="Arial" w:cs="Arial"/>
          <w:color w:val="000000"/>
          <w:sz w:val="20"/>
          <w:szCs w:val="20"/>
          <w:shd w:val="clear" w:color="auto" w:fill="FFFFFF"/>
        </w:rPr>
        <w:t xml:space="preserve">Pattern Description </w:t>
      </w:r>
      <w:r w:rsidR="00FB4BE9" w:rsidRPr="00FB4BE9">
        <w:rPr>
          <w:rFonts w:ascii="Arial" w:hAnsi="Arial" w:cs="Arial"/>
          <w:color w:val="000000"/>
          <w:sz w:val="20"/>
          <w:szCs w:val="20"/>
          <w:shd w:val="clear" w:color="auto" w:fill="FFFFFF"/>
        </w:rPr>
        <w:t xml:space="preserve">– The main idea behind the client-server patter is the interaction between two </w:t>
      </w:r>
      <w:r w:rsidR="00482D05" w:rsidRPr="00FB4BE9">
        <w:rPr>
          <w:rFonts w:ascii="Arial" w:hAnsi="Arial" w:cs="Arial"/>
          <w:color w:val="000000"/>
          <w:sz w:val="20"/>
          <w:szCs w:val="20"/>
          <w:shd w:val="clear" w:color="auto" w:fill="FFFFFF"/>
        </w:rPr>
        <w:t>computers programs</w:t>
      </w:r>
      <w:r w:rsidR="00FB4BE9" w:rsidRPr="00FB4BE9">
        <w:rPr>
          <w:rFonts w:ascii="Arial" w:hAnsi="Arial" w:cs="Arial"/>
          <w:color w:val="000000"/>
          <w:sz w:val="20"/>
          <w:szCs w:val="20"/>
          <w:shd w:val="clear" w:color="auto" w:fill="FFFFFF"/>
        </w:rPr>
        <w:t xml:space="preserve">, one acting as a client and the other as a server. The client typically initializes the communication cycle by requesting a service or data </w:t>
      </w:r>
      <w:r w:rsidR="00FB4BE9">
        <w:rPr>
          <w:rFonts w:ascii="Arial" w:hAnsi="Arial" w:cs="Arial"/>
          <w:color w:val="000000"/>
          <w:sz w:val="20"/>
          <w:szCs w:val="20"/>
          <w:shd w:val="clear" w:color="auto" w:fill="FFFFFF"/>
        </w:rPr>
        <w:t xml:space="preserve">transformation to the </w:t>
      </w:r>
      <w:r w:rsidR="00FB4BE9" w:rsidRPr="00FB4BE9">
        <w:rPr>
          <w:rFonts w:ascii="Arial" w:hAnsi="Arial" w:cs="Arial"/>
          <w:color w:val="000000"/>
          <w:sz w:val="20"/>
          <w:szCs w:val="20"/>
          <w:shd w:val="clear" w:color="auto" w:fill="FFFFFF"/>
        </w:rPr>
        <w:t>server. The clients are user’s laptop, mobile devices or</w:t>
      </w:r>
      <w:r w:rsidR="00FB4BE9">
        <w:rPr>
          <w:color w:val="000000"/>
          <w:sz w:val="23"/>
          <w:szCs w:val="23"/>
        </w:rPr>
        <w:t xml:space="preserve"> virtual machines running a client application. </w:t>
      </w:r>
      <w:r w:rsidR="00620969">
        <w:rPr>
          <w:color w:val="000000"/>
          <w:sz w:val="23"/>
          <w:szCs w:val="23"/>
        </w:rPr>
        <w:t>S</w:t>
      </w:r>
      <w:r w:rsidR="00FB4BE9">
        <w:rPr>
          <w:color w:val="000000"/>
          <w:sz w:val="23"/>
          <w:szCs w:val="23"/>
        </w:rPr>
        <w:t>erver</w:t>
      </w:r>
      <w:r w:rsidR="00620969">
        <w:rPr>
          <w:color w:val="000000"/>
          <w:sz w:val="23"/>
          <w:szCs w:val="23"/>
        </w:rPr>
        <w:t xml:space="preserve">s are the processing node in the architecture; services devices include databases, parallel processing clusters, web servers, cloud serves, data server, services servers, which handle complex applications. In general, servers </w:t>
      </w:r>
      <w:r w:rsidR="00620969">
        <w:rPr>
          <w:rFonts w:ascii="Arial" w:hAnsi="Arial" w:cs="Arial"/>
          <w:color w:val="000000"/>
          <w:sz w:val="20"/>
          <w:szCs w:val="20"/>
          <w:shd w:val="clear" w:color="auto" w:fill="FFFFFF"/>
        </w:rPr>
        <w:t xml:space="preserve">have more powerful hardware </w:t>
      </w:r>
      <w:r w:rsidR="00482D05">
        <w:rPr>
          <w:rFonts w:ascii="Arial" w:hAnsi="Arial" w:cs="Arial"/>
          <w:color w:val="000000"/>
          <w:sz w:val="20"/>
          <w:szCs w:val="20"/>
          <w:shd w:val="clear" w:color="auto" w:fill="FFFFFF"/>
        </w:rPr>
        <w:t>than</w:t>
      </w:r>
      <w:r w:rsidR="00620969">
        <w:rPr>
          <w:rFonts w:ascii="Arial" w:hAnsi="Arial" w:cs="Arial"/>
          <w:color w:val="000000"/>
          <w:sz w:val="20"/>
          <w:szCs w:val="20"/>
          <w:shd w:val="clear" w:color="auto" w:fill="FFFFFF"/>
        </w:rPr>
        <w:t xml:space="preserve"> clients such as: higher-powered central</w:t>
      </w:r>
      <w:r w:rsidR="00505DFE">
        <w:rPr>
          <w:rFonts w:ascii="Arial" w:hAnsi="Arial" w:cs="Arial"/>
          <w:color w:val="000000"/>
          <w:sz w:val="20"/>
          <w:szCs w:val="20"/>
          <w:shd w:val="clear" w:color="auto" w:fill="FFFFFF"/>
        </w:rPr>
        <w:t xml:space="preserve"> multi processors, disk</w:t>
      </w:r>
      <w:r w:rsidR="00620969">
        <w:rPr>
          <w:rFonts w:ascii="Arial" w:hAnsi="Arial" w:cs="Arial"/>
          <w:color w:val="000000"/>
          <w:sz w:val="20"/>
          <w:szCs w:val="20"/>
          <w:shd w:val="clear" w:color="auto" w:fill="FFFFFF"/>
        </w:rPr>
        <w:t xml:space="preserve"> drives</w:t>
      </w:r>
      <w:r w:rsidR="00505DFE">
        <w:rPr>
          <w:rFonts w:ascii="Arial" w:hAnsi="Arial" w:cs="Arial"/>
          <w:color w:val="000000"/>
          <w:sz w:val="20"/>
          <w:szCs w:val="20"/>
          <w:shd w:val="clear" w:color="auto" w:fill="FFFFFF"/>
        </w:rPr>
        <w:t xml:space="preserve"> in the Terabyte scale and</w:t>
      </w:r>
      <w:r w:rsidR="00620969">
        <w:rPr>
          <w:rFonts w:ascii="Arial" w:hAnsi="Arial" w:cs="Arial"/>
          <w:color w:val="000000"/>
          <w:sz w:val="20"/>
          <w:szCs w:val="20"/>
          <w:shd w:val="clear" w:color="auto" w:fill="FFFFFF"/>
        </w:rPr>
        <w:t xml:space="preserve"> more memory compare to the client</w:t>
      </w:r>
      <w:r w:rsidR="00FB7F5F">
        <w:rPr>
          <w:rFonts w:ascii="Arial" w:hAnsi="Arial" w:cs="Arial"/>
          <w:color w:val="000000"/>
          <w:sz w:val="20"/>
          <w:szCs w:val="20"/>
          <w:shd w:val="clear" w:color="auto" w:fill="FFFFFF"/>
        </w:rPr>
        <w:t>s</w:t>
      </w:r>
      <w:r w:rsidR="00620969">
        <w:rPr>
          <w:rFonts w:ascii="Arial" w:hAnsi="Arial" w:cs="Arial"/>
          <w:color w:val="000000"/>
          <w:sz w:val="20"/>
          <w:szCs w:val="20"/>
          <w:shd w:val="clear" w:color="auto" w:fill="FFFFFF"/>
        </w:rPr>
        <w:t>.</w:t>
      </w:r>
      <w:r w:rsidR="00620969">
        <w:rPr>
          <w:color w:val="000000"/>
          <w:sz w:val="23"/>
          <w:szCs w:val="23"/>
        </w:rPr>
        <w:t xml:space="preserve"> </w:t>
      </w:r>
      <w:r w:rsidR="00C16AF6">
        <w:rPr>
          <w:color w:val="000000"/>
          <w:sz w:val="23"/>
          <w:szCs w:val="23"/>
        </w:rPr>
        <w:t xml:space="preserve">The server will complete </w:t>
      </w:r>
      <w:r w:rsidR="00482D05">
        <w:rPr>
          <w:color w:val="000000"/>
          <w:sz w:val="23"/>
          <w:szCs w:val="23"/>
        </w:rPr>
        <w:t>the client</w:t>
      </w:r>
      <w:r w:rsidR="00C16AF6">
        <w:rPr>
          <w:color w:val="000000"/>
          <w:sz w:val="23"/>
          <w:szCs w:val="23"/>
        </w:rPr>
        <w:t xml:space="preserve"> </w:t>
      </w:r>
      <w:r w:rsidR="00482D05">
        <w:rPr>
          <w:color w:val="000000"/>
          <w:sz w:val="23"/>
          <w:szCs w:val="23"/>
        </w:rPr>
        <w:t>requests by sharing resources with servers in other tier, exchanging and transforming information with processing nodes and providing the reply back to the client’s application.</w:t>
      </w:r>
      <w:r w:rsidR="00C16AF6">
        <w:rPr>
          <w:color w:val="000000"/>
          <w:sz w:val="23"/>
          <w:szCs w:val="23"/>
        </w:rPr>
        <w:t xml:space="preserve"> </w:t>
      </w:r>
      <w:r w:rsidR="00482D05">
        <w:rPr>
          <w:color w:val="000000"/>
          <w:sz w:val="23"/>
          <w:szCs w:val="23"/>
        </w:rPr>
        <w:t xml:space="preserve">This pattern relies on a computer network data protocol to exchange the data reply and give the response back. </w:t>
      </w:r>
    </w:p>
    <w:p w:rsidR="00FB4BE9" w:rsidRPr="00FB4BE9" w:rsidRDefault="00FB4BE9" w:rsidP="00FB4BE9">
      <w:pPr>
        <w:pStyle w:val="ListParagraph"/>
        <w:widowControl w:val="0"/>
        <w:autoSpaceDE w:val="0"/>
        <w:autoSpaceDN w:val="0"/>
        <w:adjustRightInd w:val="0"/>
        <w:ind w:left="1080"/>
        <w:jc w:val="both"/>
        <w:rPr>
          <w:color w:val="000000"/>
          <w:sz w:val="23"/>
          <w:szCs w:val="23"/>
        </w:rPr>
      </w:pPr>
    </w:p>
    <w:p w:rsidR="0059625F" w:rsidRPr="003B57FC" w:rsidRDefault="0059625F" w:rsidP="003B57FC">
      <w:pPr>
        <w:rPr>
          <w:color w:val="000000"/>
          <w:sz w:val="23"/>
          <w:szCs w:val="23"/>
        </w:rPr>
      </w:pPr>
    </w:p>
    <w:p w:rsidR="00F6001D" w:rsidRDefault="00F6001D" w:rsidP="00F6001D">
      <w:pPr>
        <w:pStyle w:val="ListParagraph"/>
        <w:widowControl w:val="0"/>
        <w:numPr>
          <w:ilvl w:val="1"/>
          <w:numId w:val="1"/>
        </w:numPr>
        <w:autoSpaceDE w:val="0"/>
        <w:autoSpaceDN w:val="0"/>
        <w:adjustRightInd w:val="0"/>
        <w:rPr>
          <w:color w:val="000000"/>
          <w:sz w:val="23"/>
          <w:szCs w:val="23"/>
        </w:rPr>
      </w:pPr>
      <w:r>
        <w:rPr>
          <w:color w:val="000000"/>
          <w:sz w:val="23"/>
          <w:szCs w:val="23"/>
        </w:rPr>
        <w:t>Types of applications or environments would this pattern be used for</w:t>
      </w:r>
      <w:r w:rsidR="0059625F">
        <w:rPr>
          <w:color w:val="000000"/>
          <w:sz w:val="23"/>
          <w:szCs w:val="23"/>
        </w:rPr>
        <w:t>:</w:t>
      </w:r>
    </w:p>
    <w:p w:rsidR="003B57FC" w:rsidRDefault="003B57FC" w:rsidP="005D7D85">
      <w:pPr>
        <w:pStyle w:val="ListParagraph"/>
        <w:widowControl w:val="0"/>
        <w:autoSpaceDE w:val="0"/>
        <w:autoSpaceDN w:val="0"/>
        <w:adjustRightInd w:val="0"/>
        <w:ind w:left="1080"/>
        <w:jc w:val="both"/>
        <w:rPr>
          <w:rFonts w:ascii="Arial" w:hAnsi="Arial" w:cs="Arial"/>
          <w:color w:val="000000"/>
          <w:sz w:val="20"/>
          <w:szCs w:val="20"/>
          <w:shd w:val="clear" w:color="auto" w:fill="FFFFFF"/>
        </w:rPr>
      </w:pPr>
    </w:p>
    <w:p w:rsidR="003B57FC" w:rsidRDefault="003B57FC" w:rsidP="00AE1EA4">
      <w:pPr>
        <w:pStyle w:val="ListParagraph"/>
        <w:widowControl w:val="0"/>
        <w:autoSpaceDE w:val="0"/>
        <w:autoSpaceDN w:val="0"/>
        <w:adjustRightInd w:val="0"/>
        <w:ind w:left="108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The client-server model is the architecture behind our emails, webpages, databases requests and mobile applications. All this application</w:t>
      </w:r>
      <w:r w:rsidR="005D7D85">
        <w:rPr>
          <w:rFonts w:ascii="Arial" w:hAnsi="Arial" w:cs="Arial"/>
          <w:color w:val="000000"/>
          <w:sz w:val="20"/>
          <w:szCs w:val="20"/>
          <w:shd w:val="clear" w:color="auto" w:fill="FFFFFF"/>
        </w:rPr>
        <w:t>s</w:t>
      </w:r>
      <w:r>
        <w:rPr>
          <w:rFonts w:ascii="Arial" w:hAnsi="Arial" w:cs="Arial"/>
          <w:color w:val="000000"/>
          <w:sz w:val="20"/>
          <w:szCs w:val="20"/>
          <w:shd w:val="clear" w:color="auto" w:fill="FFFFFF"/>
        </w:rPr>
        <w:t xml:space="preserve"> provide us with a </w:t>
      </w:r>
      <w:r w:rsidR="005D7D85">
        <w:rPr>
          <w:rFonts w:ascii="Arial" w:hAnsi="Arial" w:cs="Arial"/>
          <w:color w:val="000000"/>
          <w:sz w:val="20"/>
          <w:szCs w:val="20"/>
          <w:shd w:val="clear" w:color="auto" w:fill="FFFFFF"/>
        </w:rPr>
        <w:t xml:space="preserve">local client front-end that </w:t>
      </w:r>
      <w:r w:rsidR="005D7D85" w:rsidRPr="00EF178B">
        <w:rPr>
          <w:rFonts w:ascii="Arial" w:hAnsi="Arial" w:cs="Arial"/>
          <w:color w:val="000000"/>
          <w:sz w:val="20"/>
          <w:szCs w:val="20"/>
          <w:shd w:val="clear" w:color="auto" w:fill="FFFFFF"/>
        </w:rPr>
        <w:t xml:space="preserve">communicates with </w:t>
      </w:r>
      <w:r w:rsidR="00DC31FA" w:rsidRPr="00EF178B">
        <w:rPr>
          <w:rFonts w:ascii="Arial" w:hAnsi="Arial" w:cs="Arial"/>
          <w:color w:val="000000"/>
          <w:sz w:val="20"/>
          <w:szCs w:val="20"/>
          <w:shd w:val="clear" w:color="auto" w:fill="FFFFFF"/>
        </w:rPr>
        <w:t>a</w:t>
      </w:r>
      <w:r w:rsidR="005D7D85" w:rsidRPr="00EF178B">
        <w:rPr>
          <w:rFonts w:ascii="Arial" w:hAnsi="Arial" w:cs="Arial"/>
          <w:color w:val="000000"/>
          <w:sz w:val="20"/>
          <w:szCs w:val="20"/>
          <w:shd w:val="clear" w:color="auto" w:fill="FFFFFF"/>
        </w:rPr>
        <w:t xml:space="preserve"> server over a network which is waiting</w:t>
      </w:r>
      <w:r w:rsidR="00DC31FA" w:rsidRPr="00EF178B">
        <w:rPr>
          <w:rFonts w:ascii="Arial" w:hAnsi="Arial" w:cs="Arial"/>
          <w:color w:val="000000"/>
          <w:sz w:val="20"/>
          <w:szCs w:val="20"/>
          <w:shd w:val="clear" w:color="auto" w:fill="FFFFFF"/>
        </w:rPr>
        <w:t xml:space="preserve"> for client’s</w:t>
      </w:r>
      <w:r w:rsidR="005D7D85" w:rsidRPr="00EF178B">
        <w:rPr>
          <w:rFonts w:ascii="Arial" w:hAnsi="Arial" w:cs="Arial"/>
          <w:color w:val="000000"/>
          <w:sz w:val="20"/>
          <w:szCs w:val="20"/>
          <w:shd w:val="clear" w:color="auto" w:fill="FFFFFF"/>
        </w:rPr>
        <w:t xml:space="preserve"> request.</w:t>
      </w:r>
    </w:p>
    <w:p w:rsidR="00DC31FA" w:rsidRDefault="00DC31FA" w:rsidP="00DC31FA">
      <w:pPr>
        <w:pStyle w:val="ListParagraph"/>
        <w:widowControl w:val="0"/>
        <w:autoSpaceDE w:val="0"/>
        <w:autoSpaceDN w:val="0"/>
        <w:adjustRightInd w:val="0"/>
        <w:ind w:left="1080"/>
        <w:jc w:val="center"/>
        <w:rPr>
          <w:rFonts w:ascii="Arial" w:hAnsi="Arial" w:cs="Arial"/>
          <w:color w:val="000000"/>
          <w:sz w:val="20"/>
          <w:szCs w:val="20"/>
          <w:shd w:val="clear" w:color="auto" w:fill="FFFFFF"/>
        </w:rPr>
      </w:pPr>
    </w:p>
    <w:tbl>
      <w:tblPr>
        <w:tblStyle w:val="TableGrid"/>
        <w:tblW w:w="0" w:type="auto"/>
        <w:tblInd w:w="1080" w:type="dxa"/>
        <w:tblLook w:val="04A0" w:firstRow="1" w:lastRow="0" w:firstColumn="1" w:lastColumn="0" w:noHBand="0" w:noVBand="1"/>
      </w:tblPr>
      <w:tblGrid>
        <w:gridCol w:w="4221"/>
        <w:gridCol w:w="4275"/>
      </w:tblGrid>
      <w:tr w:rsidR="00AE1EA4" w:rsidTr="00DC31FA">
        <w:tc>
          <w:tcPr>
            <w:tcW w:w="4788" w:type="dxa"/>
            <w:shd w:val="clear" w:color="auto" w:fill="C6D9F1" w:themeFill="text2" w:themeFillTint="33"/>
          </w:tcPr>
          <w:p w:rsidR="00DC31FA" w:rsidRPr="00AE1EA4" w:rsidRDefault="00AE1EA4" w:rsidP="00AE1EA4">
            <w:pPr>
              <w:jc w:val="center"/>
              <w:rPr>
                <w:i/>
              </w:rPr>
            </w:pPr>
            <w:r w:rsidRPr="00AE1EA4">
              <w:rPr>
                <w:i/>
              </w:rPr>
              <w:t>Client Application</w:t>
            </w:r>
          </w:p>
        </w:tc>
        <w:tc>
          <w:tcPr>
            <w:tcW w:w="4788" w:type="dxa"/>
            <w:shd w:val="clear" w:color="auto" w:fill="C6D9F1" w:themeFill="text2" w:themeFillTint="33"/>
          </w:tcPr>
          <w:p w:rsidR="00DC31FA" w:rsidRPr="00AE1EA4" w:rsidRDefault="00AE1EA4" w:rsidP="00AE1EA4">
            <w:pPr>
              <w:jc w:val="center"/>
              <w:rPr>
                <w:i/>
              </w:rPr>
            </w:pPr>
            <w:r w:rsidRPr="00AE1EA4">
              <w:rPr>
                <w:i/>
              </w:rPr>
              <w:t>Server  Application</w:t>
            </w:r>
          </w:p>
        </w:tc>
      </w:tr>
      <w:tr w:rsidR="00AE1EA4" w:rsidTr="00DC31FA">
        <w:tc>
          <w:tcPr>
            <w:tcW w:w="4788" w:type="dxa"/>
          </w:tcPr>
          <w:p w:rsidR="00DC31FA" w:rsidRDefault="00792506"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HMTL-Browsers – Chrome, Firefox</w:t>
            </w:r>
          </w:p>
        </w:tc>
        <w:tc>
          <w:tcPr>
            <w:tcW w:w="4788" w:type="dxa"/>
          </w:tcPr>
          <w:p w:rsidR="00DC31FA" w:rsidRDefault="00265CDF" w:rsidP="005D7D85">
            <w:pPr>
              <w:pStyle w:val="ListParagraph"/>
              <w:widowControl w:val="0"/>
              <w:autoSpaceDE w:val="0"/>
              <w:autoSpaceDN w:val="0"/>
              <w:adjustRightInd w:val="0"/>
              <w:ind w:left="0"/>
              <w:jc w:val="both"/>
              <w:rPr>
                <w:rFonts w:ascii="Arial" w:hAnsi="Arial" w:cs="Arial"/>
                <w:color w:val="000000"/>
                <w:sz w:val="20"/>
                <w:szCs w:val="20"/>
                <w:shd w:val="clear" w:color="auto" w:fill="FFFFFF"/>
              </w:rPr>
            </w:pPr>
            <w:del w:id="30" w:author="Andrew" w:date="2014-02-18T15:36:00Z">
              <w:r w:rsidDel="00674114">
                <w:rPr>
                  <w:rFonts w:ascii="Arial" w:hAnsi="Arial" w:cs="Arial"/>
                  <w:color w:val="000000"/>
                  <w:sz w:val="20"/>
                  <w:szCs w:val="20"/>
                  <w:shd w:val="clear" w:color="auto" w:fill="FFFFFF"/>
                </w:rPr>
                <w:delText xml:space="preserve"> Have Fun</w:delText>
              </w:r>
            </w:del>
            <w:ins w:id="31" w:author="Andrew" w:date="2014-02-18T15:36:00Z">
              <w:r w:rsidR="00674114">
                <w:rPr>
                  <w:rFonts w:ascii="Arial" w:hAnsi="Arial" w:cs="Arial"/>
                  <w:color w:val="000000"/>
                  <w:sz w:val="20"/>
                  <w:szCs w:val="20"/>
                  <w:shd w:val="clear" w:color="auto" w:fill="FFFFFF"/>
                </w:rPr>
                <w:t xml:space="preserve">This server runs a little different than </w:t>
              </w:r>
            </w:ins>
            <w:ins w:id="32" w:author="Andrew" w:date="2014-02-18T15:39:00Z">
              <w:r w:rsidR="00674114">
                <w:rPr>
                  <w:rFonts w:ascii="Arial" w:hAnsi="Arial" w:cs="Arial"/>
                  <w:color w:val="000000"/>
                  <w:sz w:val="20"/>
                  <w:szCs w:val="20"/>
                  <w:shd w:val="clear" w:color="auto" w:fill="FFFFFF"/>
                </w:rPr>
                <w:t>typical</w:t>
              </w:r>
            </w:ins>
            <w:ins w:id="33" w:author="Andrew" w:date="2014-02-18T15:36:00Z">
              <w:r w:rsidR="00674114">
                <w:rPr>
                  <w:rFonts w:ascii="Arial" w:hAnsi="Arial" w:cs="Arial"/>
                  <w:color w:val="000000"/>
                  <w:sz w:val="20"/>
                  <w:szCs w:val="20"/>
                  <w:shd w:val="clear" w:color="auto" w:fill="FFFFFF"/>
                </w:rPr>
                <w:t xml:space="preserve"> client-server architecture.  The main webserver has the ability of </w:t>
              </w:r>
            </w:ins>
            <w:ins w:id="34" w:author="Andrew" w:date="2014-02-18T15:39:00Z">
              <w:r w:rsidR="00674114">
                <w:rPr>
                  <w:rFonts w:ascii="Arial" w:hAnsi="Arial" w:cs="Arial"/>
                  <w:color w:val="000000"/>
                  <w:sz w:val="20"/>
                  <w:szCs w:val="20"/>
                  <w:shd w:val="clear" w:color="auto" w:fill="FFFFFF"/>
                </w:rPr>
                <w:t xml:space="preserve">to deliver the information and share it via the internet but there is third party software that is needed to display and play some information that is transmitted from the server to the client.  An example of this would be a flash video.  This video can be sent and saved on the web server but needs a special player (flash player) for the information to be distributed correctly on a web page.  </w:t>
              </w:r>
              <w:bookmarkStart w:id="35" w:name="_GoBack"/>
              <w:bookmarkEnd w:id="35"/>
              <w:r w:rsidR="00674114">
                <w:rPr>
                  <w:rFonts w:ascii="Arial" w:hAnsi="Arial" w:cs="Arial"/>
                  <w:color w:val="000000"/>
                  <w:sz w:val="20"/>
                  <w:szCs w:val="20"/>
                  <w:shd w:val="clear" w:color="auto" w:fill="FFFFFF"/>
                </w:rPr>
                <w:t xml:space="preserve"> </w:t>
              </w:r>
            </w:ins>
          </w:p>
        </w:tc>
      </w:tr>
      <w:tr w:rsidR="00AE1EA4" w:rsidTr="00DC31FA">
        <w:tc>
          <w:tcPr>
            <w:tcW w:w="4788" w:type="dxa"/>
          </w:tcPr>
          <w:p w:rsidR="00DC31FA" w:rsidRDefault="00792506"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Mobile applications - </w:t>
            </w:r>
          </w:p>
        </w:tc>
        <w:tc>
          <w:tcPr>
            <w:tcW w:w="4788" w:type="dxa"/>
          </w:tcPr>
          <w:p w:rsidR="00DC31FA" w:rsidRDefault="005F5CAD" w:rsidP="005D7D85">
            <w:pPr>
              <w:pStyle w:val="ListParagraph"/>
              <w:widowControl w:val="0"/>
              <w:autoSpaceDE w:val="0"/>
              <w:autoSpaceDN w:val="0"/>
              <w:adjustRightInd w:val="0"/>
              <w:ind w:left="0"/>
              <w:jc w:val="both"/>
              <w:rPr>
                <w:rFonts w:ascii="Arial" w:hAnsi="Arial" w:cs="Arial"/>
                <w:color w:val="000000"/>
                <w:sz w:val="20"/>
                <w:szCs w:val="20"/>
                <w:shd w:val="clear" w:color="auto" w:fill="FFFFFF"/>
              </w:rPr>
            </w:pPr>
            <w:ins w:id="36" w:author="Andrew" w:date="2014-02-18T15:29:00Z">
              <w:r>
                <w:rPr>
                  <w:rFonts w:ascii="Arial" w:hAnsi="Arial" w:cs="Arial"/>
                  <w:color w:val="000000"/>
                  <w:sz w:val="20"/>
                  <w:szCs w:val="20"/>
                  <w:shd w:val="clear" w:color="auto" w:fill="FFFFFF"/>
                </w:rPr>
                <w:t xml:space="preserve">The server for this plays the role on </w:t>
              </w:r>
            </w:ins>
            <w:ins w:id="37" w:author="Andrew" w:date="2014-02-18T15:30:00Z">
              <w:r>
                <w:rPr>
                  <w:rFonts w:ascii="Arial" w:hAnsi="Arial" w:cs="Arial"/>
                  <w:color w:val="000000"/>
                  <w:sz w:val="20"/>
                  <w:szCs w:val="20"/>
                  <w:shd w:val="clear" w:color="auto" w:fill="FFFFFF"/>
                </w:rPr>
                <w:t>transferring</w:t>
              </w:r>
            </w:ins>
            <w:ins w:id="38" w:author="Andrew" w:date="2014-02-18T15:29:00Z">
              <w:r>
                <w:rPr>
                  <w:rFonts w:ascii="Arial" w:hAnsi="Arial" w:cs="Arial"/>
                  <w:color w:val="000000"/>
                  <w:sz w:val="20"/>
                  <w:szCs w:val="20"/>
                  <w:shd w:val="clear" w:color="auto" w:fill="FFFFFF"/>
                </w:rPr>
                <w:t xml:space="preserve"> </w:t>
              </w:r>
            </w:ins>
            <w:ins w:id="39" w:author="Andrew" w:date="2014-02-18T15:30:00Z">
              <w:r>
                <w:rPr>
                  <w:rFonts w:ascii="Arial" w:hAnsi="Arial" w:cs="Arial"/>
                  <w:color w:val="000000"/>
                  <w:sz w:val="20"/>
                  <w:szCs w:val="20"/>
                  <w:shd w:val="clear" w:color="auto" w:fill="FFFFFF"/>
                </w:rPr>
                <w:t xml:space="preserve">short term data between the mobile/handheld </w:t>
              </w:r>
            </w:ins>
            <w:ins w:id="40" w:author="Andrew" w:date="2014-02-18T15:33:00Z">
              <w:r>
                <w:rPr>
                  <w:rFonts w:ascii="Arial" w:hAnsi="Arial" w:cs="Arial"/>
                  <w:color w:val="000000"/>
                  <w:sz w:val="20"/>
                  <w:szCs w:val="20"/>
                  <w:shd w:val="clear" w:color="auto" w:fill="FFFFFF"/>
                </w:rPr>
                <w:t>devices</w:t>
              </w:r>
            </w:ins>
            <w:ins w:id="41" w:author="Andrew" w:date="2014-02-18T15:30:00Z">
              <w:r>
                <w:rPr>
                  <w:rFonts w:ascii="Arial" w:hAnsi="Arial" w:cs="Arial"/>
                  <w:color w:val="000000"/>
                  <w:sz w:val="20"/>
                  <w:szCs w:val="20"/>
                  <w:shd w:val="clear" w:color="auto" w:fill="FFFFFF"/>
                </w:rPr>
                <w:t>.  The client device is just used as a GUI and to display the transferred information.  This is also done on a short term</w:t>
              </w:r>
            </w:ins>
            <w:ins w:id="42" w:author="Andrew" w:date="2014-02-18T15:32:00Z">
              <w:r>
                <w:rPr>
                  <w:rFonts w:ascii="Arial" w:hAnsi="Arial" w:cs="Arial"/>
                  <w:color w:val="000000"/>
                  <w:sz w:val="20"/>
                  <w:szCs w:val="20"/>
                  <w:shd w:val="clear" w:color="auto" w:fill="FFFFFF"/>
                </w:rPr>
                <w:t xml:space="preserve"> lease.  The middleware server holds all the data and has the ability to transfer it from the </w:t>
              </w:r>
              <w:proofErr w:type="spellStart"/>
              <w:r>
                <w:rPr>
                  <w:rFonts w:ascii="Arial" w:hAnsi="Arial" w:cs="Arial"/>
                  <w:color w:val="000000"/>
                  <w:sz w:val="20"/>
                  <w:szCs w:val="20"/>
                  <w:shd w:val="clear" w:color="auto" w:fill="FFFFFF"/>
                </w:rPr>
                <w:t>excisting</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sysem</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aricheture</w:t>
              </w:r>
              <w:proofErr w:type="spellEnd"/>
              <w:r>
                <w:rPr>
                  <w:rFonts w:ascii="Arial" w:hAnsi="Arial" w:cs="Arial"/>
                  <w:color w:val="000000"/>
                  <w:sz w:val="20"/>
                  <w:szCs w:val="20"/>
                  <w:shd w:val="clear" w:color="auto" w:fill="FFFFFF"/>
                </w:rPr>
                <w:t xml:space="preserve"> to the new </w:t>
              </w:r>
            </w:ins>
            <w:ins w:id="43" w:author="Andrew" w:date="2014-02-18T15:33:00Z">
              <w:r>
                <w:rPr>
                  <w:rFonts w:ascii="Arial" w:hAnsi="Arial" w:cs="Arial"/>
                  <w:color w:val="000000"/>
                  <w:sz w:val="20"/>
                  <w:szCs w:val="20"/>
                  <w:shd w:val="clear" w:color="auto" w:fill="FFFFFF"/>
                </w:rPr>
                <w:t>handheld</w:t>
              </w:r>
            </w:ins>
            <w:ins w:id="44" w:author="Andrew" w:date="2014-02-18T15:32:00Z">
              <w:r>
                <w:rPr>
                  <w:rFonts w:ascii="Arial" w:hAnsi="Arial" w:cs="Arial"/>
                  <w:color w:val="000000"/>
                  <w:sz w:val="20"/>
                  <w:szCs w:val="20"/>
                  <w:shd w:val="clear" w:color="auto" w:fill="FFFFFF"/>
                </w:rPr>
                <w:t xml:space="preserve"> </w:t>
              </w:r>
            </w:ins>
            <w:ins w:id="45" w:author="Andrew" w:date="2014-02-18T15:33:00Z">
              <w:r>
                <w:rPr>
                  <w:rFonts w:ascii="Arial" w:hAnsi="Arial" w:cs="Arial"/>
                  <w:color w:val="000000"/>
                  <w:sz w:val="20"/>
                  <w:szCs w:val="20"/>
                  <w:shd w:val="clear" w:color="auto" w:fill="FFFFFF"/>
                </w:rPr>
                <w:t xml:space="preserve">architecture. </w:t>
              </w:r>
            </w:ins>
            <w:ins w:id="46" w:author="Andrew" w:date="2014-02-18T15:32:00Z">
              <w:r>
                <w:rPr>
                  <w:rFonts w:ascii="Arial" w:hAnsi="Arial" w:cs="Arial"/>
                  <w:color w:val="000000"/>
                  <w:sz w:val="20"/>
                  <w:szCs w:val="20"/>
                  <w:shd w:val="clear" w:color="auto" w:fill="FFFFFF"/>
                </w:rPr>
                <w:t xml:space="preserve">  </w:t>
              </w:r>
            </w:ins>
          </w:p>
        </w:tc>
      </w:tr>
      <w:tr w:rsidR="00AE1EA4" w:rsidTr="00DC31FA">
        <w:tc>
          <w:tcPr>
            <w:tcW w:w="4788" w:type="dxa"/>
          </w:tcPr>
          <w:p w:rsidR="00DC31FA" w:rsidRDefault="00792506"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Online-Games- WOW</w:t>
            </w:r>
          </w:p>
        </w:tc>
        <w:tc>
          <w:tcPr>
            <w:tcW w:w="4788" w:type="dxa"/>
          </w:tcPr>
          <w:p w:rsidR="00DC31FA" w:rsidRDefault="002F6E1B" w:rsidP="005D7D85">
            <w:pPr>
              <w:pStyle w:val="ListParagraph"/>
              <w:widowControl w:val="0"/>
              <w:autoSpaceDE w:val="0"/>
              <w:autoSpaceDN w:val="0"/>
              <w:adjustRightInd w:val="0"/>
              <w:ind w:left="0"/>
              <w:jc w:val="both"/>
              <w:rPr>
                <w:rFonts w:ascii="Arial" w:hAnsi="Arial" w:cs="Arial"/>
                <w:color w:val="000000"/>
                <w:sz w:val="20"/>
                <w:szCs w:val="20"/>
                <w:shd w:val="clear" w:color="auto" w:fill="FFFFFF"/>
              </w:rPr>
            </w:pPr>
            <w:ins w:id="47" w:author="Andrew" w:date="2014-02-18T15:23:00Z">
              <w:r>
                <w:rPr>
                  <w:rFonts w:ascii="Arial" w:hAnsi="Arial" w:cs="Arial"/>
                  <w:color w:val="000000"/>
                  <w:sz w:val="20"/>
                  <w:szCs w:val="20"/>
                  <w:shd w:val="clear" w:color="auto" w:fill="FFFFFF"/>
                </w:rPr>
                <w:t xml:space="preserve">With online games, there is a distributed architecture on the server which is known as the </w:t>
              </w:r>
              <w:proofErr w:type="spellStart"/>
              <w:r>
                <w:rPr>
                  <w:rFonts w:ascii="Arial" w:hAnsi="Arial" w:cs="Arial"/>
                  <w:color w:val="000000"/>
                  <w:sz w:val="20"/>
                  <w:szCs w:val="20"/>
                  <w:shd w:val="clear" w:color="auto" w:fill="FFFFFF"/>
                </w:rPr>
                <w:t>Colyseus</w:t>
              </w:r>
              <w:proofErr w:type="spellEnd"/>
              <w:r>
                <w:rPr>
                  <w:rFonts w:ascii="Arial" w:hAnsi="Arial" w:cs="Arial"/>
                  <w:color w:val="000000"/>
                  <w:sz w:val="20"/>
                  <w:szCs w:val="20"/>
                  <w:shd w:val="clear" w:color="auto" w:fill="FFFFFF"/>
                </w:rPr>
                <w:t xml:space="preserve">.  This is the design and implementation protocol that is used on the server that is used </w:t>
              </w:r>
            </w:ins>
            <w:ins w:id="48" w:author="Andrew" w:date="2014-02-18T15:24:00Z">
              <w:r w:rsidR="005F5CAD">
                <w:rPr>
                  <w:rFonts w:ascii="Arial" w:hAnsi="Arial" w:cs="Arial"/>
                  <w:color w:val="000000"/>
                  <w:sz w:val="20"/>
                  <w:szCs w:val="20"/>
                  <w:shd w:val="clear" w:color="auto" w:fill="FFFFFF"/>
                </w:rPr>
                <w:t xml:space="preserve">to predict different checkpoints that may be accomplished by the client also known as the player.  </w:t>
              </w:r>
            </w:ins>
          </w:p>
        </w:tc>
      </w:tr>
      <w:tr w:rsidR="00AE1EA4" w:rsidTr="00DC31FA">
        <w:tc>
          <w:tcPr>
            <w:tcW w:w="4788" w:type="dxa"/>
          </w:tcPr>
          <w:p w:rsidR="00DC31FA" w:rsidRDefault="00792506"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Mail Applications- Gmail , Outlook</w:t>
            </w:r>
          </w:p>
        </w:tc>
        <w:tc>
          <w:tcPr>
            <w:tcW w:w="4788" w:type="dxa"/>
          </w:tcPr>
          <w:p w:rsidR="00DC31FA" w:rsidRDefault="003B577F" w:rsidP="005D7D85">
            <w:pPr>
              <w:pStyle w:val="ListParagraph"/>
              <w:widowControl w:val="0"/>
              <w:autoSpaceDE w:val="0"/>
              <w:autoSpaceDN w:val="0"/>
              <w:adjustRightInd w:val="0"/>
              <w:ind w:left="0"/>
              <w:jc w:val="both"/>
              <w:rPr>
                <w:rFonts w:ascii="Arial" w:hAnsi="Arial" w:cs="Arial"/>
                <w:color w:val="000000"/>
                <w:sz w:val="20"/>
                <w:szCs w:val="20"/>
                <w:shd w:val="clear" w:color="auto" w:fill="FFFFFF"/>
              </w:rPr>
            </w:pPr>
            <w:ins w:id="49" w:author="Andrew" w:date="2014-02-18T15:12:00Z">
              <w:r>
                <w:rPr>
                  <w:rFonts w:ascii="Arial" w:hAnsi="Arial" w:cs="Arial"/>
                  <w:color w:val="000000"/>
                  <w:sz w:val="20"/>
                  <w:szCs w:val="20"/>
                  <w:shd w:val="clear" w:color="auto" w:fill="FFFFFF"/>
                </w:rPr>
                <w:t xml:space="preserve">The </w:t>
              </w:r>
              <w:proofErr w:type="gramStart"/>
              <w:r>
                <w:rPr>
                  <w:rFonts w:ascii="Arial" w:hAnsi="Arial" w:cs="Arial"/>
                  <w:color w:val="000000"/>
                  <w:sz w:val="20"/>
                  <w:szCs w:val="20"/>
                  <w:shd w:val="clear" w:color="auto" w:fill="FFFFFF"/>
                </w:rPr>
                <w:t>servers</w:t>
              </w:r>
              <w:proofErr w:type="gramEnd"/>
              <w:r>
                <w:rPr>
                  <w:rFonts w:ascii="Arial" w:hAnsi="Arial" w:cs="Arial"/>
                  <w:color w:val="000000"/>
                  <w:sz w:val="20"/>
                  <w:szCs w:val="20"/>
                  <w:shd w:val="clear" w:color="auto" w:fill="FFFFFF"/>
                </w:rPr>
                <w:t xml:space="preserve"> main use in this role is to store relay, receive and deliver mail.  This is done </w:t>
              </w:r>
              <w:proofErr w:type="spellStart"/>
              <w:r>
                <w:rPr>
                  <w:rFonts w:ascii="Arial" w:hAnsi="Arial" w:cs="Arial"/>
                  <w:color w:val="000000"/>
                  <w:sz w:val="20"/>
                  <w:szCs w:val="20"/>
                  <w:shd w:val="clear" w:color="auto" w:fill="FFFFFF"/>
                </w:rPr>
                <w:t>done</w:t>
              </w:r>
              <w:proofErr w:type="spellEnd"/>
              <w:r>
                <w:rPr>
                  <w:rFonts w:ascii="Arial" w:hAnsi="Arial" w:cs="Arial"/>
                  <w:color w:val="000000"/>
                  <w:sz w:val="20"/>
                  <w:szCs w:val="20"/>
                  <w:shd w:val="clear" w:color="auto" w:fill="FFFFFF"/>
                </w:rPr>
                <w:t xml:space="preserve"> with a few roles of a mail server. The first way is through simple mail transfer protocol which is used for sending mail from a client. The protocol for the client to </w:t>
              </w:r>
            </w:ins>
            <w:ins w:id="50" w:author="Andrew" w:date="2014-02-18T15:13:00Z">
              <w:r>
                <w:rPr>
                  <w:rFonts w:ascii="Arial" w:hAnsi="Arial" w:cs="Arial"/>
                  <w:color w:val="000000"/>
                  <w:sz w:val="20"/>
                  <w:szCs w:val="20"/>
                  <w:shd w:val="clear" w:color="auto" w:fill="FFFFFF"/>
                </w:rPr>
                <w:t>receive</w:t>
              </w:r>
            </w:ins>
            <w:ins w:id="51" w:author="Andrew" w:date="2014-02-18T15:12:00Z">
              <w:r>
                <w:rPr>
                  <w:rFonts w:ascii="Arial" w:hAnsi="Arial" w:cs="Arial"/>
                  <w:color w:val="000000"/>
                  <w:sz w:val="20"/>
                  <w:szCs w:val="20"/>
                  <w:shd w:val="clear" w:color="auto" w:fill="FFFFFF"/>
                </w:rPr>
                <w:t xml:space="preserve"> </w:t>
              </w:r>
            </w:ins>
            <w:ins w:id="52" w:author="Andrew" w:date="2014-02-18T15:13:00Z">
              <w:r>
                <w:rPr>
                  <w:rFonts w:ascii="Arial" w:hAnsi="Arial" w:cs="Arial"/>
                  <w:color w:val="000000"/>
                  <w:sz w:val="20"/>
                  <w:szCs w:val="20"/>
                  <w:shd w:val="clear" w:color="auto" w:fill="FFFFFF"/>
                </w:rPr>
                <w:t xml:space="preserve">the mail is the post office protocol.  Along with POP there is one other for </w:t>
              </w:r>
            </w:ins>
            <w:ins w:id="53" w:author="Andrew" w:date="2014-02-18T15:14:00Z">
              <w:r>
                <w:rPr>
                  <w:rFonts w:ascii="Arial" w:hAnsi="Arial" w:cs="Arial"/>
                  <w:color w:val="000000"/>
                  <w:sz w:val="20"/>
                  <w:szCs w:val="20"/>
                  <w:shd w:val="clear" w:color="auto" w:fill="FFFFFF"/>
                </w:rPr>
                <w:t>receiving</w:t>
              </w:r>
            </w:ins>
            <w:ins w:id="54" w:author="Andrew" w:date="2014-02-18T15:13:00Z">
              <w:r>
                <w:rPr>
                  <w:rFonts w:ascii="Arial" w:hAnsi="Arial" w:cs="Arial"/>
                  <w:color w:val="000000"/>
                  <w:sz w:val="20"/>
                  <w:szCs w:val="20"/>
                  <w:shd w:val="clear" w:color="auto" w:fill="FFFFFF"/>
                </w:rPr>
                <w:t xml:space="preserve"> </w:t>
              </w:r>
            </w:ins>
            <w:ins w:id="55" w:author="Andrew" w:date="2014-02-18T15:14:00Z">
              <w:r>
                <w:rPr>
                  <w:rFonts w:ascii="Arial" w:hAnsi="Arial" w:cs="Arial"/>
                  <w:color w:val="000000"/>
                  <w:sz w:val="20"/>
                  <w:szCs w:val="20"/>
                  <w:shd w:val="clear" w:color="auto" w:fill="FFFFFF"/>
                </w:rPr>
                <w:t xml:space="preserve">mail at the client and this is called the Internet Message Access Protocol.  </w:t>
              </w:r>
            </w:ins>
          </w:p>
        </w:tc>
      </w:tr>
      <w:tr w:rsidR="00AE1EA4" w:rsidTr="00DC31FA">
        <w:tc>
          <w:tcPr>
            <w:tcW w:w="4788" w:type="dxa"/>
          </w:tcPr>
          <w:p w:rsidR="00DC31FA" w:rsidRDefault="00792506" w:rsidP="005D7D85">
            <w:pPr>
              <w:pStyle w:val="ListParagraph"/>
              <w:widowControl w:val="0"/>
              <w:autoSpaceDE w:val="0"/>
              <w:autoSpaceDN w:val="0"/>
              <w:adjustRightInd w:val="0"/>
              <w:ind w:left="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Database applications- Banking, etc…</w:t>
            </w:r>
          </w:p>
        </w:tc>
        <w:tc>
          <w:tcPr>
            <w:tcW w:w="4788" w:type="dxa"/>
          </w:tcPr>
          <w:p w:rsidR="00DC31FA" w:rsidRDefault="00757456" w:rsidP="005D7D85">
            <w:pPr>
              <w:pStyle w:val="ListParagraph"/>
              <w:widowControl w:val="0"/>
              <w:autoSpaceDE w:val="0"/>
              <w:autoSpaceDN w:val="0"/>
              <w:adjustRightInd w:val="0"/>
              <w:ind w:left="0"/>
              <w:jc w:val="both"/>
              <w:rPr>
                <w:rFonts w:ascii="Arial" w:hAnsi="Arial" w:cs="Arial"/>
                <w:color w:val="000000"/>
                <w:sz w:val="20"/>
                <w:szCs w:val="20"/>
                <w:shd w:val="clear" w:color="auto" w:fill="FFFFFF"/>
              </w:rPr>
            </w:pPr>
            <w:ins w:id="56" w:author="Andrew" w:date="2014-02-18T15:00:00Z">
              <w:r>
                <w:rPr>
                  <w:rFonts w:ascii="Arial" w:hAnsi="Arial" w:cs="Arial"/>
                  <w:color w:val="000000"/>
                  <w:sz w:val="20"/>
                  <w:szCs w:val="20"/>
                  <w:shd w:val="clear" w:color="auto" w:fill="FFFFFF"/>
                </w:rPr>
                <w:t xml:space="preserve">The server is used to store the shared data so </w:t>
              </w:r>
            </w:ins>
            <w:ins w:id="57" w:author="Andrew" w:date="2014-02-18T15:01:00Z">
              <w:r>
                <w:rPr>
                  <w:rFonts w:ascii="Arial" w:hAnsi="Arial" w:cs="Arial"/>
                  <w:color w:val="000000"/>
                  <w:sz w:val="20"/>
                  <w:szCs w:val="20"/>
                  <w:shd w:val="clear" w:color="auto" w:fill="FFFFFF"/>
                </w:rPr>
                <w:t>multiple</w:t>
              </w:r>
            </w:ins>
            <w:ins w:id="58" w:author="Andrew" w:date="2014-02-18T15:00:00Z">
              <w:r>
                <w:rPr>
                  <w:rFonts w:ascii="Arial" w:hAnsi="Arial" w:cs="Arial"/>
                  <w:color w:val="000000"/>
                  <w:sz w:val="20"/>
                  <w:szCs w:val="20"/>
                  <w:shd w:val="clear" w:color="auto" w:fill="FFFFFF"/>
                </w:rPr>
                <w:t xml:space="preserve"> </w:t>
              </w:r>
            </w:ins>
            <w:ins w:id="59" w:author="Andrew" w:date="2014-02-18T15:01:00Z">
              <w:r>
                <w:rPr>
                  <w:rFonts w:ascii="Arial" w:hAnsi="Arial" w:cs="Arial"/>
                  <w:color w:val="000000"/>
                  <w:sz w:val="20"/>
                  <w:szCs w:val="20"/>
                  <w:shd w:val="clear" w:color="auto" w:fill="FFFFFF"/>
                </w:rPr>
                <w:t xml:space="preserve">clients can connect and add information to the database.  This makes the information consistent across all of the client computers in the model.  </w:t>
              </w:r>
            </w:ins>
          </w:p>
        </w:tc>
      </w:tr>
      <w:tr w:rsidR="00AE1EA4" w:rsidTr="00DC31FA">
        <w:tc>
          <w:tcPr>
            <w:tcW w:w="4788" w:type="dxa"/>
          </w:tcPr>
          <w:p w:rsidR="00DC31FA" w:rsidRDefault="00265CDF" w:rsidP="00265CDF">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FTP</w:t>
            </w:r>
          </w:p>
        </w:tc>
        <w:tc>
          <w:tcPr>
            <w:tcW w:w="4788" w:type="dxa"/>
          </w:tcPr>
          <w:p w:rsidR="00DC31FA" w:rsidRDefault="00757456" w:rsidP="005D7D85">
            <w:pPr>
              <w:pStyle w:val="ListParagraph"/>
              <w:widowControl w:val="0"/>
              <w:autoSpaceDE w:val="0"/>
              <w:autoSpaceDN w:val="0"/>
              <w:adjustRightInd w:val="0"/>
              <w:ind w:left="0"/>
              <w:jc w:val="both"/>
              <w:rPr>
                <w:rFonts w:ascii="Arial" w:hAnsi="Arial" w:cs="Arial"/>
                <w:color w:val="000000"/>
                <w:sz w:val="20"/>
                <w:szCs w:val="20"/>
                <w:shd w:val="clear" w:color="auto" w:fill="FFFFFF"/>
              </w:rPr>
            </w:pPr>
            <w:proofErr w:type="spellStart"/>
            <w:ins w:id="60" w:author="Andrew" w:date="2014-02-18T14:54:00Z">
              <w:r>
                <w:rPr>
                  <w:rFonts w:ascii="Arial" w:hAnsi="Arial" w:cs="Arial"/>
                  <w:color w:val="000000"/>
                  <w:sz w:val="20"/>
                  <w:szCs w:val="20"/>
                  <w:shd w:val="clear" w:color="auto" w:fill="FFFFFF"/>
                </w:rPr>
                <w:t>Filezilla</w:t>
              </w:r>
              <w:proofErr w:type="spellEnd"/>
              <w:r>
                <w:rPr>
                  <w:rFonts w:ascii="Arial" w:hAnsi="Arial" w:cs="Arial"/>
                  <w:color w:val="000000"/>
                  <w:sz w:val="20"/>
                  <w:szCs w:val="20"/>
                  <w:shd w:val="clear" w:color="auto" w:fill="FFFFFF"/>
                </w:rPr>
                <w:t xml:space="preserve"> Server, Interface used for the remote client to connect and perform file transfers in both directions </w:t>
              </w:r>
            </w:ins>
          </w:p>
        </w:tc>
      </w:tr>
      <w:tr w:rsidR="00265CDF" w:rsidTr="00DC31FA">
        <w:tc>
          <w:tcPr>
            <w:tcW w:w="4788" w:type="dxa"/>
          </w:tcPr>
          <w:p w:rsidR="00265CDF" w:rsidRDefault="00265CDF" w:rsidP="00265CDF">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TCP</w:t>
            </w:r>
          </w:p>
        </w:tc>
        <w:tc>
          <w:tcPr>
            <w:tcW w:w="4788" w:type="dxa"/>
          </w:tcPr>
          <w:p w:rsidR="00265CDF" w:rsidRDefault="00757456" w:rsidP="005D7D85">
            <w:pPr>
              <w:pStyle w:val="ListParagraph"/>
              <w:widowControl w:val="0"/>
              <w:autoSpaceDE w:val="0"/>
              <w:autoSpaceDN w:val="0"/>
              <w:adjustRightInd w:val="0"/>
              <w:ind w:left="0"/>
              <w:jc w:val="both"/>
              <w:rPr>
                <w:rFonts w:ascii="Arial" w:hAnsi="Arial" w:cs="Arial"/>
                <w:color w:val="000000"/>
                <w:sz w:val="20"/>
                <w:szCs w:val="20"/>
                <w:shd w:val="clear" w:color="auto" w:fill="FFFFFF"/>
              </w:rPr>
            </w:pPr>
            <w:ins w:id="61" w:author="Andrew" w:date="2014-02-18T14:56:00Z">
              <w:r>
                <w:rPr>
                  <w:rFonts w:ascii="Arial" w:hAnsi="Arial" w:cs="Arial"/>
                  <w:color w:val="000000"/>
                  <w:sz w:val="20"/>
                  <w:szCs w:val="20"/>
                  <w:shd w:val="clear" w:color="auto" w:fill="FFFFFF"/>
                </w:rPr>
                <w:t xml:space="preserve">IP Address </w:t>
              </w:r>
              <w:proofErr w:type="gramStart"/>
              <w:r>
                <w:rPr>
                  <w:rFonts w:ascii="Arial" w:hAnsi="Arial" w:cs="Arial"/>
                  <w:color w:val="000000"/>
                  <w:sz w:val="20"/>
                  <w:szCs w:val="20"/>
                  <w:shd w:val="clear" w:color="auto" w:fill="FFFFFF"/>
                </w:rPr>
                <w:t>are</w:t>
              </w:r>
              <w:proofErr w:type="gramEnd"/>
              <w:r>
                <w:rPr>
                  <w:rFonts w:ascii="Arial" w:hAnsi="Arial" w:cs="Arial"/>
                  <w:color w:val="000000"/>
                  <w:sz w:val="20"/>
                  <w:szCs w:val="20"/>
                  <w:shd w:val="clear" w:color="auto" w:fill="FFFFFF"/>
                </w:rPr>
                <w:t xml:space="preserve"> used to be assigned to the client </w:t>
              </w:r>
            </w:ins>
            <w:ins w:id="62" w:author="Andrew" w:date="2014-02-18T14:57:00Z">
              <w:r>
                <w:rPr>
                  <w:rFonts w:ascii="Arial" w:hAnsi="Arial" w:cs="Arial"/>
                  <w:color w:val="000000"/>
                  <w:sz w:val="20"/>
                  <w:szCs w:val="20"/>
                  <w:shd w:val="clear" w:color="auto" w:fill="FFFFFF"/>
                </w:rPr>
                <w:t>depending</w:t>
              </w:r>
            </w:ins>
            <w:ins w:id="63" w:author="Andrew" w:date="2014-02-18T14:56:00Z">
              <w:r>
                <w:rPr>
                  <w:rFonts w:ascii="Arial" w:hAnsi="Arial" w:cs="Arial"/>
                  <w:color w:val="000000"/>
                  <w:sz w:val="20"/>
                  <w:szCs w:val="20"/>
                  <w:shd w:val="clear" w:color="auto" w:fill="FFFFFF"/>
                </w:rPr>
                <w:t xml:space="preserve"> </w:t>
              </w:r>
            </w:ins>
            <w:ins w:id="64" w:author="Andrew" w:date="2014-02-18T14:57:00Z">
              <w:r>
                <w:rPr>
                  <w:rFonts w:ascii="Arial" w:hAnsi="Arial" w:cs="Arial"/>
                  <w:color w:val="000000"/>
                  <w:sz w:val="20"/>
                  <w:szCs w:val="20"/>
                  <w:shd w:val="clear" w:color="auto" w:fill="FFFFFF"/>
                </w:rPr>
                <w:t xml:space="preserve">on their functionality on the server itself. </w:t>
              </w:r>
            </w:ins>
            <w:ins w:id="65" w:author="Andrew" w:date="2014-02-18T14:58:00Z">
              <w:r>
                <w:rPr>
                  <w:rFonts w:ascii="Arial" w:hAnsi="Arial" w:cs="Arial"/>
                  <w:color w:val="000000"/>
                  <w:sz w:val="20"/>
                  <w:szCs w:val="20"/>
                  <w:shd w:val="clear" w:color="auto" w:fill="FFFFFF"/>
                </w:rPr>
                <w:t xml:space="preserve">Each the server and the </w:t>
              </w:r>
              <w:proofErr w:type="spellStart"/>
              <w:r>
                <w:rPr>
                  <w:rFonts w:ascii="Arial" w:hAnsi="Arial" w:cs="Arial"/>
                  <w:color w:val="000000"/>
                  <w:sz w:val="20"/>
                  <w:szCs w:val="20"/>
                  <w:shd w:val="clear" w:color="auto" w:fill="FFFFFF"/>
                </w:rPr>
                <w:t>the</w:t>
              </w:r>
              <w:proofErr w:type="spellEnd"/>
              <w:r>
                <w:rPr>
                  <w:rFonts w:ascii="Arial" w:hAnsi="Arial" w:cs="Arial"/>
                  <w:color w:val="000000"/>
                  <w:sz w:val="20"/>
                  <w:szCs w:val="20"/>
                  <w:shd w:val="clear" w:color="auto" w:fill="FFFFFF"/>
                </w:rPr>
                <w:t xml:space="preserve"> client will be given a distinct address which both will know when communicating.  </w:t>
              </w:r>
            </w:ins>
          </w:p>
        </w:tc>
      </w:tr>
    </w:tbl>
    <w:p w:rsidR="00F6001D" w:rsidRPr="001715E5" w:rsidRDefault="00F6001D" w:rsidP="001715E5">
      <w:pPr>
        <w:pStyle w:val="ListParagraph"/>
        <w:widowControl w:val="0"/>
        <w:numPr>
          <w:ilvl w:val="1"/>
          <w:numId w:val="1"/>
        </w:numPr>
        <w:autoSpaceDE w:val="0"/>
        <w:autoSpaceDN w:val="0"/>
        <w:adjustRightInd w:val="0"/>
        <w:rPr>
          <w:color w:val="000000"/>
          <w:sz w:val="23"/>
          <w:szCs w:val="23"/>
        </w:rPr>
      </w:pPr>
      <w:r w:rsidRPr="001715E5">
        <w:rPr>
          <w:color w:val="000000"/>
          <w:sz w:val="23"/>
          <w:szCs w:val="23"/>
        </w:rPr>
        <w:t>Advantages/disadvantages or strengths/weaknesses of this pattern</w:t>
      </w:r>
      <w:r w:rsidR="0059625F" w:rsidRPr="001715E5">
        <w:rPr>
          <w:color w:val="000000"/>
          <w:sz w:val="23"/>
          <w:szCs w:val="23"/>
        </w:rPr>
        <w:t>:</w:t>
      </w:r>
    </w:p>
    <w:p w:rsidR="00265CDF" w:rsidRDefault="0059625F" w:rsidP="0059625F">
      <w:pPr>
        <w:pStyle w:val="ListParagraph"/>
        <w:widowControl w:val="0"/>
        <w:autoSpaceDE w:val="0"/>
        <w:autoSpaceDN w:val="0"/>
        <w:adjustRightInd w:val="0"/>
        <w:ind w:left="1080"/>
        <w:rPr>
          <w:color w:val="000000"/>
          <w:sz w:val="23"/>
          <w:szCs w:val="23"/>
        </w:rPr>
      </w:pPr>
      <w:r>
        <w:rPr>
          <w:color w:val="000000"/>
          <w:sz w:val="23"/>
          <w:szCs w:val="23"/>
        </w:rPr>
        <w:t>Advantages:</w:t>
      </w:r>
      <w:r w:rsidR="00265CDF">
        <w:rPr>
          <w:color w:val="000000"/>
          <w:sz w:val="23"/>
          <w:szCs w:val="23"/>
        </w:rPr>
        <w:t xml:space="preserve"> </w:t>
      </w:r>
    </w:p>
    <w:p w:rsidR="0059625F" w:rsidRDefault="00000BCA" w:rsidP="00265CDF">
      <w:pPr>
        <w:pStyle w:val="ListParagraph"/>
        <w:widowControl w:val="0"/>
        <w:numPr>
          <w:ilvl w:val="0"/>
          <w:numId w:val="2"/>
        </w:numPr>
        <w:autoSpaceDE w:val="0"/>
        <w:autoSpaceDN w:val="0"/>
        <w:adjustRightInd w:val="0"/>
        <w:rPr>
          <w:color w:val="000000"/>
          <w:sz w:val="23"/>
          <w:szCs w:val="23"/>
        </w:rPr>
      </w:pPr>
      <w:r>
        <w:rPr>
          <w:color w:val="000000"/>
          <w:sz w:val="23"/>
          <w:szCs w:val="23"/>
        </w:rPr>
        <w:lastRenderedPageBreak/>
        <w:t>Server side is a</w:t>
      </w:r>
      <w:r w:rsidR="00265CDF">
        <w:rPr>
          <w:color w:val="000000"/>
          <w:sz w:val="23"/>
          <w:szCs w:val="23"/>
        </w:rPr>
        <w:t>ble to handle multiple clients in parallel</w:t>
      </w:r>
    </w:p>
    <w:p w:rsidR="00265CDF" w:rsidRDefault="00265CDF" w:rsidP="00265CDF">
      <w:pPr>
        <w:pStyle w:val="ListParagraph"/>
        <w:widowControl w:val="0"/>
        <w:numPr>
          <w:ilvl w:val="0"/>
          <w:numId w:val="2"/>
        </w:numPr>
        <w:autoSpaceDE w:val="0"/>
        <w:autoSpaceDN w:val="0"/>
        <w:adjustRightInd w:val="0"/>
        <w:rPr>
          <w:color w:val="000000"/>
          <w:sz w:val="23"/>
          <w:szCs w:val="23"/>
        </w:rPr>
      </w:pPr>
      <w:r>
        <w:rPr>
          <w:color w:val="000000"/>
          <w:sz w:val="23"/>
          <w:szCs w:val="23"/>
        </w:rPr>
        <w:t>Server can manage different types of clients (</w:t>
      </w:r>
      <w:proofErr w:type="spellStart"/>
      <w:r>
        <w:rPr>
          <w:color w:val="000000"/>
          <w:sz w:val="23"/>
          <w:szCs w:val="23"/>
        </w:rPr>
        <w:t>e.g</w:t>
      </w:r>
      <w:proofErr w:type="spellEnd"/>
      <w:r>
        <w:rPr>
          <w:color w:val="000000"/>
          <w:sz w:val="23"/>
          <w:szCs w:val="23"/>
        </w:rPr>
        <w:t>, different browsers)</w:t>
      </w:r>
    </w:p>
    <w:p w:rsidR="00265CDF" w:rsidRDefault="00265CDF" w:rsidP="00265CDF">
      <w:pPr>
        <w:pStyle w:val="ListParagraph"/>
        <w:widowControl w:val="0"/>
        <w:numPr>
          <w:ilvl w:val="0"/>
          <w:numId w:val="2"/>
        </w:numPr>
        <w:autoSpaceDE w:val="0"/>
        <w:autoSpaceDN w:val="0"/>
        <w:adjustRightInd w:val="0"/>
        <w:rPr>
          <w:color w:val="000000"/>
          <w:sz w:val="23"/>
          <w:szCs w:val="23"/>
        </w:rPr>
      </w:pPr>
      <w:r>
        <w:rPr>
          <w:color w:val="000000"/>
          <w:sz w:val="23"/>
          <w:szCs w:val="23"/>
        </w:rPr>
        <w:t>Infrastructure reliability with , Cache server and Backup serves</w:t>
      </w:r>
    </w:p>
    <w:p w:rsidR="0059625F" w:rsidRDefault="0059625F" w:rsidP="0059625F">
      <w:pPr>
        <w:pStyle w:val="ListParagraph"/>
        <w:widowControl w:val="0"/>
        <w:autoSpaceDE w:val="0"/>
        <w:autoSpaceDN w:val="0"/>
        <w:adjustRightInd w:val="0"/>
        <w:ind w:left="1080"/>
        <w:rPr>
          <w:color w:val="000000"/>
          <w:sz w:val="23"/>
          <w:szCs w:val="23"/>
        </w:rPr>
      </w:pPr>
    </w:p>
    <w:p w:rsidR="0059625F" w:rsidRDefault="0059625F" w:rsidP="0059625F">
      <w:pPr>
        <w:pStyle w:val="ListParagraph"/>
        <w:widowControl w:val="0"/>
        <w:autoSpaceDE w:val="0"/>
        <w:autoSpaceDN w:val="0"/>
        <w:adjustRightInd w:val="0"/>
        <w:ind w:left="1080"/>
        <w:rPr>
          <w:color w:val="000000"/>
          <w:sz w:val="23"/>
          <w:szCs w:val="23"/>
        </w:rPr>
      </w:pPr>
      <w:r>
        <w:rPr>
          <w:color w:val="000000"/>
          <w:sz w:val="23"/>
          <w:szCs w:val="23"/>
        </w:rPr>
        <w:t xml:space="preserve">Disadvantages: </w:t>
      </w:r>
    </w:p>
    <w:p w:rsidR="00265CDF" w:rsidRDefault="001715E5" w:rsidP="00265CDF">
      <w:pPr>
        <w:pStyle w:val="ListParagraph"/>
        <w:widowControl w:val="0"/>
        <w:numPr>
          <w:ilvl w:val="0"/>
          <w:numId w:val="4"/>
        </w:numPr>
        <w:autoSpaceDE w:val="0"/>
        <w:autoSpaceDN w:val="0"/>
        <w:adjustRightInd w:val="0"/>
        <w:rPr>
          <w:color w:val="000000"/>
          <w:sz w:val="23"/>
          <w:szCs w:val="23"/>
        </w:rPr>
      </w:pPr>
      <w:r>
        <w:rPr>
          <w:color w:val="000000"/>
          <w:sz w:val="23"/>
          <w:szCs w:val="23"/>
        </w:rPr>
        <w:t xml:space="preserve">Relies on a </w:t>
      </w:r>
      <w:r w:rsidR="00000BCA">
        <w:rPr>
          <w:color w:val="000000"/>
          <w:sz w:val="23"/>
          <w:szCs w:val="23"/>
        </w:rPr>
        <w:t>n</w:t>
      </w:r>
      <w:r>
        <w:rPr>
          <w:color w:val="000000"/>
          <w:sz w:val="23"/>
          <w:szCs w:val="23"/>
        </w:rPr>
        <w:t xml:space="preserve">etwork infrastructure to function properly </w:t>
      </w:r>
      <w:r w:rsidR="00265CDF">
        <w:rPr>
          <w:color w:val="000000"/>
          <w:sz w:val="23"/>
          <w:szCs w:val="23"/>
        </w:rPr>
        <w:t xml:space="preserve"> </w:t>
      </w:r>
    </w:p>
    <w:p w:rsidR="00265CDF" w:rsidRDefault="001715E5" w:rsidP="00265CDF">
      <w:pPr>
        <w:pStyle w:val="ListParagraph"/>
        <w:widowControl w:val="0"/>
        <w:numPr>
          <w:ilvl w:val="0"/>
          <w:numId w:val="3"/>
        </w:numPr>
        <w:autoSpaceDE w:val="0"/>
        <w:autoSpaceDN w:val="0"/>
        <w:adjustRightInd w:val="0"/>
        <w:rPr>
          <w:color w:val="000000"/>
          <w:sz w:val="23"/>
          <w:szCs w:val="23"/>
        </w:rPr>
      </w:pPr>
      <w:r>
        <w:rPr>
          <w:color w:val="000000"/>
          <w:sz w:val="23"/>
          <w:szCs w:val="23"/>
        </w:rPr>
        <w:t>May be more exposed to some security issues</w:t>
      </w:r>
    </w:p>
    <w:p w:rsidR="00265CDF" w:rsidRPr="00000BCA" w:rsidRDefault="00000BCA" w:rsidP="00000BCA">
      <w:pPr>
        <w:pStyle w:val="ListParagraph"/>
        <w:widowControl w:val="0"/>
        <w:numPr>
          <w:ilvl w:val="0"/>
          <w:numId w:val="3"/>
        </w:numPr>
        <w:autoSpaceDE w:val="0"/>
        <w:autoSpaceDN w:val="0"/>
        <w:adjustRightInd w:val="0"/>
        <w:rPr>
          <w:color w:val="000000"/>
          <w:sz w:val="23"/>
          <w:szCs w:val="23"/>
        </w:rPr>
      </w:pPr>
      <w:r>
        <w:rPr>
          <w:color w:val="000000"/>
          <w:sz w:val="23"/>
          <w:szCs w:val="23"/>
        </w:rPr>
        <w:t>Multiple request at the same time may cause lag in the whole system</w:t>
      </w:r>
    </w:p>
    <w:p w:rsidR="0059625F" w:rsidRDefault="0059625F" w:rsidP="0059625F">
      <w:pPr>
        <w:pStyle w:val="ListParagraph"/>
        <w:widowControl w:val="0"/>
        <w:autoSpaceDE w:val="0"/>
        <w:autoSpaceDN w:val="0"/>
        <w:adjustRightInd w:val="0"/>
        <w:ind w:left="1080"/>
        <w:rPr>
          <w:color w:val="000000"/>
          <w:sz w:val="23"/>
          <w:szCs w:val="23"/>
        </w:rPr>
      </w:pPr>
    </w:p>
    <w:p w:rsidR="00F6001D" w:rsidRDefault="00F6001D" w:rsidP="00F6001D">
      <w:pPr>
        <w:pStyle w:val="ListParagraph"/>
        <w:widowControl w:val="0"/>
        <w:numPr>
          <w:ilvl w:val="1"/>
          <w:numId w:val="1"/>
        </w:numPr>
        <w:autoSpaceDE w:val="0"/>
        <w:autoSpaceDN w:val="0"/>
        <w:adjustRightInd w:val="0"/>
        <w:rPr>
          <w:color w:val="000000"/>
          <w:sz w:val="23"/>
          <w:szCs w:val="23"/>
        </w:rPr>
      </w:pPr>
      <w:r>
        <w:rPr>
          <w:color w:val="000000"/>
          <w:sz w:val="23"/>
          <w:szCs w:val="23"/>
        </w:rPr>
        <w:t>Provide an architectural diagram of the pattern with legend describing the notations used.</w:t>
      </w:r>
    </w:p>
    <w:p w:rsidR="00F6001D" w:rsidRDefault="007A692A" w:rsidP="00F6001D">
      <w:pPr>
        <w:pStyle w:val="ListParagraph"/>
        <w:widowControl w:val="0"/>
        <w:numPr>
          <w:ilvl w:val="1"/>
          <w:numId w:val="1"/>
        </w:numPr>
        <w:autoSpaceDE w:val="0"/>
        <w:autoSpaceDN w:val="0"/>
        <w:adjustRightInd w:val="0"/>
        <w:rPr>
          <w:color w:val="000000"/>
          <w:sz w:val="23"/>
          <w:szCs w:val="23"/>
        </w:rPr>
      </w:pPr>
      <w:r>
        <w:rPr>
          <w:color w:val="000000"/>
          <w:sz w:val="23"/>
          <w:szCs w:val="23"/>
        </w:rPr>
        <w:t>Additional Comments</w:t>
      </w:r>
      <w:r w:rsidR="0059625F">
        <w:rPr>
          <w:color w:val="000000"/>
          <w:sz w:val="23"/>
          <w:szCs w:val="23"/>
        </w:rPr>
        <w:t>: Tiers-N</w:t>
      </w:r>
      <w:r>
        <w:rPr>
          <w:color w:val="000000"/>
          <w:sz w:val="23"/>
          <w:szCs w:val="23"/>
        </w:rPr>
        <w:t>,</w:t>
      </w:r>
      <w:r w:rsidR="0059625F">
        <w:rPr>
          <w:color w:val="000000"/>
          <w:sz w:val="23"/>
          <w:szCs w:val="23"/>
        </w:rPr>
        <w:t xml:space="preserve"> Cache, Middleware</w:t>
      </w:r>
    </w:p>
    <w:p w:rsidR="0059625F" w:rsidRDefault="0059625F" w:rsidP="0059625F">
      <w:pPr>
        <w:pStyle w:val="ListParagraph"/>
        <w:widowControl w:val="0"/>
        <w:autoSpaceDE w:val="0"/>
        <w:autoSpaceDN w:val="0"/>
        <w:adjustRightInd w:val="0"/>
        <w:ind w:left="1080"/>
        <w:rPr>
          <w:color w:val="000000"/>
          <w:sz w:val="23"/>
          <w:szCs w:val="23"/>
        </w:rPr>
      </w:pPr>
    </w:p>
    <w:p w:rsidR="0059625F" w:rsidRDefault="0059625F" w:rsidP="0059625F">
      <w:pPr>
        <w:pStyle w:val="ListParagraph"/>
        <w:widowControl w:val="0"/>
        <w:autoSpaceDE w:val="0"/>
        <w:autoSpaceDN w:val="0"/>
        <w:adjustRightInd w:val="0"/>
        <w:ind w:left="1080"/>
        <w:rPr>
          <w:color w:val="000000"/>
          <w:sz w:val="23"/>
          <w:szCs w:val="23"/>
        </w:rPr>
      </w:pPr>
    </w:p>
    <w:p w:rsidR="0054450A" w:rsidRDefault="0054450A"/>
    <w:p w:rsidR="00F6001D" w:rsidRDefault="00F6001D"/>
    <w:p w:rsidR="00F6001D" w:rsidRDefault="00F6001D"/>
    <w:sectPr w:rsidR="00F6001D" w:rsidSect="00DC3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44456"/>
    <w:multiLevelType w:val="hybridMultilevel"/>
    <w:tmpl w:val="D3724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C122EF8"/>
    <w:multiLevelType w:val="hybridMultilevel"/>
    <w:tmpl w:val="20CC7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4D02978"/>
    <w:multiLevelType w:val="hybridMultilevel"/>
    <w:tmpl w:val="7B0280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CDE280A"/>
    <w:multiLevelType w:val="hybridMultilevel"/>
    <w:tmpl w:val="6C708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1D"/>
    <w:rsid w:val="00000BCA"/>
    <w:rsid w:val="00163F70"/>
    <w:rsid w:val="001715E5"/>
    <w:rsid w:val="00265CDF"/>
    <w:rsid w:val="002F6E1B"/>
    <w:rsid w:val="003B577F"/>
    <w:rsid w:val="003B57FC"/>
    <w:rsid w:val="00482D05"/>
    <w:rsid w:val="00505DFE"/>
    <w:rsid w:val="0054450A"/>
    <w:rsid w:val="0059625F"/>
    <w:rsid w:val="005D7D85"/>
    <w:rsid w:val="005F5CAD"/>
    <w:rsid w:val="00620969"/>
    <w:rsid w:val="00674114"/>
    <w:rsid w:val="00757456"/>
    <w:rsid w:val="00792506"/>
    <w:rsid w:val="007A692A"/>
    <w:rsid w:val="00AE1EA4"/>
    <w:rsid w:val="00C16AF6"/>
    <w:rsid w:val="00DC31FA"/>
    <w:rsid w:val="00EF178B"/>
    <w:rsid w:val="00F6001D"/>
    <w:rsid w:val="00FB4BE9"/>
    <w:rsid w:val="00FB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01D"/>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59625F"/>
    <w:rPr>
      <w:color w:val="0000FF"/>
      <w:u w:val="single"/>
    </w:rPr>
  </w:style>
  <w:style w:type="table" w:styleId="TableGrid">
    <w:name w:val="Table Grid"/>
    <w:basedOn w:val="TableNormal"/>
    <w:uiPriority w:val="59"/>
    <w:rsid w:val="00DC31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63F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01D"/>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59625F"/>
    <w:rPr>
      <w:color w:val="0000FF"/>
      <w:u w:val="single"/>
    </w:rPr>
  </w:style>
  <w:style w:type="table" w:styleId="TableGrid">
    <w:name w:val="Table Grid"/>
    <w:basedOn w:val="TableNormal"/>
    <w:uiPriority w:val="59"/>
    <w:rsid w:val="00DC31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63F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omarx</dc:creator>
  <cp:lastModifiedBy>Andrew</cp:lastModifiedBy>
  <cp:revision>3</cp:revision>
  <dcterms:created xsi:type="dcterms:W3CDTF">2014-02-18T19:35:00Z</dcterms:created>
  <dcterms:modified xsi:type="dcterms:W3CDTF">2014-02-18T20:40:00Z</dcterms:modified>
</cp:coreProperties>
</file>