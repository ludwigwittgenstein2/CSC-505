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rsidP="0004494A">
      <w:pPr>
        <w:pStyle w:val="line"/>
        <w:jc w:val="both"/>
      </w:pPr>
      <w:r>
        <w:softHyphen/>
      </w:r>
      <w:r>
        <w:softHyphen/>
      </w:r>
      <w:r>
        <w:softHyphen/>
      </w:r>
      <w:r>
        <w:softHyphen/>
      </w:r>
    </w:p>
    <w:p w:rsidR="003B266C" w:rsidRPr="003C16CC" w:rsidRDefault="00417958" w:rsidP="0004494A">
      <w:pPr>
        <w:pStyle w:val="Title"/>
        <w:jc w:val="both"/>
        <w:rPr>
          <w:sz w:val="52"/>
          <w:szCs w:val="52"/>
        </w:rPr>
      </w:pPr>
      <w:r w:rsidRPr="003C16CC">
        <w:rPr>
          <w:sz w:val="52"/>
          <w:szCs w:val="52"/>
        </w:rPr>
        <w:t>Software</w:t>
      </w:r>
      <w:r w:rsidR="003C16CC" w:rsidRPr="003C16CC">
        <w:rPr>
          <w:sz w:val="52"/>
          <w:szCs w:val="52"/>
        </w:rPr>
        <w:t xml:space="preserve"> </w:t>
      </w:r>
      <w:r w:rsidR="003B266C" w:rsidRPr="003C16CC">
        <w:rPr>
          <w:sz w:val="52"/>
          <w:szCs w:val="52"/>
        </w:rPr>
        <w:t>Requirements Specification</w:t>
      </w:r>
    </w:p>
    <w:p w:rsidR="003B266C" w:rsidRDefault="00913BDF" w:rsidP="00E55454">
      <w:pPr>
        <w:pStyle w:val="Title"/>
        <w:jc w:val="center"/>
        <w:rPr>
          <w:sz w:val="52"/>
          <w:szCs w:val="52"/>
        </w:rPr>
      </w:pPr>
      <w:r w:rsidRPr="003C16CC">
        <w:rPr>
          <w:sz w:val="52"/>
          <w:szCs w:val="52"/>
        </w:rPr>
        <w:t>FH</w:t>
      </w:r>
      <w:r w:rsidR="003B266C" w:rsidRPr="003C16CC">
        <w:rPr>
          <w:sz w:val="52"/>
          <w:szCs w:val="52"/>
        </w:rPr>
        <w:t xml:space="preserve"> Mobile Application</w:t>
      </w:r>
    </w:p>
    <w:p w:rsidR="00FB0B27" w:rsidRDefault="00FB0B27" w:rsidP="00E55454">
      <w:pPr>
        <w:pStyle w:val="Title"/>
        <w:jc w:val="center"/>
        <w:rPr>
          <w:sz w:val="52"/>
          <w:szCs w:val="52"/>
        </w:rPr>
      </w:pPr>
    </w:p>
    <w:p w:rsidR="00FB0B27" w:rsidRDefault="00FB0B27" w:rsidP="00E55454">
      <w:pPr>
        <w:pStyle w:val="Title"/>
        <w:jc w:val="center"/>
        <w:rPr>
          <w:sz w:val="52"/>
          <w:szCs w:val="52"/>
        </w:rPr>
      </w:pPr>
    </w:p>
    <w:p w:rsidR="00FB0B27" w:rsidRPr="003C16CC" w:rsidRDefault="00FB0B27" w:rsidP="00E55454">
      <w:pPr>
        <w:pStyle w:val="Title"/>
        <w:jc w:val="center"/>
        <w:rPr>
          <w:sz w:val="52"/>
          <w:szCs w:val="52"/>
        </w:rPr>
      </w:pPr>
    </w:p>
    <w:p w:rsidR="00FB0B27" w:rsidRDefault="00163963" w:rsidP="0004494A">
      <w:pPr>
        <w:pStyle w:val="ByLine"/>
        <w:jc w:val="both"/>
      </w:pPr>
      <w:r>
        <w:t xml:space="preserve">Version </w:t>
      </w:r>
      <w:del w:id="0" w:author="Andrew" w:date="2014-03-18T15:27:00Z">
        <w:r w:rsidDel="00AE4315">
          <w:delText>1.</w:delText>
        </w:r>
        <w:r w:rsidR="00E55454" w:rsidDel="00AE4315">
          <w:delText>5</w:delText>
        </w:r>
      </w:del>
      <w:ins w:id="1" w:author="Andrew" w:date="2014-03-18T15:27:00Z">
        <w:r w:rsidR="00AE4315">
          <w:t>2.0</w:t>
        </w:r>
      </w:ins>
    </w:p>
    <w:p w:rsidR="00913BDF" w:rsidRDefault="00913BDF" w:rsidP="0004494A">
      <w:pPr>
        <w:pStyle w:val="ByLine"/>
        <w:spacing w:before="0" w:after="0"/>
        <w:jc w:val="both"/>
      </w:pPr>
      <w:r>
        <w:t>Prepared by</w:t>
      </w:r>
    </w:p>
    <w:p w:rsidR="00913BDF" w:rsidRDefault="00913BDF" w:rsidP="0004494A">
      <w:pPr>
        <w:pStyle w:val="ByLine"/>
        <w:spacing w:before="0" w:after="0"/>
        <w:jc w:val="both"/>
      </w:pPr>
    </w:p>
    <w:p w:rsidR="003B266C" w:rsidRDefault="00913BDF" w:rsidP="0004494A">
      <w:pPr>
        <w:pStyle w:val="ByLine"/>
        <w:spacing w:before="0" w:after="0"/>
        <w:jc w:val="both"/>
      </w:pPr>
      <w:r>
        <w:t xml:space="preserve"> Omar Rivera</w:t>
      </w:r>
    </w:p>
    <w:p w:rsidR="00913BDF" w:rsidRDefault="00913BDF" w:rsidP="0004494A">
      <w:pPr>
        <w:pStyle w:val="ByLine"/>
        <w:spacing w:before="0" w:after="0"/>
        <w:jc w:val="both"/>
      </w:pPr>
      <w:r>
        <w:t>Andrew Poirier</w:t>
      </w:r>
    </w:p>
    <w:p w:rsidR="00913BDF" w:rsidRDefault="00913BDF" w:rsidP="0004494A">
      <w:pPr>
        <w:pStyle w:val="ByLine"/>
        <w:spacing w:before="0" w:after="0"/>
        <w:jc w:val="both"/>
      </w:pPr>
      <w:r>
        <w:t>Daven Amin</w:t>
      </w:r>
    </w:p>
    <w:p w:rsidR="00913BDF" w:rsidRDefault="00913BDF" w:rsidP="0004494A">
      <w:pPr>
        <w:pStyle w:val="ByLine"/>
        <w:spacing w:before="0" w:after="0"/>
        <w:jc w:val="both"/>
      </w:pPr>
      <w:r>
        <w:t>Rick Rejeleene</w:t>
      </w:r>
    </w:p>
    <w:p w:rsidR="00913BDF" w:rsidDel="00AE4315" w:rsidRDefault="00913BDF" w:rsidP="0004494A">
      <w:pPr>
        <w:pStyle w:val="ByLine"/>
        <w:spacing w:before="0" w:after="0"/>
        <w:jc w:val="both"/>
        <w:rPr>
          <w:del w:id="2" w:author="Andrew" w:date="2014-03-18T15:28:00Z"/>
        </w:rPr>
      </w:pPr>
      <w:del w:id="3" w:author="Andrew" w:date="2014-03-18T15:28:00Z">
        <w:r w:rsidDel="00AE4315">
          <w:delText>Brian Strattard</w:delText>
        </w:r>
      </w:del>
    </w:p>
    <w:p w:rsidR="0058059E" w:rsidRDefault="0058059E">
      <w:pPr>
        <w:spacing w:line="240" w:lineRule="auto"/>
        <w:rPr>
          <w:rFonts w:ascii="Arial" w:hAnsi="Arial"/>
          <w:b/>
          <w:kern w:val="28"/>
          <w:sz w:val="28"/>
        </w:rPr>
      </w:pPr>
      <w:r>
        <w:br w:type="page"/>
      </w:r>
    </w:p>
    <w:p w:rsidR="00913BDF" w:rsidRDefault="00913BDF" w:rsidP="0004494A">
      <w:pPr>
        <w:pStyle w:val="ByLine"/>
        <w:spacing w:before="0" w:after="0"/>
        <w:jc w:val="both"/>
      </w:pPr>
    </w:p>
    <w:p w:rsidR="003B266C" w:rsidRDefault="003B266C" w:rsidP="0004494A">
      <w:pPr>
        <w:pStyle w:val="TOCEntry"/>
        <w:jc w:val="both"/>
      </w:pPr>
      <w:bookmarkStart w:id="4" w:name="_Toc344877432"/>
      <w:bookmarkStart w:id="5" w:name="_Toc344879822"/>
      <w:bookmarkStart w:id="6" w:name="_Toc346508722"/>
      <w:bookmarkStart w:id="7" w:name="_Toc346508952"/>
      <w:bookmarkStart w:id="8" w:name="_Toc346509227"/>
      <w:bookmarkStart w:id="9" w:name="_Toc383104020"/>
      <w:bookmarkEnd w:id="4"/>
      <w:bookmarkEnd w:id="5"/>
      <w:bookmarkEnd w:id="6"/>
      <w:bookmarkEnd w:id="7"/>
      <w:bookmarkEnd w:id="8"/>
      <w:r>
        <w:t>Table of Contents</w:t>
      </w:r>
      <w:bookmarkEnd w:id="9"/>
    </w:p>
    <w:p w:rsidR="00D21312" w:rsidRDefault="003B266C">
      <w:pPr>
        <w:pStyle w:val="TOC1"/>
        <w:rPr>
          <w:ins w:id="10" w:author="Andrew" w:date="2014-03-20T18:38:00Z"/>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ins w:id="11" w:author="Andrew" w:date="2014-03-20T18:38:00Z">
        <w:r w:rsidR="00D21312">
          <w:t>Table of Contents</w:t>
        </w:r>
        <w:r w:rsidR="00D21312">
          <w:tab/>
        </w:r>
        <w:r w:rsidR="00D21312">
          <w:fldChar w:fldCharType="begin"/>
        </w:r>
        <w:r w:rsidR="00D21312">
          <w:instrText xml:space="preserve"> PAGEREF _Toc383104020 \h </w:instrText>
        </w:r>
      </w:ins>
      <w:r w:rsidR="00D21312">
        <w:fldChar w:fldCharType="separate"/>
      </w:r>
      <w:ins w:id="12" w:author="Andrew" w:date="2014-03-20T18:38:00Z">
        <w:r w:rsidR="00D21312">
          <w:t>ii</w:t>
        </w:r>
        <w:r w:rsidR="00D21312">
          <w:fldChar w:fldCharType="end"/>
        </w:r>
      </w:ins>
    </w:p>
    <w:p w:rsidR="00D21312" w:rsidRDefault="00D21312">
      <w:pPr>
        <w:pStyle w:val="TOC1"/>
        <w:rPr>
          <w:ins w:id="13" w:author="Andrew" w:date="2014-03-20T18:38:00Z"/>
          <w:rFonts w:asciiTheme="minorHAnsi" w:eastAsiaTheme="minorEastAsia" w:hAnsiTheme="minorHAnsi" w:cstheme="minorBidi"/>
          <w:b w:val="0"/>
          <w:sz w:val="22"/>
          <w:szCs w:val="22"/>
        </w:rPr>
      </w:pPr>
      <w:ins w:id="14" w:author="Andrew" w:date="2014-03-20T18:38:00Z">
        <w:r>
          <w:t>Revision History</w:t>
        </w:r>
        <w:r>
          <w:tab/>
        </w:r>
        <w:r>
          <w:fldChar w:fldCharType="begin"/>
        </w:r>
        <w:r>
          <w:instrText xml:space="preserve"> PAGEREF _Toc383104021 \h </w:instrText>
        </w:r>
      </w:ins>
      <w:r>
        <w:fldChar w:fldCharType="separate"/>
      </w:r>
      <w:ins w:id="15" w:author="Andrew" w:date="2014-03-20T18:38:00Z">
        <w:r>
          <w:t>iv</w:t>
        </w:r>
        <w:r>
          <w:fldChar w:fldCharType="end"/>
        </w:r>
      </w:ins>
    </w:p>
    <w:p w:rsidR="00D21312" w:rsidRDefault="00D21312">
      <w:pPr>
        <w:pStyle w:val="TOC1"/>
        <w:rPr>
          <w:ins w:id="16" w:author="Andrew" w:date="2014-03-20T18:38:00Z"/>
          <w:rFonts w:asciiTheme="minorHAnsi" w:eastAsiaTheme="minorEastAsia" w:hAnsiTheme="minorHAnsi" w:cstheme="minorBidi"/>
          <w:b w:val="0"/>
          <w:sz w:val="22"/>
          <w:szCs w:val="22"/>
        </w:rPr>
      </w:pPr>
      <w:ins w:id="17" w:author="Andrew" w:date="2014-03-20T18:38:00Z">
        <w:r>
          <w:t>1.</w:t>
        </w:r>
        <w:r>
          <w:rPr>
            <w:rFonts w:asciiTheme="minorHAnsi" w:eastAsiaTheme="minorEastAsia" w:hAnsiTheme="minorHAnsi" w:cstheme="minorBidi"/>
            <w:b w:val="0"/>
            <w:sz w:val="22"/>
            <w:szCs w:val="22"/>
          </w:rPr>
          <w:tab/>
        </w:r>
        <w:r>
          <w:t>Introduction</w:t>
        </w:r>
        <w:r>
          <w:tab/>
        </w:r>
        <w:r>
          <w:fldChar w:fldCharType="begin"/>
        </w:r>
        <w:r>
          <w:instrText xml:space="preserve"> PAGEREF _Toc383104022 \h </w:instrText>
        </w:r>
      </w:ins>
      <w:r>
        <w:fldChar w:fldCharType="separate"/>
      </w:r>
      <w:ins w:id="18" w:author="Andrew" w:date="2014-03-20T18:38:00Z">
        <w:r>
          <w:t>1</w:t>
        </w:r>
        <w:r>
          <w:fldChar w:fldCharType="end"/>
        </w:r>
      </w:ins>
    </w:p>
    <w:p w:rsidR="00D21312" w:rsidRDefault="00D21312">
      <w:pPr>
        <w:pStyle w:val="TOC2"/>
        <w:tabs>
          <w:tab w:val="left" w:pos="960"/>
        </w:tabs>
        <w:rPr>
          <w:ins w:id="19" w:author="Andrew" w:date="2014-03-20T18:38:00Z"/>
          <w:rFonts w:asciiTheme="minorHAnsi" w:eastAsiaTheme="minorEastAsia" w:hAnsiTheme="minorHAnsi" w:cstheme="minorBidi"/>
          <w:noProof/>
          <w:szCs w:val="22"/>
        </w:rPr>
      </w:pPr>
      <w:ins w:id="20" w:author="Andrew" w:date="2014-03-20T18:38:00Z">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_Toc383104023 \h </w:instrText>
        </w:r>
        <w:r>
          <w:rPr>
            <w:noProof/>
          </w:rPr>
        </w:r>
      </w:ins>
      <w:r>
        <w:rPr>
          <w:noProof/>
        </w:rPr>
        <w:fldChar w:fldCharType="separate"/>
      </w:r>
      <w:ins w:id="21" w:author="Andrew" w:date="2014-03-20T18:38:00Z">
        <w:r>
          <w:rPr>
            <w:noProof/>
          </w:rPr>
          <w:t>1</w:t>
        </w:r>
        <w:r>
          <w:rPr>
            <w:noProof/>
          </w:rPr>
          <w:fldChar w:fldCharType="end"/>
        </w:r>
      </w:ins>
    </w:p>
    <w:p w:rsidR="00D21312" w:rsidRDefault="00D21312">
      <w:pPr>
        <w:pStyle w:val="TOC2"/>
        <w:tabs>
          <w:tab w:val="left" w:pos="960"/>
        </w:tabs>
        <w:rPr>
          <w:ins w:id="22" w:author="Andrew" w:date="2014-03-20T18:38:00Z"/>
          <w:rFonts w:asciiTheme="minorHAnsi" w:eastAsiaTheme="minorEastAsia" w:hAnsiTheme="minorHAnsi" w:cstheme="minorBidi"/>
          <w:noProof/>
          <w:szCs w:val="22"/>
        </w:rPr>
      </w:pPr>
      <w:ins w:id="23" w:author="Andrew" w:date="2014-03-20T18:38:00Z">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_Toc383104024 \h </w:instrText>
        </w:r>
        <w:r>
          <w:rPr>
            <w:noProof/>
          </w:rPr>
        </w:r>
      </w:ins>
      <w:r>
        <w:rPr>
          <w:noProof/>
        </w:rPr>
        <w:fldChar w:fldCharType="separate"/>
      </w:r>
      <w:ins w:id="24" w:author="Andrew" w:date="2014-03-20T18:38:00Z">
        <w:r>
          <w:rPr>
            <w:noProof/>
          </w:rPr>
          <w:t>1</w:t>
        </w:r>
        <w:r>
          <w:rPr>
            <w:noProof/>
          </w:rPr>
          <w:fldChar w:fldCharType="end"/>
        </w:r>
      </w:ins>
    </w:p>
    <w:p w:rsidR="00D21312" w:rsidRDefault="00D21312">
      <w:pPr>
        <w:pStyle w:val="TOC2"/>
        <w:tabs>
          <w:tab w:val="left" w:pos="960"/>
        </w:tabs>
        <w:rPr>
          <w:ins w:id="25" w:author="Andrew" w:date="2014-03-20T18:38:00Z"/>
          <w:rFonts w:asciiTheme="minorHAnsi" w:eastAsiaTheme="minorEastAsia" w:hAnsiTheme="minorHAnsi" w:cstheme="minorBidi"/>
          <w:noProof/>
          <w:szCs w:val="22"/>
        </w:rPr>
      </w:pPr>
      <w:ins w:id="26" w:author="Andrew" w:date="2014-03-20T18:38:00Z">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_Toc383104025 \h </w:instrText>
        </w:r>
        <w:r>
          <w:rPr>
            <w:noProof/>
          </w:rPr>
        </w:r>
      </w:ins>
      <w:r>
        <w:rPr>
          <w:noProof/>
        </w:rPr>
        <w:fldChar w:fldCharType="separate"/>
      </w:r>
      <w:ins w:id="27" w:author="Andrew" w:date="2014-03-20T18:38:00Z">
        <w:r>
          <w:rPr>
            <w:noProof/>
          </w:rPr>
          <w:t>1</w:t>
        </w:r>
        <w:r>
          <w:rPr>
            <w:noProof/>
          </w:rPr>
          <w:fldChar w:fldCharType="end"/>
        </w:r>
      </w:ins>
    </w:p>
    <w:p w:rsidR="00D21312" w:rsidRDefault="00D21312">
      <w:pPr>
        <w:pStyle w:val="TOC2"/>
        <w:tabs>
          <w:tab w:val="left" w:pos="960"/>
        </w:tabs>
        <w:rPr>
          <w:ins w:id="28" w:author="Andrew" w:date="2014-03-20T18:38:00Z"/>
          <w:rFonts w:asciiTheme="minorHAnsi" w:eastAsiaTheme="minorEastAsia" w:hAnsiTheme="minorHAnsi" w:cstheme="minorBidi"/>
          <w:noProof/>
          <w:szCs w:val="22"/>
        </w:rPr>
      </w:pPr>
      <w:ins w:id="29" w:author="Andrew" w:date="2014-03-20T18:38:00Z">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_Toc383104026 \h </w:instrText>
        </w:r>
        <w:r>
          <w:rPr>
            <w:noProof/>
          </w:rPr>
        </w:r>
      </w:ins>
      <w:r>
        <w:rPr>
          <w:noProof/>
        </w:rPr>
        <w:fldChar w:fldCharType="separate"/>
      </w:r>
      <w:ins w:id="30" w:author="Andrew" w:date="2014-03-20T18:38:00Z">
        <w:r>
          <w:rPr>
            <w:noProof/>
          </w:rPr>
          <w:t>1</w:t>
        </w:r>
        <w:r>
          <w:rPr>
            <w:noProof/>
          </w:rPr>
          <w:fldChar w:fldCharType="end"/>
        </w:r>
      </w:ins>
    </w:p>
    <w:p w:rsidR="00D21312" w:rsidRDefault="00D21312">
      <w:pPr>
        <w:pStyle w:val="TOC2"/>
        <w:tabs>
          <w:tab w:val="left" w:pos="960"/>
        </w:tabs>
        <w:rPr>
          <w:ins w:id="31" w:author="Andrew" w:date="2014-03-20T18:38:00Z"/>
          <w:rFonts w:asciiTheme="minorHAnsi" w:eastAsiaTheme="minorEastAsia" w:hAnsiTheme="minorHAnsi" w:cstheme="minorBidi"/>
          <w:noProof/>
          <w:szCs w:val="22"/>
        </w:rPr>
      </w:pPr>
      <w:ins w:id="32" w:author="Andrew" w:date="2014-03-20T18:38:00Z">
        <w:r>
          <w:rPr>
            <w:noProof/>
          </w:rPr>
          <w:t>1.5</w:t>
        </w:r>
        <w:r>
          <w:rPr>
            <w:rFonts w:asciiTheme="minorHAnsi" w:eastAsiaTheme="minorEastAsia" w:hAnsiTheme="minorHAnsi" w:cstheme="minorBidi"/>
            <w:noProof/>
            <w:szCs w:val="22"/>
          </w:rPr>
          <w:tab/>
        </w:r>
        <w:r>
          <w:rPr>
            <w:noProof/>
          </w:rPr>
          <w:t xml:space="preserve">References </w:t>
        </w:r>
        <w:r>
          <w:rPr>
            <w:noProof/>
          </w:rPr>
          <w:tab/>
        </w:r>
        <w:r>
          <w:rPr>
            <w:noProof/>
          </w:rPr>
          <w:fldChar w:fldCharType="begin"/>
        </w:r>
        <w:r>
          <w:rPr>
            <w:noProof/>
          </w:rPr>
          <w:instrText xml:space="preserve"> PAGEREF _Toc383104027 \h </w:instrText>
        </w:r>
        <w:r>
          <w:rPr>
            <w:noProof/>
          </w:rPr>
        </w:r>
      </w:ins>
      <w:r>
        <w:rPr>
          <w:noProof/>
        </w:rPr>
        <w:fldChar w:fldCharType="separate"/>
      </w:r>
      <w:ins w:id="33" w:author="Andrew" w:date="2014-03-20T18:38:00Z">
        <w:r>
          <w:rPr>
            <w:noProof/>
          </w:rPr>
          <w:t>2</w:t>
        </w:r>
        <w:r>
          <w:rPr>
            <w:noProof/>
          </w:rPr>
          <w:fldChar w:fldCharType="end"/>
        </w:r>
      </w:ins>
    </w:p>
    <w:p w:rsidR="00D21312" w:rsidRDefault="00D21312">
      <w:pPr>
        <w:pStyle w:val="TOC1"/>
        <w:rPr>
          <w:ins w:id="34" w:author="Andrew" w:date="2014-03-20T18:38:00Z"/>
          <w:rFonts w:asciiTheme="minorHAnsi" w:eastAsiaTheme="minorEastAsia" w:hAnsiTheme="minorHAnsi" w:cstheme="minorBidi"/>
          <w:b w:val="0"/>
          <w:sz w:val="22"/>
          <w:szCs w:val="22"/>
        </w:rPr>
      </w:pPr>
      <w:ins w:id="35" w:author="Andrew" w:date="2014-03-20T18:38:00Z">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_Toc383104028 \h </w:instrText>
        </w:r>
      </w:ins>
      <w:r>
        <w:fldChar w:fldCharType="separate"/>
      </w:r>
      <w:ins w:id="36" w:author="Andrew" w:date="2014-03-20T18:38:00Z">
        <w:r>
          <w:t>3</w:t>
        </w:r>
        <w:r>
          <w:fldChar w:fldCharType="end"/>
        </w:r>
      </w:ins>
    </w:p>
    <w:p w:rsidR="00D21312" w:rsidRDefault="00D21312">
      <w:pPr>
        <w:pStyle w:val="TOC2"/>
        <w:tabs>
          <w:tab w:val="left" w:pos="960"/>
        </w:tabs>
        <w:rPr>
          <w:ins w:id="37" w:author="Andrew" w:date="2014-03-20T18:38:00Z"/>
          <w:rFonts w:asciiTheme="minorHAnsi" w:eastAsiaTheme="minorEastAsia" w:hAnsiTheme="minorHAnsi" w:cstheme="minorBidi"/>
          <w:noProof/>
          <w:szCs w:val="22"/>
        </w:rPr>
      </w:pPr>
      <w:ins w:id="38" w:author="Andrew" w:date="2014-03-20T18:38:00Z">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_Toc383104029 \h </w:instrText>
        </w:r>
        <w:r>
          <w:rPr>
            <w:noProof/>
          </w:rPr>
        </w:r>
      </w:ins>
      <w:r>
        <w:rPr>
          <w:noProof/>
        </w:rPr>
        <w:fldChar w:fldCharType="separate"/>
      </w:r>
      <w:ins w:id="39" w:author="Andrew" w:date="2014-03-20T18:38:00Z">
        <w:r>
          <w:rPr>
            <w:noProof/>
          </w:rPr>
          <w:t>3</w:t>
        </w:r>
        <w:r>
          <w:rPr>
            <w:noProof/>
          </w:rPr>
          <w:fldChar w:fldCharType="end"/>
        </w:r>
      </w:ins>
    </w:p>
    <w:p w:rsidR="00D21312" w:rsidRDefault="00D21312">
      <w:pPr>
        <w:pStyle w:val="TOC2"/>
        <w:tabs>
          <w:tab w:val="left" w:pos="960"/>
        </w:tabs>
        <w:rPr>
          <w:ins w:id="40" w:author="Andrew" w:date="2014-03-20T18:38:00Z"/>
          <w:rFonts w:asciiTheme="minorHAnsi" w:eastAsiaTheme="minorEastAsia" w:hAnsiTheme="minorHAnsi" w:cstheme="minorBidi"/>
          <w:noProof/>
          <w:szCs w:val="22"/>
        </w:rPr>
      </w:pPr>
      <w:ins w:id="41" w:author="Andrew" w:date="2014-03-20T18:38:00Z">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_Toc383104030 \h </w:instrText>
        </w:r>
        <w:r>
          <w:rPr>
            <w:noProof/>
          </w:rPr>
        </w:r>
      </w:ins>
      <w:r>
        <w:rPr>
          <w:noProof/>
        </w:rPr>
        <w:fldChar w:fldCharType="separate"/>
      </w:r>
      <w:ins w:id="42" w:author="Andrew" w:date="2014-03-20T18:38:00Z">
        <w:r>
          <w:rPr>
            <w:noProof/>
          </w:rPr>
          <w:t>3</w:t>
        </w:r>
        <w:r>
          <w:rPr>
            <w:noProof/>
          </w:rPr>
          <w:fldChar w:fldCharType="end"/>
        </w:r>
      </w:ins>
    </w:p>
    <w:p w:rsidR="00D21312" w:rsidRDefault="00D21312">
      <w:pPr>
        <w:pStyle w:val="TOC2"/>
        <w:tabs>
          <w:tab w:val="left" w:pos="960"/>
        </w:tabs>
        <w:rPr>
          <w:ins w:id="43" w:author="Andrew" w:date="2014-03-20T18:38:00Z"/>
          <w:rFonts w:asciiTheme="minorHAnsi" w:eastAsiaTheme="minorEastAsia" w:hAnsiTheme="minorHAnsi" w:cstheme="minorBidi"/>
          <w:noProof/>
          <w:szCs w:val="22"/>
        </w:rPr>
      </w:pPr>
      <w:ins w:id="44" w:author="Andrew" w:date="2014-03-20T18:38:00Z">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_Toc383104031 \h </w:instrText>
        </w:r>
        <w:r>
          <w:rPr>
            <w:noProof/>
          </w:rPr>
        </w:r>
      </w:ins>
      <w:r>
        <w:rPr>
          <w:noProof/>
        </w:rPr>
        <w:fldChar w:fldCharType="separate"/>
      </w:r>
      <w:ins w:id="45" w:author="Andrew" w:date="2014-03-20T18:38:00Z">
        <w:r>
          <w:rPr>
            <w:noProof/>
          </w:rPr>
          <w:t>3</w:t>
        </w:r>
        <w:r>
          <w:rPr>
            <w:noProof/>
          </w:rPr>
          <w:fldChar w:fldCharType="end"/>
        </w:r>
      </w:ins>
    </w:p>
    <w:p w:rsidR="00D21312" w:rsidRDefault="00D21312">
      <w:pPr>
        <w:pStyle w:val="TOC2"/>
        <w:tabs>
          <w:tab w:val="left" w:pos="960"/>
        </w:tabs>
        <w:rPr>
          <w:ins w:id="46" w:author="Andrew" w:date="2014-03-20T18:38:00Z"/>
          <w:rFonts w:asciiTheme="minorHAnsi" w:eastAsiaTheme="minorEastAsia" w:hAnsiTheme="minorHAnsi" w:cstheme="minorBidi"/>
          <w:noProof/>
          <w:szCs w:val="22"/>
        </w:rPr>
      </w:pPr>
      <w:ins w:id="47" w:author="Andrew" w:date="2014-03-20T18:38:00Z">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_Toc383104032 \h </w:instrText>
        </w:r>
        <w:r>
          <w:rPr>
            <w:noProof/>
          </w:rPr>
        </w:r>
      </w:ins>
      <w:r>
        <w:rPr>
          <w:noProof/>
        </w:rPr>
        <w:fldChar w:fldCharType="separate"/>
      </w:r>
      <w:ins w:id="48" w:author="Andrew" w:date="2014-03-20T18:38:00Z">
        <w:r>
          <w:rPr>
            <w:noProof/>
          </w:rPr>
          <w:t>3</w:t>
        </w:r>
        <w:r>
          <w:rPr>
            <w:noProof/>
          </w:rPr>
          <w:fldChar w:fldCharType="end"/>
        </w:r>
      </w:ins>
    </w:p>
    <w:p w:rsidR="00D21312" w:rsidRDefault="00D21312">
      <w:pPr>
        <w:pStyle w:val="TOC2"/>
        <w:tabs>
          <w:tab w:val="left" w:pos="960"/>
        </w:tabs>
        <w:rPr>
          <w:ins w:id="49" w:author="Andrew" w:date="2014-03-20T18:38:00Z"/>
          <w:rFonts w:asciiTheme="minorHAnsi" w:eastAsiaTheme="minorEastAsia" w:hAnsiTheme="minorHAnsi" w:cstheme="minorBidi"/>
          <w:noProof/>
          <w:szCs w:val="22"/>
        </w:rPr>
      </w:pPr>
      <w:ins w:id="50" w:author="Andrew" w:date="2014-03-20T18:38:00Z">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_Toc383104035 \h </w:instrText>
        </w:r>
        <w:r>
          <w:rPr>
            <w:noProof/>
          </w:rPr>
        </w:r>
      </w:ins>
      <w:r>
        <w:rPr>
          <w:noProof/>
        </w:rPr>
        <w:fldChar w:fldCharType="separate"/>
      </w:r>
      <w:ins w:id="51" w:author="Andrew" w:date="2014-03-20T18:38:00Z">
        <w:r>
          <w:rPr>
            <w:noProof/>
          </w:rPr>
          <w:t>3</w:t>
        </w:r>
        <w:r>
          <w:rPr>
            <w:noProof/>
          </w:rPr>
          <w:fldChar w:fldCharType="end"/>
        </w:r>
      </w:ins>
    </w:p>
    <w:p w:rsidR="00D21312" w:rsidRDefault="00D21312">
      <w:pPr>
        <w:pStyle w:val="TOC2"/>
        <w:tabs>
          <w:tab w:val="left" w:pos="960"/>
        </w:tabs>
        <w:rPr>
          <w:ins w:id="52" w:author="Andrew" w:date="2014-03-20T18:38:00Z"/>
          <w:rFonts w:asciiTheme="minorHAnsi" w:eastAsiaTheme="minorEastAsia" w:hAnsiTheme="minorHAnsi" w:cstheme="minorBidi"/>
          <w:noProof/>
          <w:szCs w:val="22"/>
        </w:rPr>
      </w:pPr>
      <w:ins w:id="53" w:author="Andrew" w:date="2014-03-20T18:38:00Z">
        <w:r>
          <w:rPr>
            <w:noProof/>
          </w:rPr>
          <w:t>2.6</w:t>
        </w:r>
        <w:r>
          <w:rPr>
            <w:rFonts w:asciiTheme="minorHAnsi" w:eastAsiaTheme="minorEastAsia" w:hAnsiTheme="minorHAnsi" w:cstheme="minorBidi"/>
            <w:noProof/>
            <w:szCs w:val="22"/>
          </w:rPr>
          <w:tab/>
        </w:r>
        <w:r>
          <w:rPr>
            <w:noProof/>
          </w:rPr>
          <w:t>System Models</w:t>
        </w:r>
        <w:r>
          <w:rPr>
            <w:noProof/>
          </w:rPr>
          <w:tab/>
        </w:r>
        <w:r>
          <w:rPr>
            <w:noProof/>
          </w:rPr>
          <w:fldChar w:fldCharType="begin"/>
        </w:r>
        <w:r>
          <w:rPr>
            <w:noProof/>
          </w:rPr>
          <w:instrText xml:space="preserve"> PAGEREF _Toc383104036 \h </w:instrText>
        </w:r>
        <w:r>
          <w:rPr>
            <w:noProof/>
          </w:rPr>
        </w:r>
      </w:ins>
      <w:r>
        <w:rPr>
          <w:noProof/>
        </w:rPr>
        <w:fldChar w:fldCharType="separate"/>
      </w:r>
      <w:ins w:id="54" w:author="Andrew" w:date="2014-03-20T18:38:00Z">
        <w:r>
          <w:rPr>
            <w:noProof/>
          </w:rPr>
          <w:t>3</w:t>
        </w:r>
        <w:r>
          <w:rPr>
            <w:noProof/>
          </w:rPr>
          <w:fldChar w:fldCharType="end"/>
        </w:r>
      </w:ins>
    </w:p>
    <w:p w:rsidR="00D21312" w:rsidRDefault="00D21312">
      <w:pPr>
        <w:pStyle w:val="TOC3"/>
        <w:rPr>
          <w:ins w:id="55" w:author="Andrew" w:date="2014-03-20T18:38:00Z"/>
          <w:rFonts w:asciiTheme="minorHAnsi" w:eastAsiaTheme="minorEastAsia" w:hAnsiTheme="minorHAnsi" w:cstheme="minorBidi"/>
          <w:szCs w:val="22"/>
        </w:rPr>
      </w:pPr>
      <w:ins w:id="56" w:author="Andrew" w:date="2014-03-20T18:38:00Z">
        <w:r w:rsidRPr="009233A8">
          <w:rPr>
            <w:i/>
          </w:rPr>
          <w:t>2.6.1</w:t>
        </w:r>
        <w:r>
          <w:rPr>
            <w:rFonts w:asciiTheme="minorHAnsi" w:eastAsiaTheme="minorEastAsia" w:hAnsiTheme="minorHAnsi" w:cstheme="minorBidi"/>
            <w:szCs w:val="22"/>
          </w:rPr>
          <w:tab/>
        </w:r>
        <w:r>
          <w:t>DFD</w:t>
        </w:r>
        <w:r>
          <w:tab/>
        </w:r>
        <w:r>
          <w:fldChar w:fldCharType="begin"/>
        </w:r>
        <w:r>
          <w:instrText xml:space="preserve"> PAGEREF _Toc383104037 \h </w:instrText>
        </w:r>
      </w:ins>
      <w:r>
        <w:fldChar w:fldCharType="separate"/>
      </w:r>
      <w:ins w:id="57" w:author="Andrew" w:date="2014-03-20T18:38:00Z">
        <w:r>
          <w:t>3</w:t>
        </w:r>
        <w:r>
          <w:fldChar w:fldCharType="end"/>
        </w:r>
      </w:ins>
    </w:p>
    <w:p w:rsidR="00D21312" w:rsidRDefault="00D21312">
      <w:pPr>
        <w:pStyle w:val="TOC1"/>
        <w:rPr>
          <w:ins w:id="58" w:author="Andrew" w:date="2014-03-20T18:38:00Z"/>
          <w:rFonts w:asciiTheme="minorHAnsi" w:eastAsiaTheme="minorEastAsia" w:hAnsiTheme="minorHAnsi" w:cstheme="minorBidi"/>
          <w:b w:val="0"/>
          <w:sz w:val="22"/>
          <w:szCs w:val="22"/>
        </w:rPr>
      </w:pPr>
      <w:ins w:id="59" w:author="Andrew" w:date="2014-03-20T18:38:00Z">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_Toc383104038 \h </w:instrText>
        </w:r>
      </w:ins>
      <w:r>
        <w:fldChar w:fldCharType="separate"/>
      </w:r>
      <w:ins w:id="60" w:author="Andrew" w:date="2014-03-20T18:38:00Z">
        <w:r>
          <w:t>5</w:t>
        </w:r>
        <w:r>
          <w:fldChar w:fldCharType="end"/>
        </w:r>
      </w:ins>
    </w:p>
    <w:p w:rsidR="00D21312" w:rsidRDefault="00D21312">
      <w:pPr>
        <w:pStyle w:val="TOC2"/>
        <w:tabs>
          <w:tab w:val="left" w:pos="960"/>
        </w:tabs>
        <w:rPr>
          <w:ins w:id="61" w:author="Andrew" w:date="2014-03-20T18:38:00Z"/>
          <w:rFonts w:asciiTheme="minorHAnsi" w:eastAsiaTheme="minorEastAsia" w:hAnsiTheme="minorHAnsi" w:cstheme="minorBidi"/>
          <w:noProof/>
          <w:szCs w:val="22"/>
        </w:rPr>
      </w:pPr>
      <w:ins w:id="62" w:author="Andrew" w:date="2014-03-20T18:38:00Z">
        <w:r>
          <w:rPr>
            <w:noProof/>
          </w:rPr>
          <w:t>3.1</w:t>
        </w:r>
        <w:r>
          <w:rPr>
            <w:rFonts w:asciiTheme="minorHAnsi" w:eastAsiaTheme="minorEastAsia" w:hAnsiTheme="minorHAnsi" w:cstheme="minorBidi"/>
            <w:noProof/>
            <w:szCs w:val="22"/>
          </w:rPr>
          <w:tab/>
        </w:r>
        <w:r>
          <w:rPr>
            <w:noProof/>
          </w:rPr>
          <w:t>Use Cases</w:t>
        </w:r>
        <w:r>
          <w:rPr>
            <w:noProof/>
          </w:rPr>
          <w:tab/>
        </w:r>
        <w:r>
          <w:rPr>
            <w:noProof/>
          </w:rPr>
          <w:fldChar w:fldCharType="begin"/>
        </w:r>
        <w:r>
          <w:rPr>
            <w:noProof/>
          </w:rPr>
          <w:instrText xml:space="preserve"> PAGEREF _Toc383104039 \h </w:instrText>
        </w:r>
        <w:r>
          <w:rPr>
            <w:noProof/>
          </w:rPr>
        </w:r>
      </w:ins>
      <w:r>
        <w:rPr>
          <w:noProof/>
        </w:rPr>
        <w:fldChar w:fldCharType="separate"/>
      </w:r>
      <w:ins w:id="63" w:author="Andrew" w:date="2014-03-20T18:38:00Z">
        <w:r>
          <w:rPr>
            <w:noProof/>
          </w:rPr>
          <w:t>5</w:t>
        </w:r>
        <w:r>
          <w:rPr>
            <w:noProof/>
          </w:rPr>
          <w:fldChar w:fldCharType="end"/>
        </w:r>
      </w:ins>
    </w:p>
    <w:p w:rsidR="00D21312" w:rsidRDefault="00D21312">
      <w:pPr>
        <w:pStyle w:val="TOC3"/>
        <w:rPr>
          <w:ins w:id="64" w:author="Andrew" w:date="2014-03-20T18:38:00Z"/>
          <w:rFonts w:asciiTheme="minorHAnsi" w:eastAsiaTheme="minorEastAsia" w:hAnsiTheme="minorHAnsi" w:cstheme="minorBidi"/>
          <w:szCs w:val="22"/>
        </w:rPr>
      </w:pPr>
      <w:ins w:id="65" w:author="Andrew" w:date="2014-03-20T18:38:00Z">
        <w:r w:rsidRPr="009233A8">
          <w:rPr>
            <w:i/>
          </w:rPr>
          <w:t>3.1.1</w:t>
        </w:r>
        <w:r>
          <w:rPr>
            <w:rFonts w:asciiTheme="minorHAnsi" w:eastAsiaTheme="minorEastAsia" w:hAnsiTheme="minorHAnsi" w:cstheme="minorBidi"/>
            <w:szCs w:val="22"/>
          </w:rPr>
          <w:tab/>
        </w:r>
        <w:r w:rsidRPr="009233A8">
          <w:rPr>
            <w:i/>
          </w:rPr>
          <w:t>Use Case: User Creates Account</w:t>
        </w:r>
        <w:r>
          <w:tab/>
        </w:r>
        <w:r>
          <w:fldChar w:fldCharType="begin"/>
        </w:r>
        <w:r>
          <w:instrText xml:space="preserve"> PAGEREF _Toc383104040 \h </w:instrText>
        </w:r>
      </w:ins>
      <w:r>
        <w:fldChar w:fldCharType="separate"/>
      </w:r>
      <w:ins w:id="66" w:author="Andrew" w:date="2014-03-20T18:38:00Z">
        <w:r>
          <w:t>5</w:t>
        </w:r>
        <w:r>
          <w:fldChar w:fldCharType="end"/>
        </w:r>
      </w:ins>
    </w:p>
    <w:p w:rsidR="00D21312" w:rsidRDefault="00D21312">
      <w:pPr>
        <w:pStyle w:val="TOC3"/>
        <w:rPr>
          <w:ins w:id="67" w:author="Andrew" w:date="2014-03-20T18:38:00Z"/>
          <w:rFonts w:asciiTheme="minorHAnsi" w:eastAsiaTheme="minorEastAsia" w:hAnsiTheme="minorHAnsi" w:cstheme="minorBidi"/>
          <w:szCs w:val="22"/>
        </w:rPr>
      </w:pPr>
      <w:ins w:id="68" w:author="Andrew" w:date="2014-03-20T18:38:00Z">
        <w:r w:rsidRPr="009233A8">
          <w:rPr>
            <w:i/>
          </w:rPr>
          <w:t>3.1.2</w:t>
        </w:r>
        <w:r>
          <w:rPr>
            <w:rFonts w:asciiTheme="minorHAnsi" w:eastAsiaTheme="minorEastAsia" w:hAnsiTheme="minorHAnsi" w:cstheme="minorBidi"/>
            <w:szCs w:val="22"/>
          </w:rPr>
          <w:tab/>
        </w:r>
        <w:r w:rsidRPr="009233A8">
          <w:rPr>
            <w:i/>
          </w:rPr>
          <w:t>Use Case: User logs into System</w:t>
        </w:r>
        <w:r>
          <w:tab/>
        </w:r>
        <w:r>
          <w:fldChar w:fldCharType="begin"/>
        </w:r>
        <w:r>
          <w:instrText xml:space="preserve"> PAGEREF _Toc383104041 \h </w:instrText>
        </w:r>
      </w:ins>
      <w:r>
        <w:fldChar w:fldCharType="separate"/>
      </w:r>
      <w:ins w:id="69" w:author="Andrew" w:date="2014-03-20T18:38:00Z">
        <w:r>
          <w:t>5</w:t>
        </w:r>
        <w:r>
          <w:fldChar w:fldCharType="end"/>
        </w:r>
      </w:ins>
    </w:p>
    <w:p w:rsidR="00D21312" w:rsidRDefault="00D21312">
      <w:pPr>
        <w:pStyle w:val="TOC3"/>
        <w:rPr>
          <w:ins w:id="70" w:author="Andrew" w:date="2014-03-20T18:38:00Z"/>
          <w:rFonts w:asciiTheme="minorHAnsi" w:eastAsiaTheme="minorEastAsia" w:hAnsiTheme="minorHAnsi" w:cstheme="minorBidi"/>
          <w:szCs w:val="22"/>
        </w:rPr>
      </w:pPr>
      <w:ins w:id="71" w:author="Andrew" w:date="2014-03-20T18:38:00Z">
        <w:r w:rsidRPr="009233A8">
          <w:rPr>
            <w:i/>
          </w:rPr>
          <w:t>3.1.3</w:t>
        </w:r>
        <w:r>
          <w:rPr>
            <w:rFonts w:asciiTheme="minorHAnsi" w:eastAsiaTheme="minorEastAsia" w:hAnsiTheme="minorHAnsi" w:cstheme="minorBidi"/>
            <w:szCs w:val="22"/>
          </w:rPr>
          <w:tab/>
        </w:r>
        <w:r w:rsidRPr="009233A8">
          <w:rPr>
            <w:i/>
          </w:rPr>
          <w:t>Use Case: User inputs new Workout Schedule</w:t>
        </w:r>
        <w:r>
          <w:tab/>
        </w:r>
        <w:r>
          <w:fldChar w:fldCharType="begin"/>
        </w:r>
        <w:r>
          <w:instrText xml:space="preserve"> PAGEREF _Toc383104042 \h </w:instrText>
        </w:r>
      </w:ins>
      <w:r>
        <w:fldChar w:fldCharType="separate"/>
      </w:r>
      <w:ins w:id="72" w:author="Andrew" w:date="2014-03-20T18:38:00Z">
        <w:r>
          <w:t>6</w:t>
        </w:r>
        <w:r>
          <w:fldChar w:fldCharType="end"/>
        </w:r>
      </w:ins>
    </w:p>
    <w:p w:rsidR="00D21312" w:rsidRDefault="00D21312">
      <w:pPr>
        <w:pStyle w:val="TOC3"/>
        <w:rPr>
          <w:ins w:id="73" w:author="Andrew" w:date="2014-03-20T18:38:00Z"/>
          <w:rFonts w:asciiTheme="minorHAnsi" w:eastAsiaTheme="minorEastAsia" w:hAnsiTheme="minorHAnsi" w:cstheme="minorBidi"/>
          <w:szCs w:val="22"/>
        </w:rPr>
      </w:pPr>
      <w:ins w:id="74" w:author="Andrew" w:date="2014-03-20T18:38:00Z">
        <w:r w:rsidRPr="009233A8">
          <w:rPr>
            <w:i/>
          </w:rPr>
          <w:t>3.1.4</w:t>
        </w:r>
        <w:r>
          <w:rPr>
            <w:rFonts w:asciiTheme="minorHAnsi" w:eastAsiaTheme="minorEastAsia" w:hAnsiTheme="minorHAnsi" w:cstheme="minorBidi"/>
            <w:szCs w:val="22"/>
          </w:rPr>
          <w:tab/>
        </w:r>
        <w:r w:rsidRPr="009233A8">
          <w:rPr>
            <w:i/>
          </w:rPr>
          <w:t>Use Case: User validates Workout</w:t>
        </w:r>
        <w:r>
          <w:tab/>
        </w:r>
        <w:r>
          <w:fldChar w:fldCharType="begin"/>
        </w:r>
        <w:r>
          <w:instrText xml:space="preserve"> PAGEREF _Toc383104043 \h </w:instrText>
        </w:r>
      </w:ins>
      <w:r>
        <w:fldChar w:fldCharType="separate"/>
      </w:r>
      <w:ins w:id="75" w:author="Andrew" w:date="2014-03-20T18:38:00Z">
        <w:r>
          <w:t>6</w:t>
        </w:r>
        <w:r>
          <w:fldChar w:fldCharType="end"/>
        </w:r>
      </w:ins>
    </w:p>
    <w:p w:rsidR="00D21312" w:rsidRDefault="00D21312">
      <w:pPr>
        <w:pStyle w:val="TOC2"/>
        <w:tabs>
          <w:tab w:val="left" w:pos="960"/>
        </w:tabs>
        <w:rPr>
          <w:ins w:id="76" w:author="Andrew" w:date="2014-03-20T18:38:00Z"/>
          <w:rFonts w:asciiTheme="minorHAnsi" w:eastAsiaTheme="minorEastAsia" w:hAnsiTheme="minorHAnsi" w:cstheme="minorBidi"/>
          <w:noProof/>
          <w:szCs w:val="22"/>
        </w:rPr>
      </w:pPr>
      <w:ins w:id="77" w:author="Andrew" w:date="2014-03-20T18:38:00Z">
        <w:r w:rsidRPr="009233A8">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Pr>
            <w:noProof/>
          </w:rPr>
          <w:fldChar w:fldCharType="begin"/>
        </w:r>
        <w:r>
          <w:rPr>
            <w:noProof/>
          </w:rPr>
          <w:instrText xml:space="preserve"> PAGEREF _Toc383104044 \h </w:instrText>
        </w:r>
        <w:r>
          <w:rPr>
            <w:noProof/>
          </w:rPr>
        </w:r>
      </w:ins>
      <w:r>
        <w:rPr>
          <w:noProof/>
        </w:rPr>
        <w:fldChar w:fldCharType="separate"/>
      </w:r>
      <w:ins w:id="78" w:author="Andrew" w:date="2014-03-20T18:38:00Z">
        <w:r>
          <w:rPr>
            <w:noProof/>
          </w:rPr>
          <w:t>7</w:t>
        </w:r>
        <w:r>
          <w:rPr>
            <w:noProof/>
          </w:rPr>
          <w:fldChar w:fldCharType="end"/>
        </w:r>
      </w:ins>
    </w:p>
    <w:p w:rsidR="00D21312" w:rsidRDefault="00D21312">
      <w:pPr>
        <w:pStyle w:val="TOC3"/>
        <w:rPr>
          <w:ins w:id="79" w:author="Andrew" w:date="2014-03-20T18:38:00Z"/>
          <w:rFonts w:asciiTheme="minorHAnsi" w:eastAsiaTheme="minorEastAsia" w:hAnsiTheme="minorHAnsi" w:cstheme="minorBidi"/>
          <w:szCs w:val="22"/>
        </w:rPr>
      </w:pPr>
      <w:ins w:id="80" w:author="Andrew" w:date="2014-03-20T18:38:00Z">
        <w:r w:rsidRPr="009233A8">
          <w:rPr>
            <w:i/>
          </w:rPr>
          <w:t>3.2.1</w:t>
        </w:r>
        <w:r>
          <w:rPr>
            <w:rFonts w:asciiTheme="minorHAnsi" w:eastAsiaTheme="minorEastAsia" w:hAnsiTheme="minorHAnsi" w:cstheme="minorBidi"/>
            <w:szCs w:val="22"/>
          </w:rPr>
          <w:tab/>
        </w:r>
        <w:r>
          <w:t>User Platform Requirements</w:t>
        </w:r>
        <w:r>
          <w:tab/>
        </w:r>
        <w:r>
          <w:fldChar w:fldCharType="begin"/>
        </w:r>
        <w:r>
          <w:instrText xml:space="preserve"> PAGEREF _Toc383104045 \h </w:instrText>
        </w:r>
      </w:ins>
      <w:r>
        <w:fldChar w:fldCharType="separate"/>
      </w:r>
      <w:ins w:id="81" w:author="Andrew" w:date="2014-03-20T18:38:00Z">
        <w:r>
          <w:t>7</w:t>
        </w:r>
        <w:r>
          <w:fldChar w:fldCharType="end"/>
        </w:r>
      </w:ins>
    </w:p>
    <w:p w:rsidR="00D21312" w:rsidRDefault="00D21312">
      <w:pPr>
        <w:pStyle w:val="TOC3"/>
        <w:rPr>
          <w:ins w:id="82" w:author="Andrew" w:date="2014-03-20T18:38:00Z"/>
          <w:rFonts w:asciiTheme="minorHAnsi" w:eastAsiaTheme="minorEastAsia" w:hAnsiTheme="minorHAnsi" w:cstheme="minorBidi"/>
          <w:szCs w:val="22"/>
        </w:rPr>
      </w:pPr>
      <w:ins w:id="83" w:author="Andrew" w:date="2014-03-20T18:38:00Z">
        <w:r w:rsidRPr="009233A8">
          <w:rPr>
            <w:i/>
          </w:rPr>
          <w:t>3.2.2</w:t>
        </w:r>
        <w:r>
          <w:rPr>
            <w:rFonts w:asciiTheme="minorHAnsi" w:eastAsiaTheme="minorEastAsia" w:hAnsiTheme="minorHAnsi" w:cstheme="minorBidi"/>
            <w:szCs w:val="22"/>
          </w:rPr>
          <w:tab/>
        </w:r>
        <w:r>
          <w:t>Account Requirements</w:t>
        </w:r>
        <w:r>
          <w:tab/>
        </w:r>
        <w:r>
          <w:fldChar w:fldCharType="begin"/>
        </w:r>
        <w:r>
          <w:instrText xml:space="preserve"> PAGEREF _Toc383104046 \h </w:instrText>
        </w:r>
      </w:ins>
      <w:r>
        <w:fldChar w:fldCharType="separate"/>
      </w:r>
      <w:ins w:id="84" w:author="Andrew" w:date="2014-03-20T18:38:00Z">
        <w:r>
          <w:t>7</w:t>
        </w:r>
        <w:r>
          <w:fldChar w:fldCharType="end"/>
        </w:r>
      </w:ins>
    </w:p>
    <w:p w:rsidR="00D21312" w:rsidRDefault="00D21312">
      <w:pPr>
        <w:pStyle w:val="TOC3"/>
        <w:rPr>
          <w:ins w:id="85" w:author="Andrew" w:date="2014-03-20T18:38:00Z"/>
          <w:rFonts w:asciiTheme="minorHAnsi" w:eastAsiaTheme="minorEastAsia" w:hAnsiTheme="minorHAnsi" w:cstheme="minorBidi"/>
          <w:szCs w:val="22"/>
        </w:rPr>
      </w:pPr>
      <w:ins w:id="86" w:author="Andrew" w:date="2014-03-20T18:38:00Z">
        <w:r w:rsidRPr="009233A8">
          <w:rPr>
            <w:i/>
          </w:rPr>
          <w:t>3.2.3</w:t>
        </w:r>
        <w:r>
          <w:rPr>
            <w:rFonts w:asciiTheme="minorHAnsi" w:eastAsiaTheme="minorEastAsia" w:hAnsiTheme="minorHAnsi" w:cstheme="minorBidi"/>
            <w:szCs w:val="22"/>
          </w:rPr>
          <w:tab/>
        </w:r>
        <w:r>
          <w:t>Workout Schedule Requirements</w:t>
        </w:r>
        <w:r>
          <w:tab/>
        </w:r>
        <w:r>
          <w:fldChar w:fldCharType="begin"/>
        </w:r>
        <w:r>
          <w:instrText xml:space="preserve"> PAGEREF _Toc383104047 \h </w:instrText>
        </w:r>
      </w:ins>
      <w:r>
        <w:fldChar w:fldCharType="separate"/>
      </w:r>
      <w:ins w:id="87" w:author="Andrew" w:date="2014-03-20T18:38:00Z">
        <w:r>
          <w:t>7</w:t>
        </w:r>
        <w:r>
          <w:fldChar w:fldCharType="end"/>
        </w:r>
      </w:ins>
    </w:p>
    <w:p w:rsidR="00D21312" w:rsidRDefault="00D21312">
      <w:pPr>
        <w:pStyle w:val="TOC3"/>
        <w:rPr>
          <w:ins w:id="88" w:author="Andrew" w:date="2014-03-20T18:38:00Z"/>
          <w:rFonts w:asciiTheme="minorHAnsi" w:eastAsiaTheme="minorEastAsia" w:hAnsiTheme="minorHAnsi" w:cstheme="minorBidi"/>
          <w:szCs w:val="22"/>
        </w:rPr>
      </w:pPr>
      <w:ins w:id="89" w:author="Andrew" w:date="2014-03-20T18:38:00Z">
        <w:r w:rsidRPr="009233A8">
          <w:rPr>
            <w:i/>
          </w:rPr>
          <w:t>3.2.4</w:t>
        </w:r>
        <w:r>
          <w:rPr>
            <w:rFonts w:asciiTheme="minorHAnsi" w:eastAsiaTheme="minorEastAsia" w:hAnsiTheme="minorHAnsi" w:cstheme="minorBidi"/>
            <w:szCs w:val="22"/>
          </w:rPr>
          <w:tab/>
        </w:r>
        <w:r>
          <w:t>Validation Requirements</w:t>
        </w:r>
        <w:r>
          <w:tab/>
        </w:r>
        <w:r>
          <w:fldChar w:fldCharType="begin"/>
        </w:r>
        <w:r>
          <w:instrText xml:space="preserve"> PAGEREF _Toc383104048 \h </w:instrText>
        </w:r>
      </w:ins>
      <w:r>
        <w:fldChar w:fldCharType="separate"/>
      </w:r>
      <w:ins w:id="90" w:author="Andrew" w:date="2014-03-20T18:38:00Z">
        <w:r>
          <w:t>8</w:t>
        </w:r>
        <w:r>
          <w:fldChar w:fldCharType="end"/>
        </w:r>
      </w:ins>
    </w:p>
    <w:p w:rsidR="00D21312" w:rsidRDefault="00D21312">
      <w:pPr>
        <w:pStyle w:val="TOC3"/>
        <w:rPr>
          <w:ins w:id="91" w:author="Andrew" w:date="2014-03-20T18:38:00Z"/>
          <w:rFonts w:asciiTheme="minorHAnsi" w:eastAsiaTheme="minorEastAsia" w:hAnsiTheme="minorHAnsi" w:cstheme="minorBidi"/>
          <w:szCs w:val="22"/>
        </w:rPr>
      </w:pPr>
      <w:ins w:id="92" w:author="Andrew" w:date="2014-03-20T18:38:00Z">
        <w:r w:rsidRPr="009233A8">
          <w:rPr>
            <w:i/>
          </w:rPr>
          <w:t>3.2.5</w:t>
        </w:r>
        <w:r>
          <w:rPr>
            <w:rFonts w:asciiTheme="minorHAnsi" w:eastAsiaTheme="minorEastAsia" w:hAnsiTheme="minorHAnsi" w:cstheme="minorBidi"/>
            <w:szCs w:val="22"/>
          </w:rPr>
          <w:tab/>
        </w:r>
        <w:r>
          <w:t>Server Platform Requirements</w:t>
        </w:r>
        <w:r>
          <w:tab/>
        </w:r>
        <w:r>
          <w:fldChar w:fldCharType="begin"/>
        </w:r>
        <w:r>
          <w:instrText xml:space="preserve"> PAGEREF _Toc383104049 \h </w:instrText>
        </w:r>
      </w:ins>
      <w:r>
        <w:fldChar w:fldCharType="separate"/>
      </w:r>
      <w:ins w:id="93" w:author="Andrew" w:date="2014-03-20T18:38:00Z">
        <w:r>
          <w:t>8</w:t>
        </w:r>
        <w:r>
          <w:fldChar w:fldCharType="end"/>
        </w:r>
      </w:ins>
    </w:p>
    <w:p w:rsidR="00D21312" w:rsidRDefault="00D21312">
      <w:pPr>
        <w:pStyle w:val="TOC3"/>
        <w:rPr>
          <w:ins w:id="94" w:author="Andrew" w:date="2014-03-20T18:38:00Z"/>
          <w:rFonts w:asciiTheme="minorHAnsi" w:eastAsiaTheme="minorEastAsia" w:hAnsiTheme="minorHAnsi" w:cstheme="minorBidi"/>
          <w:szCs w:val="22"/>
        </w:rPr>
      </w:pPr>
      <w:ins w:id="95" w:author="Andrew" w:date="2014-03-20T18:38:00Z">
        <w:r w:rsidRPr="009233A8">
          <w:rPr>
            <w:i/>
          </w:rPr>
          <w:t>3.2.6</w:t>
        </w:r>
        <w:r>
          <w:rPr>
            <w:rFonts w:asciiTheme="minorHAnsi" w:eastAsiaTheme="minorEastAsia" w:hAnsiTheme="minorHAnsi" w:cstheme="minorBidi"/>
            <w:szCs w:val="22"/>
          </w:rPr>
          <w:tab/>
        </w:r>
        <w:r>
          <w:t>Server Requirements</w:t>
        </w:r>
        <w:r>
          <w:tab/>
        </w:r>
        <w:r>
          <w:fldChar w:fldCharType="begin"/>
        </w:r>
        <w:r>
          <w:instrText xml:space="preserve"> PAGEREF _Toc383104050 \h </w:instrText>
        </w:r>
      </w:ins>
      <w:r>
        <w:fldChar w:fldCharType="separate"/>
      </w:r>
      <w:ins w:id="96" w:author="Andrew" w:date="2014-03-20T18:38:00Z">
        <w:r>
          <w:t>8</w:t>
        </w:r>
        <w:r>
          <w:fldChar w:fldCharType="end"/>
        </w:r>
      </w:ins>
    </w:p>
    <w:p w:rsidR="00D21312" w:rsidRDefault="00D21312">
      <w:pPr>
        <w:pStyle w:val="TOC3"/>
        <w:rPr>
          <w:ins w:id="97" w:author="Andrew" w:date="2014-03-20T18:38:00Z"/>
          <w:rFonts w:asciiTheme="minorHAnsi" w:eastAsiaTheme="minorEastAsia" w:hAnsiTheme="minorHAnsi" w:cstheme="minorBidi"/>
          <w:szCs w:val="22"/>
        </w:rPr>
      </w:pPr>
      <w:ins w:id="98" w:author="Andrew" w:date="2014-03-20T18:38:00Z">
        <w:r w:rsidRPr="009233A8">
          <w:rPr>
            <w:i/>
          </w:rPr>
          <w:t>3.2.7</w:t>
        </w:r>
        <w:r>
          <w:rPr>
            <w:rFonts w:asciiTheme="minorHAnsi" w:eastAsiaTheme="minorEastAsia" w:hAnsiTheme="minorHAnsi" w:cstheme="minorBidi"/>
            <w:szCs w:val="22"/>
          </w:rPr>
          <w:tab/>
        </w:r>
        <w:r>
          <w:t>User Account Requirements</w:t>
        </w:r>
        <w:r>
          <w:tab/>
        </w:r>
        <w:r>
          <w:fldChar w:fldCharType="begin"/>
        </w:r>
        <w:r>
          <w:instrText xml:space="preserve"> PAGEREF _Toc383104051 \h </w:instrText>
        </w:r>
      </w:ins>
      <w:r>
        <w:fldChar w:fldCharType="separate"/>
      </w:r>
      <w:ins w:id="99" w:author="Andrew" w:date="2014-03-20T18:38:00Z">
        <w:r>
          <w:t>8</w:t>
        </w:r>
        <w:r>
          <w:fldChar w:fldCharType="end"/>
        </w:r>
      </w:ins>
    </w:p>
    <w:p w:rsidR="00D21312" w:rsidRDefault="00D21312">
      <w:pPr>
        <w:pStyle w:val="TOC1"/>
        <w:rPr>
          <w:ins w:id="100" w:author="Andrew" w:date="2014-03-20T18:38:00Z"/>
          <w:rFonts w:asciiTheme="minorHAnsi" w:eastAsiaTheme="minorEastAsia" w:hAnsiTheme="minorHAnsi" w:cstheme="minorBidi"/>
          <w:b w:val="0"/>
          <w:sz w:val="22"/>
          <w:szCs w:val="22"/>
        </w:rPr>
      </w:pPr>
      <w:ins w:id="101" w:author="Andrew" w:date="2014-03-20T18:38:00Z">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_Toc383104052 \h </w:instrText>
        </w:r>
      </w:ins>
      <w:r>
        <w:fldChar w:fldCharType="separate"/>
      </w:r>
      <w:ins w:id="102" w:author="Andrew" w:date="2014-03-20T18:38:00Z">
        <w:r>
          <w:t>9</w:t>
        </w:r>
        <w:r>
          <w:fldChar w:fldCharType="end"/>
        </w:r>
      </w:ins>
    </w:p>
    <w:p w:rsidR="00D21312" w:rsidRDefault="00D21312">
      <w:pPr>
        <w:pStyle w:val="TOC2"/>
        <w:tabs>
          <w:tab w:val="left" w:pos="960"/>
        </w:tabs>
        <w:rPr>
          <w:ins w:id="103" w:author="Andrew" w:date="2014-03-20T18:38:00Z"/>
          <w:rFonts w:asciiTheme="minorHAnsi" w:eastAsiaTheme="minorEastAsia" w:hAnsiTheme="minorHAnsi" w:cstheme="minorBidi"/>
          <w:noProof/>
          <w:szCs w:val="22"/>
        </w:rPr>
      </w:pPr>
      <w:ins w:id="104" w:author="Andrew" w:date="2014-03-20T18:38:00Z">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_Toc383104053 \h </w:instrText>
        </w:r>
        <w:r>
          <w:rPr>
            <w:noProof/>
          </w:rPr>
        </w:r>
      </w:ins>
      <w:r>
        <w:rPr>
          <w:noProof/>
        </w:rPr>
        <w:fldChar w:fldCharType="separate"/>
      </w:r>
      <w:ins w:id="105" w:author="Andrew" w:date="2014-03-20T18:38:00Z">
        <w:r>
          <w:rPr>
            <w:noProof/>
          </w:rPr>
          <w:t>9</w:t>
        </w:r>
        <w:r>
          <w:rPr>
            <w:noProof/>
          </w:rPr>
          <w:fldChar w:fldCharType="end"/>
        </w:r>
      </w:ins>
    </w:p>
    <w:p w:rsidR="00D21312" w:rsidRDefault="00D21312">
      <w:pPr>
        <w:pStyle w:val="TOC2"/>
        <w:tabs>
          <w:tab w:val="left" w:pos="960"/>
        </w:tabs>
        <w:rPr>
          <w:ins w:id="106" w:author="Andrew" w:date="2014-03-20T18:38:00Z"/>
          <w:rFonts w:asciiTheme="minorHAnsi" w:eastAsiaTheme="minorEastAsia" w:hAnsiTheme="minorHAnsi" w:cstheme="minorBidi"/>
          <w:noProof/>
          <w:szCs w:val="22"/>
        </w:rPr>
      </w:pPr>
      <w:ins w:id="107" w:author="Andrew" w:date="2014-03-20T18:38:00Z">
        <w:r w:rsidRPr="009233A8">
          <w:rPr>
            <w:iCs/>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_Toc383104054 \h </w:instrText>
        </w:r>
        <w:r>
          <w:rPr>
            <w:noProof/>
          </w:rPr>
        </w:r>
      </w:ins>
      <w:r>
        <w:rPr>
          <w:noProof/>
        </w:rPr>
        <w:fldChar w:fldCharType="separate"/>
      </w:r>
      <w:ins w:id="108" w:author="Andrew" w:date="2014-03-20T18:38:00Z">
        <w:r>
          <w:rPr>
            <w:noProof/>
          </w:rPr>
          <w:t>9</w:t>
        </w:r>
        <w:r>
          <w:rPr>
            <w:noProof/>
          </w:rPr>
          <w:fldChar w:fldCharType="end"/>
        </w:r>
      </w:ins>
    </w:p>
    <w:p w:rsidR="00D21312" w:rsidRDefault="00D21312">
      <w:pPr>
        <w:pStyle w:val="TOC2"/>
        <w:tabs>
          <w:tab w:val="left" w:pos="960"/>
        </w:tabs>
        <w:rPr>
          <w:ins w:id="109" w:author="Andrew" w:date="2014-03-20T18:38:00Z"/>
          <w:rFonts w:asciiTheme="minorHAnsi" w:eastAsiaTheme="minorEastAsia" w:hAnsiTheme="minorHAnsi" w:cstheme="minorBidi"/>
          <w:noProof/>
          <w:szCs w:val="22"/>
        </w:rPr>
      </w:pPr>
      <w:ins w:id="110" w:author="Andrew" w:date="2014-03-20T18:38:00Z">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_Toc383104055 \h </w:instrText>
        </w:r>
        <w:r>
          <w:rPr>
            <w:noProof/>
          </w:rPr>
        </w:r>
      </w:ins>
      <w:r>
        <w:rPr>
          <w:noProof/>
        </w:rPr>
        <w:fldChar w:fldCharType="separate"/>
      </w:r>
      <w:ins w:id="111" w:author="Andrew" w:date="2014-03-20T18:38:00Z">
        <w:r>
          <w:rPr>
            <w:noProof/>
          </w:rPr>
          <w:t>9</w:t>
        </w:r>
        <w:r>
          <w:rPr>
            <w:noProof/>
          </w:rPr>
          <w:fldChar w:fldCharType="end"/>
        </w:r>
      </w:ins>
    </w:p>
    <w:p w:rsidR="00D21312" w:rsidRDefault="00D21312">
      <w:pPr>
        <w:pStyle w:val="TOC2"/>
        <w:tabs>
          <w:tab w:val="left" w:pos="960"/>
        </w:tabs>
        <w:rPr>
          <w:ins w:id="112" w:author="Andrew" w:date="2014-03-20T18:38:00Z"/>
          <w:rFonts w:asciiTheme="minorHAnsi" w:eastAsiaTheme="minorEastAsia" w:hAnsiTheme="minorHAnsi" w:cstheme="minorBidi"/>
          <w:noProof/>
          <w:szCs w:val="22"/>
        </w:rPr>
      </w:pPr>
      <w:ins w:id="113" w:author="Andrew" w:date="2014-03-20T18:38:00Z">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_Toc383104056 \h </w:instrText>
        </w:r>
        <w:r>
          <w:rPr>
            <w:noProof/>
          </w:rPr>
        </w:r>
      </w:ins>
      <w:r>
        <w:rPr>
          <w:noProof/>
        </w:rPr>
        <w:fldChar w:fldCharType="separate"/>
      </w:r>
      <w:ins w:id="114" w:author="Andrew" w:date="2014-03-20T18:38:00Z">
        <w:r>
          <w:rPr>
            <w:noProof/>
          </w:rPr>
          <w:t>9</w:t>
        </w:r>
        <w:r>
          <w:rPr>
            <w:noProof/>
          </w:rPr>
          <w:fldChar w:fldCharType="end"/>
        </w:r>
      </w:ins>
    </w:p>
    <w:p w:rsidR="00D21312" w:rsidRDefault="00D21312">
      <w:pPr>
        <w:pStyle w:val="TOC2"/>
        <w:tabs>
          <w:tab w:val="left" w:pos="960"/>
        </w:tabs>
        <w:rPr>
          <w:ins w:id="115" w:author="Andrew" w:date="2014-03-20T18:38:00Z"/>
          <w:rFonts w:asciiTheme="minorHAnsi" w:eastAsiaTheme="minorEastAsia" w:hAnsiTheme="minorHAnsi" w:cstheme="minorBidi"/>
          <w:noProof/>
          <w:szCs w:val="22"/>
        </w:rPr>
      </w:pPr>
      <w:ins w:id="116" w:author="Andrew" w:date="2014-03-20T18:38:00Z">
        <w:r w:rsidRPr="009233A8">
          <w:rPr>
            <w:rFonts w:ascii="Times New Roman" w:hAnsi="Times New Roman"/>
            <w:noProof/>
          </w:rPr>
          <w:t>4.5</w:t>
        </w:r>
        <w:r>
          <w:rPr>
            <w:rFonts w:asciiTheme="minorHAnsi" w:eastAsiaTheme="minorEastAsia" w:hAnsiTheme="minorHAnsi" w:cstheme="minorBidi"/>
            <w:noProof/>
            <w:szCs w:val="22"/>
          </w:rPr>
          <w:tab/>
        </w:r>
        <w:r w:rsidRPr="009233A8">
          <w:rPr>
            <w:rFonts w:ascii="Times New Roman" w:hAnsi="Times New Roman"/>
            <w:noProof/>
          </w:rPr>
          <w:t>Database Requirements</w:t>
        </w:r>
        <w:r>
          <w:rPr>
            <w:noProof/>
          </w:rPr>
          <w:tab/>
        </w:r>
        <w:r>
          <w:rPr>
            <w:noProof/>
          </w:rPr>
          <w:fldChar w:fldCharType="begin"/>
        </w:r>
        <w:r>
          <w:rPr>
            <w:noProof/>
          </w:rPr>
          <w:instrText xml:space="preserve"> PAGEREF _Toc383104057 \h </w:instrText>
        </w:r>
        <w:r>
          <w:rPr>
            <w:noProof/>
          </w:rPr>
        </w:r>
      </w:ins>
      <w:r>
        <w:rPr>
          <w:noProof/>
        </w:rPr>
        <w:fldChar w:fldCharType="separate"/>
      </w:r>
      <w:ins w:id="117" w:author="Andrew" w:date="2014-03-20T18:38:00Z">
        <w:r>
          <w:rPr>
            <w:noProof/>
          </w:rPr>
          <w:t>10</w:t>
        </w:r>
        <w:r>
          <w:rPr>
            <w:noProof/>
          </w:rPr>
          <w:fldChar w:fldCharType="end"/>
        </w:r>
      </w:ins>
    </w:p>
    <w:p w:rsidR="00D21312" w:rsidRDefault="00D21312">
      <w:pPr>
        <w:pStyle w:val="TOC3"/>
        <w:rPr>
          <w:ins w:id="118" w:author="Andrew" w:date="2014-03-20T18:38:00Z"/>
          <w:rFonts w:asciiTheme="minorHAnsi" w:eastAsiaTheme="minorEastAsia" w:hAnsiTheme="minorHAnsi" w:cstheme="minorBidi"/>
          <w:szCs w:val="22"/>
        </w:rPr>
      </w:pPr>
      <w:ins w:id="119" w:author="Andrew" w:date="2014-03-20T18:38:00Z">
        <w:r w:rsidRPr="009233A8">
          <w:rPr>
            <w:rFonts w:ascii="Arial" w:hAnsi="Arial" w:cs="Arial"/>
            <w:i/>
          </w:rPr>
          <w:t>4.5.1</w:t>
        </w:r>
        <w:r>
          <w:rPr>
            <w:rFonts w:asciiTheme="minorHAnsi" w:eastAsiaTheme="minorEastAsia" w:hAnsiTheme="minorHAnsi" w:cstheme="minorBidi"/>
            <w:szCs w:val="22"/>
          </w:rPr>
          <w:tab/>
        </w:r>
        <w:r w:rsidRPr="009233A8">
          <w:rPr>
            <w:rFonts w:ascii="Arial" w:hAnsi="Arial" w:cs="Arial"/>
          </w:rPr>
          <w:t>Database Interface</w:t>
        </w:r>
        <w:r>
          <w:tab/>
        </w:r>
        <w:r>
          <w:fldChar w:fldCharType="begin"/>
        </w:r>
        <w:r>
          <w:instrText xml:space="preserve"> PAGEREF _Toc383104058 \h </w:instrText>
        </w:r>
      </w:ins>
      <w:r>
        <w:fldChar w:fldCharType="separate"/>
      </w:r>
      <w:ins w:id="120" w:author="Andrew" w:date="2014-03-20T18:38:00Z">
        <w:r>
          <w:t>10</w:t>
        </w:r>
        <w:r>
          <w:fldChar w:fldCharType="end"/>
        </w:r>
      </w:ins>
    </w:p>
    <w:p w:rsidR="00D21312" w:rsidRDefault="00D21312">
      <w:pPr>
        <w:pStyle w:val="TOC3"/>
        <w:rPr>
          <w:ins w:id="121" w:author="Andrew" w:date="2014-03-20T18:38:00Z"/>
          <w:rFonts w:asciiTheme="minorHAnsi" w:eastAsiaTheme="minorEastAsia" w:hAnsiTheme="minorHAnsi" w:cstheme="minorBidi"/>
          <w:szCs w:val="22"/>
        </w:rPr>
      </w:pPr>
      <w:ins w:id="122" w:author="Andrew" w:date="2014-03-20T18:38:00Z">
        <w:r w:rsidRPr="009233A8">
          <w:rPr>
            <w:rFonts w:ascii="Arial" w:hAnsi="Arial" w:cs="Arial"/>
            <w:i/>
          </w:rPr>
          <w:t>4.5.2</w:t>
        </w:r>
        <w:r>
          <w:rPr>
            <w:rFonts w:asciiTheme="minorHAnsi" w:eastAsiaTheme="minorEastAsia" w:hAnsiTheme="minorHAnsi" w:cstheme="minorBidi"/>
            <w:szCs w:val="22"/>
          </w:rPr>
          <w:tab/>
        </w:r>
        <w:r w:rsidRPr="009233A8">
          <w:rPr>
            <w:rFonts w:ascii="Arial" w:hAnsi="Arial" w:cs="Arial"/>
          </w:rPr>
          <w:t>Credit/Debit Requirements</w:t>
        </w:r>
        <w:r>
          <w:tab/>
        </w:r>
        <w:r>
          <w:fldChar w:fldCharType="begin"/>
        </w:r>
        <w:r>
          <w:instrText xml:space="preserve"> PAGEREF _Toc383104059 \h </w:instrText>
        </w:r>
      </w:ins>
      <w:r>
        <w:fldChar w:fldCharType="separate"/>
      </w:r>
      <w:ins w:id="123" w:author="Andrew" w:date="2014-03-20T18:38:00Z">
        <w:r>
          <w:t>10</w:t>
        </w:r>
        <w:r>
          <w:fldChar w:fldCharType="end"/>
        </w:r>
      </w:ins>
    </w:p>
    <w:p w:rsidR="00D21312" w:rsidRDefault="00D21312">
      <w:pPr>
        <w:pStyle w:val="TOC3"/>
        <w:rPr>
          <w:ins w:id="124" w:author="Andrew" w:date="2014-03-20T18:38:00Z"/>
          <w:rFonts w:asciiTheme="minorHAnsi" w:eastAsiaTheme="minorEastAsia" w:hAnsiTheme="minorHAnsi" w:cstheme="minorBidi"/>
          <w:szCs w:val="22"/>
        </w:rPr>
      </w:pPr>
      <w:ins w:id="125" w:author="Andrew" w:date="2014-03-20T18:38:00Z">
        <w:r w:rsidRPr="009233A8">
          <w:rPr>
            <w:rFonts w:ascii="Arial" w:hAnsi="Arial" w:cs="Arial"/>
            <w:i/>
          </w:rPr>
          <w:t>4.5.3</w:t>
        </w:r>
        <w:r>
          <w:rPr>
            <w:rFonts w:asciiTheme="minorHAnsi" w:eastAsiaTheme="minorEastAsia" w:hAnsiTheme="minorHAnsi" w:cstheme="minorBidi"/>
            <w:szCs w:val="22"/>
          </w:rPr>
          <w:tab/>
        </w:r>
        <w:r w:rsidRPr="009233A8">
          <w:rPr>
            <w:rFonts w:ascii="Arial" w:hAnsi="Arial" w:cs="Arial"/>
          </w:rPr>
          <w:t>Compliance Requirements</w:t>
        </w:r>
        <w:r>
          <w:tab/>
        </w:r>
        <w:r>
          <w:fldChar w:fldCharType="begin"/>
        </w:r>
        <w:r>
          <w:instrText xml:space="preserve"> PAGEREF _Toc383104060 \h </w:instrText>
        </w:r>
      </w:ins>
      <w:r>
        <w:fldChar w:fldCharType="separate"/>
      </w:r>
      <w:ins w:id="126" w:author="Andrew" w:date="2014-03-20T18:38:00Z">
        <w:r>
          <w:t>10</w:t>
        </w:r>
        <w:r>
          <w:fldChar w:fldCharType="end"/>
        </w:r>
      </w:ins>
    </w:p>
    <w:p w:rsidR="00D21312" w:rsidRDefault="00D21312">
      <w:pPr>
        <w:pStyle w:val="TOC3"/>
        <w:rPr>
          <w:ins w:id="127" w:author="Andrew" w:date="2014-03-20T18:38:00Z"/>
          <w:rFonts w:asciiTheme="minorHAnsi" w:eastAsiaTheme="minorEastAsia" w:hAnsiTheme="minorHAnsi" w:cstheme="minorBidi"/>
          <w:szCs w:val="22"/>
        </w:rPr>
      </w:pPr>
      <w:ins w:id="128" w:author="Andrew" w:date="2014-03-20T18:38:00Z">
        <w:r w:rsidRPr="009233A8">
          <w:rPr>
            <w:rFonts w:ascii="Arial" w:hAnsi="Arial" w:cs="Arial"/>
            <w:i/>
          </w:rPr>
          <w:t>4.5.4</w:t>
        </w:r>
        <w:r>
          <w:rPr>
            <w:rFonts w:asciiTheme="minorHAnsi" w:eastAsiaTheme="minorEastAsia" w:hAnsiTheme="minorHAnsi" w:cstheme="minorBidi"/>
            <w:szCs w:val="22"/>
          </w:rPr>
          <w:tab/>
        </w:r>
        <w:r w:rsidRPr="009233A8">
          <w:rPr>
            <w:rFonts w:ascii="Arial" w:hAnsi="Arial" w:cs="Arial"/>
          </w:rPr>
          <w:t>Security Requirements</w:t>
        </w:r>
        <w:r>
          <w:tab/>
        </w:r>
        <w:r>
          <w:fldChar w:fldCharType="begin"/>
        </w:r>
        <w:r>
          <w:instrText xml:space="preserve"> PAGEREF _Toc383104061 \h </w:instrText>
        </w:r>
      </w:ins>
      <w:r>
        <w:fldChar w:fldCharType="separate"/>
      </w:r>
      <w:ins w:id="129" w:author="Andrew" w:date="2014-03-20T18:38:00Z">
        <w:r>
          <w:t>10</w:t>
        </w:r>
        <w:r>
          <w:fldChar w:fldCharType="end"/>
        </w:r>
      </w:ins>
    </w:p>
    <w:p w:rsidR="00D21312" w:rsidRDefault="00D21312">
      <w:pPr>
        <w:pStyle w:val="TOC1"/>
        <w:rPr>
          <w:ins w:id="130" w:author="Andrew" w:date="2014-03-20T18:38:00Z"/>
          <w:rFonts w:asciiTheme="minorHAnsi" w:eastAsiaTheme="minorEastAsia" w:hAnsiTheme="minorHAnsi" w:cstheme="minorBidi"/>
          <w:b w:val="0"/>
          <w:sz w:val="22"/>
          <w:szCs w:val="22"/>
        </w:rPr>
      </w:pPr>
      <w:ins w:id="131" w:author="Andrew" w:date="2014-03-20T18:38:00Z">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_Toc383104062 \h </w:instrText>
        </w:r>
      </w:ins>
      <w:r>
        <w:fldChar w:fldCharType="separate"/>
      </w:r>
      <w:ins w:id="132" w:author="Andrew" w:date="2014-03-20T18:38:00Z">
        <w:r>
          <w:t>11</w:t>
        </w:r>
        <w:r>
          <w:fldChar w:fldCharType="end"/>
        </w:r>
      </w:ins>
    </w:p>
    <w:p w:rsidR="00D21312" w:rsidRDefault="00D21312">
      <w:pPr>
        <w:pStyle w:val="TOC2"/>
        <w:tabs>
          <w:tab w:val="left" w:pos="960"/>
        </w:tabs>
        <w:rPr>
          <w:ins w:id="133" w:author="Andrew" w:date="2014-03-20T18:38:00Z"/>
          <w:rFonts w:asciiTheme="minorHAnsi" w:eastAsiaTheme="minorEastAsia" w:hAnsiTheme="minorHAnsi" w:cstheme="minorBidi"/>
          <w:noProof/>
          <w:szCs w:val="22"/>
        </w:rPr>
      </w:pPr>
      <w:ins w:id="134" w:author="Andrew" w:date="2014-03-20T18:38:00Z">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_Toc383104063 \h </w:instrText>
        </w:r>
        <w:r>
          <w:rPr>
            <w:noProof/>
          </w:rPr>
        </w:r>
      </w:ins>
      <w:r>
        <w:rPr>
          <w:noProof/>
        </w:rPr>
        <w:fldChar w:fldCharType="separate"/>
      </w:r>
      <w:ins w:id="135" w:author="Andrew" w:date="2014-03-20T18:38:00Z">
        <w:r>
          <w:rPr>
            <w:noProof/>
          </w:rPr>
          <w:t>11</w:t>
        </w:r>
        <w:r>
          <w:rPr>
            <w:noProof/>
          </w:rPr>
          <w:fldChar w:fldCharType="end"/>
        </w:r>
      </w:ins>
    </w:p>
    <w:p w:rsidR="00D21312" w:rsidRDefault="00D21312">
      <w:pPr>
        <w:pStyle w:val="TOC2"/>
        <w:tabs>
          <w:tab w:val="left" w:pos="960"/>
        </w:tabs>
        <w:rPr>
          <w:ins w:id="136" w:author="Andrew" w:date="2014-03-20T18:38:00Z"/>
          <w:rFonts w:asciiTheme="minorHAnsi" w:eastAsiaTheme="minorEastAsia" w:hAnsiTheme="minorHAnsi" w:cstheme="minorBidi"/>
          <w:noProof/>
          <w:szCs w:val="22"/>
        </w:rPr>
      </w:pPr>
      <w:ins w:id="137" w:author="Andrew" w:date="2014-03-20T18:38:00Z">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_Toc383104064 \h </w:instrText>
        </w:r>
        <w:r>
          <w:rPr>
            <w:noProof/>
          </w:rPr>
        </w:r>
      </w:ins>
      <w:r>
        <w:rPr>
          <w:noProof/>
        </w:rPr>
        <w:fldChar w:fldCharType="separate"/>
      </w:r>
      <w:ins w:id="138" w:author="Andrew" w:date="2014-03-20T18:38:00Z">
        <w:r>
          <w:rPr>
            <w:noProof/>
          </w:rPr>
          <w:t>11</w:t>
        </w:r>
        <w:r>
          <w:rPr>
            <w:noProof/>
          </w:rPr>
          <w:fldChar w:fldCharType="end"/>
        </w:r>
      </w:ins>
    </w:p>
    <w:p w:rsidR="00D21312" w:rsidRDefault="00D21312">
      <w:pPr>
        <w:pStyle w:val="TOC2"/>
        <w:tabs>
          <w:tab w:val="left" w:pos="960"/>
        </w:tabs>
        <w:rPr>
          <w:ins w:id="139" w:author="Andrew" w:date="2014-03-20T18:38:00Z"/>
          <w:rFonts w:asciiTheme="minorHAnsi" w:eastAsiaTheme="minorEastAsia" w:hAnsiTheme="minorHAnsi" w:cstheme="minorBidi"/>
          <w:noProof/>
          <w:szCs w:val="22"/>
        </w:rPr>
      </w:pPr>
      <w:ins w:id="140" w:author="Andrew" w:date="2014-03-20T18:38:00Z">
        <w:r w:rsidRPr="009233A8">
          <w:rPr>
            <w:iCs/>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_Toc383104065 \h </w:instrText>
        </w:r>
        <w:r>
          <w:rPr>
            <w:noProof/>
          </w:rPr>
        </w:r>
      </w:ins>
      <w:r>
        <w:rPr>
          <w:noProof/>
        </w:rPr>
        <w:fldChar w:fldCharType="separate"/>
      </w:r>
      <w:ins w:id="141" w:author="Andrew" w:date="2014-03-20T18:38:00Z">
        <w:r>
          <w:rPr>
            <w:noProof/>
          </w:rPr>
          <w:t>11</w:t>
        </w:r>
        <w:r>
          <w:rPr>
            <w:noProof/>
          </w:rPr>
          <w:fldChar w:fldCharType="end"/>
        </w:r>
      </w:ins>
    </w:p>
    <w:p w:rsidR="00D21312" w:rsidRDefault="00D21312">
      <w:pPr>
        <w:pStyle w:val="TOC2"/>
        <w:tabs>
          <w:tab w:val="left" w:pos="960"/>
        </w:tabs>
        <w:rPr>
          <w:ins w:id="142" w:author="Andrew" w:date="2014-03-20T18:38:00Z"/>
          <w:rFonts w:asciiTheme="minorHAnsi" w:eastAsiaTheme="minorEastAsia" w:hAnsiTheme="minorHAnsi" w:cstheme="minorBidi"/>
          <w:noProof/>
          <w:szCs w:val="22"/>
        </w:rPr>
      </w:pPr>
      <w:ins w:id="143" w:author="Andrew" w:date="2014-03-20T18:38:00Z">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_Toc383104066 \h </w:instrText>
        </w:r>
        <w:r>
          <w:rPr>
            <w:noProof/>
          </w:rPr>
        </w:r>
      </w:ins>
      <w:r>
        <w:rPr>
          <w:noProof/>
        </w:rPr>
        <w:fldChar w:fldCharType="separate"/>
      </w:r>
      <w:ins w:id="144" w:author="Andrew" w:date="2014-03-20T18:38:00Z">
        <w:r>
          <w:rPr>
            <w:noProof/>
          </w:rPr>
          <w:t>11</w:t>
        </w:r>
        <w:r>
          <w:rPr>
            <w:noProof/>
          </w:rPr>
          <w:fldChar w:fldCharType="end"/>
        </w:r>
      </w:ins>
    </w:p>
    <w:p w:rsidR="00D21312" w:rsidRDefault="00D21312">
      <w:pPr>
        <w:pStyle w:val="TOC1"/>
        <w:rPr>
          <w:ins w:id="145" w:author="Andrew" w:date="2014-03-20T18:38:00Z"/>
          <w:rFonts w:asciiTheme="minorHAnsi" w:eastAsiaTheme="minorEastAsia" w:hAnsiTheme="minorHAnsi" w:cstheme="minorBidi"/>
          <w:b w:val="0"/>
          <w:sz w:val="22"/>
          <w:szCs w:val="22"/>
        </w:rPr>
      </w:pPr>
      <w:ins w:id="146" w:author="Andrew" w:date="2014-03-20T18:38:00Z">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_Toc383104067 \h </w:instrText>
        </w:r>
      </w:ins>
      <w:r>
        <w:fldChar w:fldCharType="separate"/>
      </w:r>
      <w:ins w:id="147" w:author="Andrew" w:date="2014-03-20T18:38:00Z">
        <w:r>
          <w:t>12</w:t>
        </w:r>
        <w:r>
          <w:fldChar w:fldCharType="end"/>
        </w:r>
      </w:ins>
    </w:p>
    <w:p w:rsidR="00D21312" w:rsidRDefault="00D21312">
      <w:pPr>
        <w:pStyle w:val="TOC2"/>
        <w:tabs>
          <w:tab w:val="left" w:pos="960"/>
        </w:tabs>
        <w:rPr>
          <w:ins w:id="148" w:author="Andrew" w:date="2014-03-20T18:38:00Z"/>
          <w:rFonts w:asciiTheme="minorHAnsi" w:eastAsiaTheme="minorEastAsia" w:hAnsiTheme="minorHAnsi" w:cstheme="minorBidi"/>
          <w:noProof/>
          <w:szCs w:val="22"/>
        </w:rPr>
      </w:pPr>
      <w:ins w:id="149" w:author="Andrew" w:date="2014-03-20T18:38:00Z">
        <w:r>
          <w:rPr>
            <w:noProof/>
          </w:rPr>
          <w:t>6.1</w:t>
        </w:r>
        <w:r>
          <w:rPr>
            <w:rFonts w:asciiTheme="minorHAnsi" w:eastAsiaTheme="minorEastAsia" w:hAnsiTheme="minorHAnsi" w:cstheme="minorBidi"/>
            <w:noProof/>
            <w:szCs w:val="22"/>
          </w:rPr>
          <w:tab/>
        </w:r>
        <w:r>
          <w:rPr>
            <w:noProof/>
          </w:rPr>
          <w:t>System Evolution Requirements</w:t>
        </w:r>
        <w:r>
          <w:rPr>
            <w:noProof/>
          </w:rPr>
          <w:tab/>
        </w:r>
        <w:r>
          <w:rPr>
            <w:noProof/>
          </w:rPr>
          <w:fldChar w:fldCharType="begin"/>
        </w:r>
        <w:r>
          <w:rPr>
            <w:noProof/>
          </w:rPr>
          <w:instrText xml:space="preserve"> PAGEREF _Toc383104068 \h </w:instrText>
        </w:r>
        <w:r>
          <w:rPr>
            <w:noProof/>
          </w:rPr>
        </w:r>
      </w:ins>
      <w:r>
        <w:rPr>
          <w:noProof/>
        </w:rPr>
        <w:fldChar w:fldCharType="separate"/>
      </w:r>
      <w:ins w:id="150" w:author="Andrew" w:date="2014-03-20T18:38:00Z">
        <w:r>
          <w:rPr>
            <w:noProof/>
          </w:rPr>
          <w:t>12</w:t>
        </w:r>
        <w:r>
          <w:rPr>
            <w:noProof/>
          </w:rPr>
          <w:fldChar w:fldCharType="end"/>
        </w:r>
      </w:ins>
    </w:p>
    <w:p w:rsidR="00D21312" w:rsidRDefault="00D21312">
      <w:pPr>
        <w:pStyle w:val="TOC1"/>
        <w:rPr>
          <w:ins w:id="151" w:author="Andrew" w:date="2014-03-20T18:38:00Z"/>
          <w:rFonts w:asciiTheme="minorHAnsi" w:eastAsiaTheme="minorEastAsia" w:hAnsiTheme="minorHAnsi" w:cstheme="minorBidi"/>
          <w:b w:val="0"/>
          <w:sz w:val="22"/>
          <w:szCs w:val="22"/>
        </w:rPr>
      </w:pPr>
      <w:ins w:id="152" w:author="Andrew" w:date="2014-03-20T18:38:00Z">
        <w:r>
          <w:t>7.</w:t>
        </w:r>
        <w:r>
          <w:rPr>
            <w:rFonts w:asciiTheme="minorHAnsi" w:eastAsiaTheme="minorEastAsia" w:hAnsiTheme="minorHAnsi" w:cstheme="minorBidi"/>
            <w:b w:val="0"/>
            <w:sz w:val="22"/>
            <w:szCs w:val="22"/>
          </w:rPr>
          <w:tab/>
        </w:r>
        <w:r>
          <w:t>Management Issues</w:t>
        </w:r>
        <w:r>
          <w:tab/>
        </w:r>
        <w:r>
          <w:fldChar w:fldCharType="begin"/>
        </w:r>
        <w:r>
          <w:instrText xml:space="preserve"> PAGEREF _Toc383104069 \h </w:instrText>
        </w:r>
      </w:ins>
      <w:r>
        <w:fldChar w:fldCharType="separate"/>
      </w:r>
      <w:ins w:id="153" w:author="Andrew" w:date="2014-03-20T18:38:00Z">
        <w:r>
          <w:t>13</w:t>
        </w:r>
        <w:r>
          <w:fldChar w:fldCharType="end"/>
        </w:r>
      </w:ins>
    </w:p>
    <w:p w:rsidR="00D21312" w:rsidRDefault="00D21312">
      <w:pPr>
        <w:pStyle w:val="TOC2"/>
        <w:tabs>
          <w:tab w:val="left" w:pos="960"/>
        </w:tabs>
        <w:rPr>
          <w:ins w:id="154" w:author="Andrew" w:date="2014-03-20T18:38:00Z"/>
          <w:rFonts w:asciiTheme="minorHAnsi" w:eastAsiaTheme="minorEastAsia" w:hAnsiTheme="minorHAnsi" w:cstheme="minorBidi"/>
          <w:noProof/>
          <w:szCs w:val="22"/>
        </w:rPr>
      </w:pPr>
      <w:ins w:id="155" w:author="Andrew" w:date="2014-03-20T18:38:00Z">
        <w:r>
          <w:rPr>
            <w:noProof/>
          </w:rPr>
          <w:t>7.1</w:t>
        </w:r>
        <w:r>
          <w:rPr>
            <w:rFonts w:asciiTheme="minorHAnsi" w:eastAsiaTheme="minorEastAsia" w:hAnsiTheme="minorHAnsi" w:cstheme="minorBidi"/>
            <w:noProof/>
            <w:szCs w:val="22"/>
          </w:rPr>
          <w:tab/>
        </w:r>
        <w:r>
          <w:rPr>
            <w:noProof/>
          </w:rPr>
          <w:t>Milestone and Schedule</w:t>
        </w:r>
        <w:r>
          <w:rPr>
            <w:noProof/>
          </w:rPr>
          <w:tab/>
        </w:r>
        <w:r>
          <w:rPr>
            <w:noProof/>
          </w:rPr>
          <w:fldChar w:fldCharType="begin"/>
        </w:r>
        <w:r>
          <w:rPr>
            <w:noProof/>
          </w:rPr>
          <w:instrText xml:space="preserve"> PAGEREF _Toc383104070 \h </w:instrText>
        </w:r>
        <w:r>
          <w:rPr>
            <w:noProof/>
          </w:rPr>
        </w:r>
      </w:ins>
      <w:r>
        <w:rPr>
          <w:noProof/>
        </w:rPr>
        <w:fldChar w:fldCharType="separate"/>
      </w:r>
      <w:ins w:id="156" w:author="Andrew" w:date="2014-03-20T18:38:00Z">
        <w:r>
          <w:rPr>
            <w:noProof/>
          </w:rPr>
          <w:t>13</w:t>
        </w:r>
        <w:r>
          <w:rPr>
            <w:noProof/>
          </w:rPr>
          <w:fldChar w:fldCharType="end"/>
        </w:r>
      </w:ins>
    </w:p>
    <w:p w:rsidR="00D21312" w:rsidRDefault="00D21312">
      <w:pPr>
        <w:pStyle w:val="TOC2"/>
        <w:tabs>
          <w:tab w:val="left" w:pos="960"/>
        </w:tabs>
        <w:rPr>
          <w:ins w:id="157" w:author="Andrew" w:date="2014-03-20T18:38:00Z"/>
          <w:rFonts w:asciiTheme="minorHAnsi" w:eastAsiaTheme="minorEastAsia" w:hAnsiTheme="minorHAnsi" w:cstheme="minorBidi"/>
          <w:noProof/>
          <w:szCs w:val="22"/>
        </w:rPr>
      </w:pPr>
      <w:ins w:id="158" w:author="Andrew" w:date="2014-03-20T18:38:00Z">
        <w:r w:rsidRPr="009233A8">
          <w:rPr>
            <w:rFonts w:asciiTheme="minorHAnsi" w:hAnsiTheme="minorHAnsi"/>
            <w:noProof/>
          </w:rPr>
          <w:t>7.2</w:t>
        </w:r>
        <w:r>
          <w:rPr>
            <w:rFonts w:asciiTheme="minorHAnsi" w:eastAsiaTheme="minorEastAsia" w:hAnsiTheme="minorHAnsi" w:cstheme="minorBidi"/>
            <w:noProof/>
            <w:szCs w:val="22"/>
          </w:rPr>
          <w:tab/>
        </w:r>
        <w:r>
          <w:rPr>
            <w:noProof/>
          </w:rPr>
          <w:t>Resources and Inventory</w:t>
        </w:r>
        <w:r>
          <w:rPr>
            <w:noProof/>
          </w:rPr>
          <w:tab/>
        </w:r>
        <w:r>
          <w:rPr>
            <w:noProof/>
          </w:rPr>
          <w:fldChar w:fldCharType="begin"/>
        </w:r>
        <w:r>
          <w:rPr>
            <w:noProof/>
          </w:rPr>
          <w:instrText xml:space="preserve"> PAGEREF _Toc383104071 \h </w:instrText>
        </w:r>
        <w:r>
          <w:rPr>
            <w:noProof/>
          </w:rPr>
        </w:r>
      </w:ins>
      <w:r>
        <w:rPr>
          <w:noProof/>
        </w:rPr>
        <w:fldChar w:fldCharType="separate"/>
      </w:r>
      <w:ins w:id="159" w:author="Andrew" w:date="2014-03-20T18:38:00Z">
        <w:r>
          <w:rPr>
            <w:noProof/>
          </w:rPr>
          <w:t>14</w:t>
        </w:r>
        <w:r>
          <w:rPr>
            <w:noProof/>
          </w:rPr>
          <w:fldChar w:fldCharType="end"/>
        </w:r>
      </w:ins>
    </w:p>
    <w:p w:rsidR="00D21312" w:rsidRDefault="00D21312">
      <w:pPr>
        <w:pStyle w:val="TOC1"/>
        <w:rPr>
          <w:ins w:id="160" w:author="Andrew" w:date="2014-03-20T18:38:00Z"/>
          <w:rFonts w:asciiTheme="minorHAnsi" w:eastAsiaTheme="minorEastAsia" w:hAnsiTheme="minorHAnsi" w:cstheme="minorBidi"/>
          <w:b w:val="0"/>
          <w:sz w:val="22"/>
          <w:szCs w:val="22"/>
        </w:rPr>
      </w:pPr>
      <w:ins w:id="161" w:author="Andrew" w:date="2014-03-20T18:38:00Z">
        <w:r>
          <w:lastRenderedPageBreak/>
          <w:t>8.</w:t>
        </w:r>
        <w:r>
          <w:rPr>
            <w:rFonts w:asciiTheme="minorHAnsi" w:eastAsiaTheme="minorEastAsia" w:hAnsiTheme="minorHAnsi" w:cstheme="minorBidi"/>
            <w:b w:val="0"/>
            <w:sz w:val="22"/>
            <w:szCs w:val="22"/>
          </w:rPr>
          <w:tab/>
        </w:r>
        <w:r>
          <w:t>Risk Management</w:t>
        </w:r>
        <w:r>
          <w:tab/>
        </w:r>
        <w:r>
          <w:fldChar w:fldCharType="begin"/>
        </w:r>
        <w:r>
          <w:instrText xml:space="preserve"> PAGEREF _Toc383104072 \h </w:instrText>
        </w:r>
      </w:ins>
      <w:r>
        <w:fldChar w:fldCharType="separate"/>
      </w:r>
      <w:ins w:id="162" w:author="Andrew" w:date="2014-03-20T18:38:00Z">
        <w:r>
          <w:t>15</w:t>
        </w:r>
        <w:r>
          <w:fldChar w:fldCharType="end"/>
        </w:r>
      </w:ins>
    </w:p>
    <w:p w:rsidR="00D21312" w:rsidRDefault="00D21312">
      <w:pPr>
        <w:pStyle w:val="TOC2"/>
        <w:tabs>
          <w:tab w:val="left" w:pos="960"/>
        </w:tabs>
        <w:rPr>
          <w:ins w:id="163" w:author="Andrew" w:date="2014-03-20T18:38:00Z"/>
          <w:rFonts w:asciiTheme="minorHAnsi" w:eastAsiaTheme="minorEastAsia" w:hAnsiTheme="minorHAnsi" w:cstheme="minorBidi"/>
          <w:noProof/>
          <w:szCs w:val="22"/>
        </w:rPr>
      </w:pPr>
      <w:ins w:id="164" w:author="Andrew" w:date="2014-03-20T18:38:00Z">
        <w:r w:rsidRPr="009233A8">
          <w:rPr>
            <w:rFonts w:ascii="Times New Roman" w:hAnsi="Times New Roman"/>
            <w:noProof/>
          </w:rPr>
          <w:t>8.1</w:t>
        </w:r>
        <w:r>
          <w:rPr>
            <w:rFonts w:asciiTheme="minorHAnsi" w:eastAsiaTheme="minorEastAsia" w:hAnsiTheme="minorHAnsi" w:cstheme="minorBidi"/>
            <w:noProof/>
            <w:szCs w:val="22"/>
          </w:rPr>
          <w:tab/>
        </w:r>
        <w:r w:rsidRPr="009233A8">
          <w:rPr>
            <w:rFonts w:ascii="Times New Roman" w:hAnsi="Times New Roman"/>
            <w:noProof/>
          </w:rPr>
          <w:t>Software Backup</w:t>
        </w:r>
        <w:r>
          <w:rPr>
            <w:noProof/>
          </w:rPr>
          <w:tab/>
        </w:r>
        <w:r>
          <w:rPr>
            <w:noProof/>
          </w:rPr>
          <w:fldChar w:fldCharType="begin"/>
        </w:r>
        <w:r>
          <w:rPr>
            <w:noProof/>
          </w:rPr>
          <w:instrText xml:space="preserve"> PAGEREF _Toc383104073 \h </w:instrText>
        </w:r>
        <w:r>
          <w:rPr>
            <w:noProof/>
          </w:rPr>
        </w:r>
      </w:ins>
      <w:r>
        <w:rPr>
          <w:noProof/>
        </w:rPr>
        <w:fldChar w:fldCharType="separate"/>
      </w:r>
      <w:ins w:id="165" w:author="Andrew" w:date="2014-03-20T18:38:00Z">
        <w:r>
          <w:rPr>
            <w:noProof/>
          </w:rPr>
          <w:t>15</w:t>
        </w:r>
        <w:r>
          <w:rPr>
            <w:noProof/>
          </w:rPr>
          <w:fldChar w:fldCharType="end"/>
        </w:r>
      </w:ins>
    </w:p>
    <w:p w:rsidR="00D21312" w:rsidRDefault="00D21312">
      <w:pPr>
        <w:pStyle w:val="TOC2"/>
        <w:tabs>
          <w:tab w:val="left" w:pos="960"/>
        </w:tabs>
        <w:rPr>
          <w:ins w:id="166" w:author="Andrew" w:date="2014-03-20T18:38:00Z"/>
          <w:rFonts w:asciiTheme="minorHAnsi" w:eastAsiaTheme="minorEastAsia" w:hAnsiTheme="minorHAnsi" w:cstheme="minorBidi"/>
          <w:noProof/>
          <w:szCs w:val="22"/>
        </w:rPr>
      </w:pPr>
      <w:ins w:id="167" w:author="Andrew" w:date="2014-03-20T18:38:00Z">
        <w:r w:rsidRPr="009233A8">
          <w:rPr>
            <w:rFonts w:ascii="Times New Roman" w:hAnsi="Times New Roman"/>
            <w:noProof/>
          </w:rPr>
          <w:t>8.2</w:t>
        </w:r>
        <w:r>
          <w:rPr>
            <w:rFonts w:asciiTheme="minorHAnsi" w:eastAsiaTheme="minorEastAsia" w:hAnsiTheme="minorHAnsi" w:cstheme="minorBidi"/>
            <w:noProof/>
            <w:szCs w:val="22"/>
          </w:rPr>
          <w:tab/>
        </w:r>
        <w:r w:rsidRPr="009233A8">
          <w:rPr>
            <w:rFonts w:ascii="Times New Roman" w:hAnsi="Times New Roman"/>
            <w:noProof/>
          </w:rPr>
          <w:t>Other Platform or Website</w:t>
        </w:r>
        <w:r>
          <w:rPr>
            <w:noProof/>
          </w:rPr>
          <w:tab/>
        </w:r>
        <w:r>
          <w:rPr>
            <w:noProof/>
          </w:rPr>
          <w:fldChar w:fldCharType="begin"/>
        </w:r>
        <w:r>
          <w:rPr>
            <w:noProof/>
          </w:rPr>
          <w:instrText xml:space="preserve"> PAGEREF _Toc383104074 \h </w:instrText>
        </w:r>
        <w:r>
          <w:rPr>
            <w:noProof/>
          </w:rPr>
        </w:r>
      </w:ins>
      <w:r>
        <w:rPr>
          <w:noProof/>
        </w:rPr>
        <w:fldChar w:fldCharType="separate"/>
      </w:r>
      <w:ins w:id="168" w:author="Andrew" w:date="2014-03-20T18:38:00Z">
        <w:r>
          <w:rPr>
            <w:noProof/>
          </w:rPr>
          <w:t>15</w:t>
        </w:r>
        <w:r>
          <w:rPr>
            <w:noProof/>
          </w:rPr>
          <w:fldChar w:fldCharType="end"/>
        </w:r>
      </w:ins>
    </w:p>
    <w:p w:rsidR="00D21312" w:rsidRDefault="00D21312">
      <w:pPr>
        <w:pStyle w:val="TOC2"/>
        <w:tabs>
          <w:tab w:val="left" w:pos="960"/>
        </w:tabs>
        <w:rPr>
          <w:ins w:id="169" w:author="Andrew" w:date="2014-03-20T18:38:00Z"/>
          <w:rFonts w:asciiTheme="minorHAnsi" w:eastAsiaTheme="minorEastAsia" w:hAnsiTheme="minorHAnsi" w:cstheme="minorBidi"/>
          <w:noProof/>
          <w:szCs w:val="22"/>
        </w:rPr>
      </w:pPr>
      <w:ins w:id="170" w:author="Andrew" w:date="2014-03-20T18:38:00Z">
        <w:r w:rsidRPr="009233A8">
          <w:rPr>
            <w:rFonts w:ascii="Times New Roman" w:hAnsi="Times New Roman"/>
            <w:noProof/>
          </w:rPr>
          <w:t>8.3</w:t>
        </w:r>
        <w:r>
          <w:rPr>
            <w:rFonts w:asciiTheme="minorHAnsi" w:eastAsiaTheme="minorEastAsia" w:hAnsiTheme="minorHAnsi" w:cstheme="minorBidi"/>
            <w:noProof/>
            <w:szCs w:val="22"/>
          </w:rPr>
          <w:tab/>
        </w:r>
        <w:r w:rsidRPr="009233A8">
          <w:rPr>
            <w:rFonts w:ascii="Times New Roman" w:hAnsi="Times New Roman"/>
            <w:noProof/>
          </w:rPr>
          <w:t>Demo Video</w:t>
        </w:r>
        <w:r>
          <w:rPr>
            <w:noProof/>
          </w:rPr>
          <w:tab/>
        </w:r>
        <w:r>
          <w:rPr>
            <w:noProof/>
          </w:rPr>
          <w:fldChar w:fldCharType="begin"/>
        </w:r>
        <w:r>
          <w:rPr>
            <w:noProof/>
          </w:rPr>
          <w:instrText xml:space="preserve"> PAGEREF _Toc383104075 \h </w:instrText>
        </w:r>
        <w:r>
          <w:rPr>
            <w:noProof/>
          </w:rPr>
        </w:r>
      </w:ins>
      <w:r>
        <w:rPr>
          <w:noProof/>
        </w:rPr>
        <w:fldChar w:fldCharType="separate"/>
      </w:r>
      <w:ins w:id="171" w:author="Andrew" w:date="2014-03-20T18:38:00Z">
        <w:r>
          <w:rPr>
            <w:noProof/>
          </w:rPr>
          <w:t>15</w:t>
        </w:r>
        <w:r>
          <w:rPr>
            <w:noProof/>
          </w:rPr>
          <w:fldChar w:fldCharType="end"/>
        </w:r>
      </w:ins>
    </w:p>
    <w:p w:rsidR="00375C1A" w:rsidDel="00AE4315" w:rsidRDefault="00375C1A" w:rsidP="0004494A">
      <w:pPr>
        <w:pStyle w:val="TOC1"/>
        <w:rPr>
          <w:del w:id="172" w:author="Andrew" w:date="2014-03-18T15:29:00Z"/>
          <w:rFonts w:asciiTheme="minorHAnsi" w:eastAsiaTheme="minorEastAsia" w:hAnsiTheme="minorHAnsi" w:cstheme="minorBidi"/>
          <w:b w:val="0"/>
          <w:sz w:val="22"/>
          <w:szCs w:val="22"/>
        </w:rPr>
      </w:pPr>
      <w:del w:id="173" w:author="Andrew" w:date="2014-03-18T15:29:00Z">
        <w:r w:rsidDel="00AE4315">
          <w:delText>Table of Contents</w:delText>
        </w:r>
        <w:r w:rsidDel="00AE4315">
          <w:tab/>
        </w:r>
        <w:r w:rsidR="00E55454" w:rsidDel="00AE4315">
          <w:delText>ii</w:delText>
        </w:r>
      </w:del>
    </w:p>
    <w:p w:rsidR="00375C1A" w:rsidDel="00AE4315" w:rsidRDefault="00375C1A" w:rsidP="0004494A">
      <w:pPr>
        <w:pStyle w:val="TOC1"/>
        <w:rPr>
          <w:del w:id="174" w:author="Andrew" w:date="2014-03-18T15:29:00Z"/>
          <w:rFonts w:asciiTheme="minorHAnsi" w:eastAsiaTheme="minorEastAsia" w:hAnsiTheme="minorHAnsi" w:cstheme="minorBidi"/>
          <w:b w:val="0"/>
          <w:sz w:val="22"/>
          <w:szCs w:val="22"/>
        </w:rPr>
      </w:pPr>
      <w:del w:id="175" w:author="Andrew" w:date="2014-03-18T15:29:00Z">
        <w:r w:rsidDel="00AE4315">
          <w:delText>Revision History</w:delText>
        </w:r>
        <w:r w:rsidDel="00AE4315">
          <w:tab/>
        </w:r>
        <w:r w:rsidR="00E55454" w:rsidDel="00AE4315">
          <w:delText>iv</w:delText>
        </w:r>
      </w:del>
    </w:p>
    <w:p w:rsidR="00375C1A" w:rsidDel="00AE4315" w:rsidRDefault="00375C1A" w:rsidP="0004494A">
      <w:pPr>
        <w:pStyle w:val="TOC1"/>
        <w:rPr>
          <w:del w:id="176" w:author="Andrew" w:date="2014-03-18T15:29:00Z"/>
          <w:rFonts w:asciiTheme="minorHAnsi" w:eastAsiaTheme="minorEastAsia" w:hAnsiTheme="minorHAnsi" w:cstheme="minorBidi"/>
          <w:b w:val="0"/>
          <w:sz w:val="22"/>
          <w:szCs w:val="22"/>
        </w:rPr>
      </w:pPr>
      <w:del w:id="177" w:author="Andrew" w:date="2014-03-18T15:29:00Z">
        <w:r w:rsidDel="00AE4315">
          <w:delText>1.</w:delText>
        </w:r>
        <w:r w:rsidDel="00AE4315">
          <w:rPr>
            <w:rFonts w:asciiTheme="minorHAnsi" w:eastAsiaTheme="minorEastAsia" w:hAnsiTheme="minorHAnsi" w:cstheme="minorBidi"/>
            <w:b w:val="0"/>
            <w:sz w:val="22"/>
            <w:szCs w:val="22"/>
          </w:rPr>
          <w:tab/>
        </w:r>
        <w:r w:rsidDel="00AE4315">
          <w:delText>Introduction</w:delText>
        </w:r>
        <w:r w:rsidDel="00AE4315">
          <w:tab/>
        </w:r>
        <w:r w:rsidR="00E55454" w:rsidDel="00AE4315">
          <w:delText>1</w:delText>
        </w:r>
      </w:del>
    </w:p>
    <w:p w:rsidR="00375C1A" w:rsidDel="00AE4315" w:rsidRDefault="00375C1A" w:rsidP="0004494A">
      <w:pPr>
        <w:pStyle w:val="TOC2"/>
        <w:tabs>
          <w:tab w:val="left" w:pos="960"/>
        </w:tabs>
        <w:rPr>
          <w:del w:id="178" w:author="Andrew" w:date="2014-03-18T15:29:00Z"/>
          <w:rFonts w:asciiTheme="minorHAnsi" w:eastAsiaTheme="minorEastAsia" w:hAnsiTheme="minorHAnsi" w:cstheme="minorBidi"/>
          <w:noProof/>
          <w:szCs w:val="22"/>
        </w:rPr>
      </w:pPr>
      <w:del w:id="179" w:author="Andrew" w:date="2014-03-18T15:29:00Z">
        <w:r w:rsidDel="00AE4315">
          <w:rPr>
            <w:noProof/>
          </w:rPr>
          <w:delText>1.1</w:delText>
        </w:r>
        <w:r w:rsidDel="00AE4315">
          <w:rPr>
            <w:rFonts w:asciiTheme="minorHAnsi" w:eastAsiaTheme="minorEastAsia" w:hAnsiTheme="minorHAnsi" w:cstheme="minorBidi"/>
            <w:noProof/>
            <w:szCs w:val="22"/>
          </w:rPr>
          <w:tab/>
        </w:r>
        <w:r w:rsidDel="00AE4315">
          <w:rPr>
            <w:noProof/>
          </w:rPr>
          <w:delText>Purpose</w:delText>
        </w:r>
        <w:r w:rsidDel="00AE4315">
          <w:rPr>
            <w:noProof/>
          </w:rPr>
          <w:tab/>
        </w:r>
        <w:r w:rsidR="00E55454" w:rsidDel="00AE4315">
          <w:rPr>
            <w:noProof/>
          </w:rPr>
          <w:delText>1</w:delText>
        </w:r>
      </w:del>
    </w:p>
    <w:p w:rsidR="00375C1A" w:rsidDel="00AE4315" w:rsidRDefault="00375C1A" w:rsidP="0004494A">
      <w:pPr>
        <w:pStyle w:val="TOC2"/>
        <w:tabs>
          <w:tab w:val="left" w:pos="960"/>
        </w:tabs>
        <w:rPr>
          <w:del w:id="180" w:author="Andrew" w:date="2014-03-18T15:29:00Z"/>
          <w:rFonts w:asciiTheme="minorHAnsi" w:eastAsiaTheme="minorEastAsia" w:hAnsiTheme="minorHAnsi" w:cstheme="minorBidi"/>
          <w:noProof/>
          <w:szCs w:val="22"/>
        </w:rPr>
      </w:pPr>
      <w:del w:id="181" w:author="Andrew" w:date="2014-03-18T15:29:00Z">
        <w:r w:rsidDel="00AE4315">
          <w:rPr>
            <w:noProof/>
          </w:rPr>
          <w:delText>1.2</w:delText>
        </w:r>
        <w:r w:rsidDel="00AE4315">
          <w:rPr>
            <w:rFonts w:asciiTheme="minorHAnsi" w:eastAsiaTheme="minorEastAsia" w:hAnsiTheme="minorHAnsi" w:cstheme="minorBidi"/>
            <w:noProof/>
            <w:szCs w:val="22"/>
          </w:rPr>
          <w:tab/>
        </w:r>
        <w:r w:rsidDel="00AE4315">
          <w:rPr>
            <w:noProof/>
          </w:rPr>
          <w:delText>Intended Audience and Reading Suggestions</w:delText>
        </w:r>
        <w:r w:rsidDel="00AE4315">
          <w:rPr>
            <w:noProof/>
          </w:rPr>
          <w:tab/>
        </w:r>
        <w:r w:rsidR="00E55454" w:rsidDel="00AE4315">
          <w:rPr>
            <w:noProof/>
          </w:rPr>
          <w:delText>1</w:delText>
        </w:r>
      </w:del>
    </w:p>
    <w:p w:rsidR="00375C1A" w:rsidDel="00AE4315" w:rsidRDefault="00375C1A" w:rsidP="0004494A">
      <w:pPr>
        <w:pStyle w:val="TOC2"/>
        <w:tabs>
          <w:tab w:val="left" w:pos="960"/>
        </w:tabs>
        <w:rPr>
          <w:del w:id="182" w:author="Andrew" w:date="2014-03-18T15:29:00Z"/>
          <w:rFonts w:asciiTheme="minorHAnsi" w:eastAsiaTheme="minorEastAsia" w:hAnsiTheme="minorHAnsi" w:cstheme="minorBidi"/>
          <w:noProof/>
          <w:szCs w:val="22"/>
        </w:rPr>
      </w:pPr>
      <w:del w:id="183" w:author="Andrew" w:date="2014-03-18T15:29:00Z">
        <w:r w:rsidDel="00AE4315">
          <w:rPr>
            <w:noProof/>
          </w:rPr>
          <w:delText>1.3</w:delText>
        </w:r>
        <w:r w:rsidDel="00AE4315">
          <w:rPr>
            <w:rFonts w:asciiTheme="minorHAnsi" w:eastAsiaTheme="minorEastAsia" w:hAnsiTheme="minorHAnsi" w:cstheme="minorBidi"/>
            <w:noProof/>
            <w:szCs w:val="22"/>
          </w:rPr>
          <w:tab/>
        </w:r>
        <w:r w:rsidDel="00AE4315">
          <w:rPr>
            <w:noProof/>
          </w:rPr>
          <w:delText>Project Scope</w:delText>
        </w:r>
        <w:r w:rsidDel="00AE4315">
          <w:rPr>
            <w:noProof/>
          </w:rPr>
          <w:tab/>
        </w:r>
        <w:r w:rsidR="00E55454" w:rsidDel="00AE4315">
          <w:rPr>
            <w:noProof/>
          </w:rPr>
          <w:delText>1</w:delText>
        </w:r>
      </w:del>
    </w:p>
    <w:p w:rsidR="00375C1A" w:rsidDel="00AE4315" w:rsidRDefault="00375C1A" w:rsidP="0004494A">
      <w:pPr>
        <w:pStyle w:val="TOC2"/>
        <w:tabs>
          <w:tab w:val="left" w:pos="960"/>
        </w:tabs>
        <w:rPr>
          <w:del w:id="184" w:author="Andrew" w:date="2014-03-18T15:29:00Z"/>
          <w:rFonts w:asciiTheme="minorHAnsi" w:eastAsiaTheme="minorEastAsia" w:hAnsiTheme="minorHAnsi" w:cstheme="minorBidi"/>
          <w:noProof/>
          <w:szCs w:val="22"/>
        </w:rPr>
      </w:pPr>
      <w:del w:id="185" w:author="Andrew" w:date="2014-03-18T15:29:00Z">
        <w:r w:rsidDel="00AE4315">
          <w:rPr>
            <w:noProof/>
          </w:rPr>
          <w:delText>1.4</w:delText>
        </w:r>
        <w:r w:rsidDel="00AE4315">
          <w:rPr>
            <w:rFonts w:asciiTheme="minorHAnsi" w:eastAsiaTheme="minorEastAsia" w:hAnsiTheme="minorHAnsi" w:cstheme="minorBidi"/>
            <w:noProof/>
            <w:szCs w:val="22"/>
          </w:rPr>
          <w:tab/>
        </w:r>
        <w:r w:rsidDel="00AE4315">
          <w:rPr>
            <w:noProof/>
          </w:rPr>
          <w:delText>Definitions, Acronyms, and Abbreviations</w:delText>
        </w:r>
        <w:r w:rsidDel="00AE4315">
          <w:rPr>
            <w:noProof/>
          </w:rPr>
          <w:tab/>
        </w:r>
        <w:r w:rsidR="00E55454" w:rsidDel="00AE4315">
          <w:rPr>
            <w:noProof/>
          </w:rPr>
          <w:delText>1</w:delText>
        </w:r>
      </w:del>
    </w:p>
    <w:p w:rsidR="00375C1A" w:rsidDel="00AE4315" w:rsidRDefault="00375C1A" w:rsidP="0004494A">
      <w:pPr>
        <w:pStyle w:val="TOC2"/>
        <w:tabs>
          <w:tab w:val="left" w:pos="960"/>
        </w:tabs>
        <w:rPr>
          <w:del w:id="186" w:author="Andrew" w:date="2014-03-18T15:29:00Z"/>
          <w:rFonts w:asciiTheme="minorHAnsi" w:eastAsiaTheme="minorEastAsia" w:hAnsiTheme="minorHAnsi" w:cstheme="minorBidi"/>
          <w:noProof/>
          <w:szCs w:val="22"/>
        </w:rPr>
      </w:pPr>
      <w:del w:id="187" w:author="Andrew" w:date="2014-03-18T15:29:00Z">
        <w:r w:rsidDel="00AE4315">
          <w:rPr>
            <w:noProof/>
          </w:rPr>
          <w:delText>1.5</w:delText>
        </w:r>
        <w:r w:rsidDel="00AE4315">
          <w:rPr>
            <w:rFonts w:asciiTheme="minorHAnsi" w:eastAsiaTheme="minorEastAsia" w:hAnsiTheme="minorHAnsi" w:cstheme="minorBidi"/>
            <w:noProof/>
            <w:szCs w:val="22"/>
          </w:rPr>
          <w:tab/>
        </w:r>
        <w:r w:rsidDel="00AE4315">
          <w:rPr>
            <w:noProof/>
          </w:rPr>
          <w:delText>References</w:delText>
        </w:r>
        <w:r w:rsidDel="00AE4315">
          <w:rPr>
            <w:noProof/>
          </w:rPr>
          <w:tab/>
        </w:r>
        <w:r w:rsidR="00E55454" w:rsidDel="00AE4315">
          <w:rPr>
            <w:noProof/>
          </w:rPr>
          <w:delText>2</w:delText>
        </w:r>
      </w:del>
    </w:p>
    <w:p w:rsidR="00375C1A" w:rsidDel="00AE4315" w:rsidRDefault="00375C1A" w:rsidP="0004494A">
      <w:pPr>
        <w:pStyle w:val="TOC2"/>
        <w:tabs>
          <w:tab w:val="left" w:pos="960"/>
        </w:tabs>
        <w:rPr>
          <w:del w:id="188" w:author="Andrew" w:date="2014-03-18T15:29:00Z"/>
          <w:rFonts w:asciiTheme="minorHAnsi" w:eastAsiaTheme="minorEastAsia" w:hAnsiTheme="minorHAnsi" w:cstheme="minorBidi"/>
          <w:noProof/>
          <w:szCs w:val="22"/>
        </w:rPr>
      </w:pPr>
      <w:del w:id="189" w:author="Andrew" w:date="2014-03-18T15:29:00Z">
        <w:r w:rsidDel="00AE4315">
          <w:rPr>
            <w:noProof/>
          </w:rPr>
          <w:delText>1.6</w:delText>
        </w:r>
        <w:r w:rsidDel="00AE4315">
          <w:rPr>
            <w:rFonts w:asciiTheme="minorHAnsi" w:eastAsiaTheme="minorEastAsia" w:hAnsiTheme="minorHAnsi" w:cstheme="minorBidi"/>
            <w:noProof/>
            <w:szCs w:val="22"/>
          </w:rPr>
          <w:tab/>
        </w:r>
        <w:r w:rsidDel="00AE4315">
          <w:rPr>
            <w:noProof/>
          </w:rPr>
          <w:delText>Overview</w:delText>
        </w:r>
        <w:r w:rsidDel="00AE4315">
          <w:rPr>
            <w:noProof/>
          </w:rPr>
          <w:tab/>
        </w:r>
        <w:r w:rsidR="00E55454" w:rsidDel="00AE4315">
          <w:rPr>
            <w:noProof/>
          </w:rPr>
          <w:delText>3</w:delText>
        </w:r>
      </w:del>
    </w:p>
    <w:p w:rsidR="00375C1A" w:rsidDel="00AE4315" w:rsidRDefault="00375C1A" w:rsidP="0004494A">
      <w:pPr>
        <w:pStyle w:val="TOC1"/>
        <w:rPr>
          <w:del w:id="190" w:author="Andrew" w:date="2014-03-18T15:29:00Z"/>
          <w:rFonts w:asciiTheme="minorHAnsi" w:eastAsiaTheme="minorEastAsia" w:hAnsiTheme="minorHAnsi" w:cstheme="minorBidi"/>
          <w:b w:val="0"/>
          <w:sz w:val="22"/>
          <w:szCs w:val="22"/>
        </w:rPr>
      </w:pPr>
      <w:del w:id="191" w:author="Andrew" w:date="2014-03-18T15:29:00Z">
        <w:r w:rsidDel="00AE4315">
          <w:delText>2.</w:delText>
        </w:r>
        <w:r w:rsidDel="00AE4315">
          <w:rPr>
            <w:rFonts w:asciiTheme="minorHAnsi" w:eastAsiaTheme="minorEastAsia" w:hAnsiTheme="minorHAnsi" w:cstheme="minorBidi"/>
            <w:b w:val="0"/>
            <w:sz w:val="22"/>
            <w:szCs w:val="22"/>
          </w:rPr>
          <w:tab/>
        </w:r>
        <w:r w:rsidDel="00AE4315">
          <w:delText>Overall Description</w:delText>
        </w:r>
        <w:r w:rsidDel="00AE4315">
          <w:tab/>
        </w:r>
        <w:r w:rsidR="00E55454" w:rsidDel="00AE4315">
          <w:delText>3</w:delText>
        </w:r>
      </w:del>
    </w:p>
    <w:p w:rsidR="00375C1A" w:rsidDel="00AE4315" w:rsidRDefault="00375C1A" w:rsidP="0004494A">
      <w:pPr>
        <w:pStyle w:val="TOC2"/>
        <w:tabs>
          <w:tab w:val="left" w:pos="960"/>
        </w:tabs>
        <w:rPr>
          <w:del w:id="192" w:author="Andrew" w:date="2014-03-18T15:29:00Z"/>
          <w:rFonts w:asciiTheme="minorHAnsi" w:eastAsiaTheme="minorEastAsia" w:hAnsiTheme="minorHAnsi" w:cstheme="minorBidi"/>
          <w:noProof/>
          <w:szCs w:val="22"/>
        </w:rPr>
      </w:pPr>
      <w:del w:id="193" w:author="Andrew" w:date="2014-03-18T15:29:00Z">
        <w:r w:rsidDel="00AE4315">
          <w:rPr>
            <w:noProof/>
          </w:rPr>
          <w:delText>2.1</w:delText>
        </w:r>
        <w:r w:rsidDel="00AE4315">
          <w:rPr>
            <w:rFonts w:asciiTheme="minorHAnsi" w:eastAsiaTheme="minorEastAsia" w:hAnsiTheme="minorHAnsi" w:cstheme="minorBidi"/>
            <w:noProof/>
            <w:szCs w:val="22"/>
          </w:rPr>
          <w:tab/>
        </w:r>
        <w:r w:rsidDel="00AE4315">
          <w:rPr>
            <w:noProof/>
          </w:rPr>
          <w:delText>Product Perspective</w:delText>
        </w:r>
        <w:r w:rsidDel="00AE4315">
          <w:rPr>
            <w:noProof/>
          </w:rPr>
          <w:tab/>
        </w:r>
        <w:r w:rsidR="00E55454" w:rsidDel="00AE4315">
          <w:rPr>
            <w:noProof/>
          </w:rPr>
          <w:delText>3</w:delText>
        </w:r>
      </w:del>
    </w:p>
    <w:p w:rsidR="00375C1A" w:rsidDel="00AE4315" w:rsidRDefault="00375C1A" w:rsidP="0004494A">
      <w:pPr>
        <w:pStyle w:val="TOC2"/>
        <w:tabs>
          <w:tab w:val="left" w:pos="960"/>
        </w:tabs>
        <w:rPr>
          <w:del w:id="194" w:author="Andrew" w:date="2014-03-18T15:29:00Z"/>
          <w:rFonts w:asciiTheme="minorHAnsi" w:eastAsiaTheme="minorEastAsia" w:hAnsiTheme="minorHAnsi" w:cstheme="minorBidi"/>
          <w:noProof/>
          <w:szCs w:val="22"/>
        </w:rPr>
      </w:pPr>
      <w:del w:id="195" w:author="Andrew" w:date="2014-03-18T15:29:00Z">
        <w:r w:rsidDel="00AE4315">
          <w:rPr>
            <w:noProof/>
          </w:rPr>
          <w:delText>2.2</w:delText>
        </w:r>
        <w:r w:rsidDel="00AE4315">
          <w:rPr>
            <w:rFonts w:asciiTheme="minorHAnsi" w:eastAsiaTheme="minorEastAsia" w:hAnsiTheme="minorHAnsi" w:cstheme="minorBidi"/>
            <w:noProof/>
            <w:szCs w:val="22"/>
          </w:rPr>
          <w:tab/>
        </w:r>
        <w:r w:rsidDel="00AE4315">
          <w:rPr>
            <w:noProof/>
          </w:rPr>
          <w:delText>Product Functions</w:delText>
        </w:r>
        <w:r w:rsidDel="00AE4315">
          <w:rPr>
            <w:noProof/>
          </w:rPr>
          <w:tab/>
        </w:r>
        <w:r w:rsidR="00E55454" w:rsidDel="00AE4315">
          <w:rPr>
            <w:noProof/>
          </w:rPr>
          <w:delText>3</w:delText>
        </w:r>
      </w:del>
    </w:p>
    <w:p w:rsidR="00375C1A" w:rsidDel="00AE4315" w:rsidRDefault="00375C1A" w:rsidP="0004494A">
      <w:pPr>
        <w:pStyle w:val="TOC2"/>
        <w:tabs>
          <w:tab w:val="left" w:pos="960"/>
        </w:tabs>
        <w:rPr>
          <w:del w:id="196" w:author="Andrew" w:date="2014-03-18T15:29:00Z"/>
          <w:rFonts w:asciiTheme="minorHAnsi" w:eastAsiaTheme="minorEastAsia" w:hAnsiTheme="minorHAnsi" w:cstheme="minorBidi"/>
          <w:noProof/>
          <w:szCs w:val="22"/>
        </w:rPr>
      </w:pPr>
      <w:del w:id="197" w:author="Andrew" w:date="2014-03-18T15:29:00Z">
        <w:r w:rsidDel="00AE4315">
          <w:rPr>
            <w:noProof/>
          </w:rPr>
          <w:delText>2.3</w:delText>
        </w:r>
        <w:r w:rsidDel="00AE4315">
          <w:rPr>
            <w:rFonts w:asciiTheme="minorHAnsi" w:eastAsiaTheme="minorEastAsia" w:hAnsiTheme="minorHAnsi" w:cstheme="minorBidi"/>
            <w:noProof/>
            <w:szCs w:val="22"/>
          </w:rPr>
          <w:tab/>
        </w:r>
        <w:r w:rsidDel="00AE4315">
          <w:rPr>
            <w:noProof/>
          </w:rPr>
          <w:delText>Operating Environment</w:delText>
        </w:r>
        <w:r w:rsidDel="00AE4315">
          <w:rPr>
            <w:noProof/>
          </w:rPr>
          <w:tab/>
        </w:r>
        <w:r w:rsidR="00E55454" w:rsidDel="00AE4315">
          <w:rPr>
            <w:noProof/>
          </w:rPr>
          <w:delText>3</w:delText>
        </w:r>
      </w:del>
    </w:p>
    <w:p w:rsidR="00375C1A" w:rsidDel="00AE4315" w:rsidRDefault="00375C1A" w:rsidP="0004494A">
      <w:pPr>
        <w:pStyle w:val="TOC2"/>
        <w:tabs>
          <w:tab w:val="left" w:pos="960"/>
        </w:tabs>
        <w:rPr>
          <w:del w:id="198" w:author="Andrew" w:date="2014-03-18T15:29:00Z"/>
          <w:rFonts w:asciiTheme="minorHAnsi" w:eastAsiaTheme="minorEastAsia" w:hAnsiTheme="minorHAnsi" w:cstheme="minorBidi"/>
          <w:noProof/>
          <w:szCs w:val="22"/>
        </w:rPr>
      </w:pPr>
      <w:del w:id="199" w:author="Andrew" w:date="2014-03-18T15:29:00Z">
        <w:r w:rsidDel="00AE4315">
          <w:rPr>
            <w:noProof/>
          </w:rPr>
          <w:delText>2.4</w:delText>
        </w:r>
        <w:r w:rsidDel="00AE4315">
          <w:rPr>
            <w:rFonts w:asciiTheme="minorHAnsi" w:eastAsiaTheme="minorEastAsia" w:hAnsiTheme="minorHAnsi" w:cstheme="minorBidi"/>
            <w:noProof/>
            <w:szCs w:val="22"/>
          </w:rPr>
          <w:tab/>
        </w:r>
        <w:r w:rsidDel="00AE4315">
          <w:rPr>
            <w:noProof/>
          </w:rPr>
          <w:delText>Design and Implementation Constraints</w:delText>
        </w:r>
        <w:r w:rsidDel="00AE4315">
          <w:rPr>
            <w:noProof/>
          </w:rPr>
          <w:tab/>
        </w:r>
        <w:r w:rsidR="00E55454" w:rsidDel="00AE4315">
          <w:rPr>
            <w:noProof/>
          </w:rPr>
          <w:delText>3</w:delText>
        </w:r>
      </w:del>
    </w:p>
    <w:p w:rsidR="00375C1A" w:rsidDel="00AE4315" w:rsidRDefault="00375C1A" w:rsidP="0004494A">
      <w:pPr>
        <w:pStyle w:val="TOC2"/>
        <w:tabs>
          <w:tab w:val="left" w:pos="960"/>
        </w:tabs>
        <w:rPr>
          <w:del w:id="200" w:author="Andrew" w:date="2014-03-18T15:29:00Z"/>
          <w:rFonts w:asciiTheme="minorHAnsi" w:eastAsiaTheme="minorEastAsia" w:hAnsiTheme="minorHAnsi" w:cstheme="minorBidi"/>
          <w:noProof/>
          <w:szCs w:val="22"/>
        </w:rPr>
      </w:pPr>
      <w:del w:id="201" w:author="Andrew" w:date="2014-03-18T15:29:00Z">
        <w:r w:rsidDel="00AE4315">
          <w:rPr>
            <w:noProof/>
          </w:rPr>
          <w:delText>2.5</w:delText>
        </w:r>
        <w:r w:rsidDel="00AE4315">
          <w:rPr>
            <w:rFonts w:asciiTheme="minorHAnsi" w:eastAsiaTheme="minorEastAsia" w:hAnsiTheme="minorHAnsi" w:cstheme="minorBidi"/>
            <w:noProof/>
            <w:szCs w:val="22"/>
          </w:rPr>
          <w:tab/>
        </w:r>
        <w:r w:rsidDel="00AE4315">
          <w:rPr>
            <w:noProof/>
          </w:rPr>
          <w:delText>User Characteristics</w:delText>
        </w:r>
        <w:r w:rsidDel="00AE4315">
          <w:rPr>
            <w:noProof/>
          </w:rPr>
          <w:tab/>
        </w:r>
        <w:r w:rsidR="00E55454" w:rsidDel="00AE4315">
          <w:rPr>
            <w:noProof/>
          </w:rPr>
          <w:delText>3</w:delText>
        </w:r>
      </w:del>
    </w:p>
    <w:p w:rsidR="00375C1A" w:rsidDel="00AE4315" w:rsidRDefault="00375C1A" w:rsidP="0004494A">
      <w:pPr>
        <w:pStyle w:val="TOC2"/>
        <w:tabs>
          <w:tab w:val="left" w:pos="960"/>
        </w:tabs>
        <w:rPr>
          <w:del w:id="202" w:author="Andrew" w:date="2014-03-18T15:29:00Z"/>
          <w:rFonts w:asciiTheme="minorHAnsi" w:eastAsiaTheme="minorEastAsia" w:hAnsiTheme="minorHAnsi" w:cstheme="minorBidi"/>
          <w:noProof/>
          <w:szCs w:val="22"/>
        </w:rPr>
      </w:pPr>
      <w:del w:id="203" w:author="Andrew" w:date="2014-03-18T15:29:00Z">
        <w:r w:rsidDel="00AE4315">
          <w:rPr>
            <w:noProof/>
          </w:rPr>
          <w:delText>2.6</w:delText>
        </w:r>
        <w:r w:rsidDel="00AE4315">
          <w:rPr>
            <w:rFonts w:asciiTheme="minorHAnsi" w:eastAsiaTheme="minorEastAsia" w:hAnsiTheme="minorHAnsi" w:cstheme="minorBidi"/>
            <w:noProof/>
            <w:szCs w:val="22"/>
          </w:rPr>
          <w:tab/>
        </w:r>
        <w:r w:rsidDel="00AE4315">
          <w:rPr>
            <w:noProof/>
          </w:rPr>
          <w:delText>General Constraints</w:delText>
        </w:r>
        <w:r w:rsidDel="00AE4315">
          <w:rPr>
            <w:noProof/>
          </w:rPr>
          <w:tab/>
        </w:r>
        <w:r w:rsidR="00E55454" w:rsidDel="00AE4315">
          <w:rPr>
            <w:noProof/>
          </w:rPr>
          <w:delText>3</w:delText>
        </w:r>
      </w:del>
    </w:p>
    <w:p w:rsidR="00375C1A" w:rsidDel="00AE4315" w:rsidRDefault="00375C1A" w:rsidP="0004494A">
      <w:pPr>
        <w:pStyle w:val="TOC2"/>
        <w:tabs>
          <w:tab w:val="left" w:pos="960"/>
        </w:tabs>
        <w:rPr>
          <w:del w:id="204" w:author="Andrew" w:date="2014-03-18T15:29:00Z"/>
          <w:rFonts w:asciiTheme="minorHAnsi" w:eastAsiaTheme="minorEastAsia" w:hAnsiTheme="minorHAnsi" w:cstheme="minorBidi"/>
          <w:noProof/>
          <w:szCs w:val="22"/>
        </w:rPr>
      </w:pPr>
      <w:del w:id="205" w:author="Andrew" w:date="2014-03-18T15:29:00Z">
        <w:r w:rsidDel="00AE4315">
          <w:rPr>
            <w:noProof/>
          </w:rPr>
          <w:delText>2.7</w:delText>
        </w:r>
        <w:r w:rsidDel="00AE4315">
          <w:rPr>
            <w:rFonts w:asciiTheme="minorHAnsi" w:eastAsiaTheme="minorEastAsia" w:hAnsiTheme="minorHAnsi" w:cstheme="minorBidi"/>
            <w:noProof/>
            <w:szCs w:val="22"/>
          </w:rPr>
          <w:tab/>
        </w:r>
        <w:r w:rsidDel="00AE4315">
          <w:rPr>
            <w:noProof/>
          </w:rPr>
          <w:delText>Assumptions and Dependencies</w:delText>
        </w:r>
        <w:r w:rsidDel="00AE4315">
          <w:rPr>
            <w:noProof/>
          </w:rPr>
          <w:tab/>
        </w:r>
        <w:r w:rsidR="006E4F68" w:rsidDel="00AE4315">
          <w:rPr>
            <w:noProof/>
          </w:rPr>
          <w:delText>3</w:delText>
        </w:r>
      </w:del>
    </w:p>
    <w:p w:rsidR="00375C1A" w:rsidDel="00AE4315" w:rsidRDefault="00375C1A" w:rsidP="0004494A">
      <w:pPr>
        <w:pStyle w:val="TOC2"/>
        <w:tabs>
          <w:tab w:val="left" w:pos="960"/>
        </w:tabs>
        <w:rPr>
          <w:del w:id="206" w:author="Andrew" w:date="2014-03-18T15:29:00Z"/>
          <w:rFonts w:asciiTheme="minorHAnsi" w:eastAsiaTheme="minorEastAsia" w:hAnsiTheme="minorHAnsi" w:cstheme="minorBidi"/>
          <w:noProof/>
          <w:szCs w:val="22"/>
        </w:rPr>
      </w:pPr>
      <w:del w:id="207" w:author="Andrew" w:date="2014-03-18T15:29:00Z">
        <w:r w:rsidDel="00AE4315">
          <w:rPr>
            <w:noProof/>
          </w:rPr>
          <w:delText>2.8</w:delText>
        </w:r>
        <w:r w:rsidDel="00AE4315">
          <w:rPr>
            <w:rFonts w:asciiTheme="minorHAnsi" w:eastAsiaTheme="minorEastAsia" w:hAnsiTheme="minorHAnsi" w:cstheme="minorBidi"/>
            <w:noProof/>
            <w:szCs w:val="22"/>
          </w:rPr>
          <w:tab/>
        </w:r>
        <w:r w:rsidDel="00AE4315">
          <w:rPr>
            <w:noProof/>
          </w:rPr>
          <w:delText>System Models</w:delText>
        </w:r>
        <w:r w:rsidDel="00AE4315">
          <w:rPr>
            <w:noProof/>
          </w:rPr>
          <w:tab/>
        </w:r>
        <w:r w:rsidR="006E4F68" w:rsidDel="00AE4315">
          <w:rPr>
            <w:noProof/>
          </w:rPr>
          <w:delText>3</w:delText>
        </w:r>
      </w:del>
    </w:p>
    <w:p w:rsidR="00375C1A" w:rsidDel="00AE4315" w:rsidRDefault="00375C1A" w:rsidP="0004494A">
      <w:pPr>
        <w:pStyle w:val="TOC3"/>
        <w:jc w:val="both"/>
        <w:rPr>
          <w:del w:id="208" w:author="Andrew" w:date="2014-03-18T15:29:00Z"/>
          <w:rFonts w:asciiTheme="minorHAnsi" w:eastAsiaTheme="minorEastAsia" w:hAnsiTheme="minorHAnsi" w:cstheme="minorBidi"/>
          <w:szCs w:val="22"/>
        </w:rPr>
      </w:pPr>
      <w:del w:id="209" w:author="Andrew" w:date="2014-03-18T15:29:00Z">
        <w:r w:rsidDel="00AE4315">
          <w:delText>2.8.1</w:delText>
        </w:r>
        <w:r w:rsidDel="00AE4315">
          <w:rPr>
            <w:rFonts w:asciiTheme="minorHAnsi" w:eastAsiaTheme="minorEastAsia" w:hAnsiTheme="minorHAnsi" w:cstheme="minorBidi"/>
            <w:szCs w:val="22"/>
          </w:rPr>
          <w:tab/>
        </w:r>
        <w:r w:rsidDel="00AE4315">
          <w:delText>D</w:delText>
        </w:r>
        <w:r w:rsidR="002D1D5A" w:rsidDel="00AE4315">
          <w:delText xml:space="preserve">ata </w:delText>
        </w:r>
        <w:r w:rsidDel="00AE4315">
          <w:delText>F</w:delText>
        </w:r>
        <w:r w:rsidR="002D1D5A" w:rsidDel="00AE4315">
          <w:delText xml:space="preserve">low </w:delText>
        </w:r>
        <w:r w:rsidDel="00AE4315">
          <w:delText>D</w:delText>
        </w:r>
        <w:r w:rsidR="002D1D5A" w:rsidDel="00AE4315">
          <w:delText>iagram</w:delText>
        </w:r>
        <w:r w:rsidDel="00AE4315">
          <w:tab/>
        </w:r>
        <w:r w:rsidR="006E4F68" w:rsidDel="00AE4315">
          <w:delText>4</w:delText>
        </w:r>
      </w:del>
    </w:p>
    <w:p w:rsidR="00375C1A" w:rsidDel="00AE4315" w:rsidRDefault="00375C1A" w:rsidP="0004494A">
      <w:pPr>
        <w:pStyle w:val="TOC1"/>
        <w:rPr>
          <w:del w:id="210" w:author="Andrew" w:date="2014-03-18T15:29:00Z"/>
          <w:rFonts w:asciiTheme="minorHAnsi" w:eastAsiaTheme="minorEastAsia" w:hAnsiTheme="minorHAnsi" w:cstheme="minorBidi"/>
          <w:b w:val="0"/>
          <w:sz w:val="22"/>
          <w:szCs w:val="22"/>
        </w:rPr>
      </w:pPr>
      <w:del w:id="211" w:author="Andrew" w:date="2014-03-18T15:29:00Z">
        <w:r w:rsidDel="00AE4315">
          <w:delText>3.</w:delText>
        </w:r>
        <w:r w:rsidDel="00AE4315">
          <w:rPr>
            <w:rFonts w:asciiTheme="minorHAnsi" w:eastAsiaTheme="minorEastAsia" w:hAnsiTheme="minorHAnsi" w:cstheme="minorBidi"/>
            <w:b w:val="0"/>
            <w:sz w:val="22"/>
            <w:szCs w:val="22"/>
          </w:rPr>
          <w:tab/>
        </w:r>
        <w:r w:rsidDel="00AE4315">
          <w:delText>Functional Requirements</w:delText>
        </w:r>
        <w:r w:rsidDel="00AE4315">
          <w:tab/>
        </w:r>
        <w:r w:rsidR="006E4F68" w:rsidDel="00AE4315">
          <w:delText>5</w:delText>
        </w:r>
      </w:del>
    </w:p>
    <w:p w:rsidR="00375C1A" w:rsidDel="00AE4315" w:rsidRDefault="00375C1A" w:rsidP="0004494A">
      <w:pPr>
        <w:pStyle w:val="TOC2"/>
        <w:tabs>
          <w:tab w:val="left" w:pos="960"/>
        </w:tabs>
        <w:rPr>
          <w:del w:id="212" w:author="Andrew" w:date="2014-03-18T15:29:00Z"/>
          <w:rFonts w:asciiTheme="minorHAnsi" w:eastAsiaTheme="minorEastAsia" w:hAnsiTheme="minorHAnsi" w:cstheme="minorBidi"/>
          <w:noProof/>
          <w:szCs w:val="22"/>
        </w:rPr>
      </w:pPr>
      <w:del w:id="213" w:author="Andrew" w:date="2014-03-18T15:29:00Z">
        <w:r w:rsidDel="00AE4315">
          <w:rPr>
            <w:noProof/>
          </w:rPr>
          <w:delText>3.1</w:delText>
        </w:r>
        <w:r w:rsidDel="00AE4315">
          <w:rPr>
            <w:rFonts w:asciiTheme="minorHAnsi" w:eastAsiaTheme="minorEastAsia" w:hAnsiTheme="minorHAnsi" w:cstheme="minorBidi"/>
            <w:noProof/>
            <w:szCs w:val="22"/>
          </w:rPr>
          <w:tab/>
        </w:r>
        <w:r w:rsidDel="00AE4315">
          <w:rPr>
            <w:noProof/>
          </w:rPr>
          <w:delText>Use Cases</w:delText>
        </w:r>
        <w:r w:rsidDel="00AE4315">
          <w:rPr>
            <w:noProof/>
          </w:rPr>
          <w:tab/>
        </w:r>
        <w:r w:rsidR="006E4F68" w:rsidDel="00AE4315">
          <w:rPr>
            <w:noProof/>
          </w:rPr>
          <w:delText>5</w:delText>
        </w:r>
      </w:del>
    </w:p>
    <w:p w:rsidR="00375C1A" w:rsidDel="00AE4315" w:rsidRDefault="00375C1A" w:rsidP="0004494A">
      <w:pPr>
        <w:pStyle w:val="TOC3"/>
        <w:jc w:val="both"/>
        <w:rPr>
          <w:del w:id="214" w:author="Andrew" w:date="2014-03-18T15:29:00Z"/>
          <w:rFonts w:asciiTheme="minorHAnsi" w:eastAsiaTheme="minorEastAsia" w:hAnsiTheme="minorHAnsi" w:cstheme="minorBidi"/>
          <w:szCs w:val="22"/>
        </w:rPr>
      </w:pPr>
      <w:del w:id="215" w:author="Andrew" w:date="2014-03-18T15:29:00Z">
        <w:r w:rsidRPr="00776712" w:rsidDel="00AE4315">
          <w:rPr>
            <w:i/>
          </w:rPr>
          <w:delText>3.1.1</w:delText>
        </w:r>
        <w:r w:rsidDel="00AE4315">
          <w:rPr>
            <w:rFonts w:asciiTheme="minorHAnsi" w:eastAsiaTheme="minorEastAsia" w:hAnsiTheme="minorHAnsi" w:cstheme="minorBidi"/>
            <w:szCs w:val="22"/>
          </w:rPr>
          <w:tab/>
        </w:r>
        <w:r w:rsidRPr="00776712" w:rsidDel="00AE4315">
          <w:rPr>
            <w:i/>
          </w:rPr>
          <w:delText>Use Case: User Creates Account</w:delText>
        </w:r>
        <w:r w:rsidDel="00AE4315">
          <w:tab/>
        </w:r>
        <w:r w:rsidR="006E4F68" w:rsidDel="00AE4315">
          <w:delText>5</w:delText>
        </w:r>
      </w:del>
    </w:p>
    <w:p w:rsidR="00375C1A" w:rsidDel="00AE4315" w:rsidRDefault="00375C1A" w:rsidP="0004494A">
      <w:pPr>
        <w:pStyle w:val="TOC3"/>
        <w:jc w:val="both"/>
        <w:rPr>
          <w:del w:id="216" w:author="Andrew" w:date="2014-03-18T15:29:00Z"/>
          <w:rFonts w:asciiTheme="minorHAnsi" w:eastAsiaTheme="minorEastAsia" w:hAnsiTheme="minorHAnsi" w:cstheme="minorBidi"/>
          <w:szCs w:val="22"/>
        </w:rPr>
      </w:pPr>
      <w:del w:id="217" w:author="Andrew" w:date="2014-03-18T15:29:00Z">
        <w:r w:rsidRPr="00776712" w:rsidDel="00AE4315">
          <w:rPr>
            <w:i/>
          </w:rPr>
          <w:delText>3.1.2</w:delText>
        </w:r>
        <w:r w:rsidDel="00AE4315">
          <w:rPr>
            <w:rFonts w:asciiTheme="minorHAnsi" w:eastAsiaTheme="minorEastAsia" w:hAnsiTheme="minorHAnsi" w:cstheme="minorBidi"/>
            <w:szCs w:val="22"/>
          </w:rPr>
          <w:tab/>
        </w:r>
        <w:r w:rsidRPr="00776712" w:rsidDel="00AE4315">
          <w:rPr>
            <w:i/>
          </w:rPr>
          <w:delText>Use Case: User logs into System</w:delText>
        </w:r>
        <w:r w:rsidDel="00AE4315">
          <w:tab/>
        </w:r>
        <w:r w:rsidR="006E4F68" w:rsidDel="00AE4315">
          <w:delText>6</w:delText>
        </w:r>
      </w:del>
    </w:p>
    <w:p w:rsidR="00375C1A" w:rsidDel="00AE4315" w:rsidRDefault="00375C1A" w:rsidP="0004494A">
      <w:pPr>
        <w:pStyle w:val="TOC3"/>
        <w:jc w:val="both"/>
        <w:rPr>
          <w:del w:id="218" w:author="Andrew" w:date="2014-03-18T15:29:00Z"/>
          <w:rFonts w:asciiTheme="minorHAnsi" w:eastAsiaTheme="minorEastAsia" w:hAnsiTheme="minorHAnsi" w:cstheme="minorBidi"/>
          <w:szCs w:val="22"/>
        </w:rPr>
      </w:pPr>
      <w:del w:id="219" w:author="Andrew" w:date="2014-03-18T15:29:00Z">
        <w:r w:rsidRPr="00776712" w:rsidDel="00AE4315">
          <w:rPr>
            <w:i/>
          </w:rPr>
          <w:delText>3.1.3</w:delText>
        </w:r>
        <w:r w:rsidDel="00AE4315">
          <w:rPr>
            <w:rFonts w:asciiTheme="minorHAnsi" w:eastAsiaTheme="minorEastAsia" w:hAnsiTheme="minorHAnsi" w:cstheme="minorBidi"/>
            <w:szCs w:val="22"/>
          </w:rPr>
          <w:tab/>
        </w:r>
        <w:r w:rsidRPr="00776712" w:rsidDel="00AE4315">
          <w:rPr>
            <w:i/>
          </w:rPr>
          <w:delText>Use Case: User inputs new Workout Schedule</w:delText>
        </w:r>
        <w:r w:rsidDel="00AE4315">
          <w:tab/>
        </w:r>
        <w:r w:rsidR="006E4F68" w:rsidDel="00AE4315">
          <w:delText>6</w:delText>
        </w:r>
      </w:del>
    </w:p>
    <w:p w:rsidR="00375C1A" w:rsidDel="00AE4315" w:rsidRDefault="00375C1A" w:rsidP="0004494A">
      <w:pPr>
        <w:pStyle w:val="TOC2"/>
        <w:tabs>
          <w:tab w:val="left" w:pos="960"/>
        </w:tabs>
        <w:rPr>
          <w:del w:id="220" w:author="Andrew" w:date="2014-03-18T15:29:00Z"/>
          <w:rFonts w:asciiTheme="minorHAnsi" w:eastAsiaTheme="minorEastAsia" w:hAnsiTheme="minorHAnsi" w:cstheme="minorBidi"/>
          <w:noProof/>
          <w:szCs w:val="22"/>
        </w:rPr>
      </w:pPr>
      <w:del w:id="221" w:author="Andrew" w:date="2014-03-18T15:29:00Z">
        <w:r w:rsidRPr="00776712" w:rsidDel="00AE4315">
          <w:rPr>
            <w:rFonts w:ascii="Times New Roman" w:hAnsi="Times New Roman"/>
            <w:noProof/>
          </w:rPr>
          <w:delText>3.2</w:delText>
        </w:r>
        <w:r w:rsidDel="00AE4315">
          <w:rPr>
            <w:rFonts w:asciiTheme="minorHAnsi" w:eastAsiaTheme="minorEastAsia" w:hAnsiTheme="minorHAnsi" w:cstheme="minorBidi"/>
            <w:noProof/>
            <w:szCs w:val="22"/>
          </w:rPr>
          <w:tab/>
        </w:r>
        <w:r w:rsidDel="00AE4315">
          <w:rPr>
            <w:noProof/>
          </w:rPr>
          <w:delText>Requirements</w:delText>
        </w:r>
        <w:r w:rsidDel="00AE4315">
          <w:rPr>
            <w:noProof/>
          </w:rPr>
          <w:tab/>
        </w:r>
        <w:r w:rsidR="006E4F68" w:rsidDel="00AE4315">
          <w:rPr>
            <w:noProof/>
          </w:rPr>
          <w:delText>7</w:delText>
        </w:r>
      </w:del>
    </w:p>
    <w:p w:rsidR="00375C1A" w:rsidDel="00AE4315" w:rsidRDefault="00375C1A" w:rsidP="0004494A">
      <w:pPr>
        <w:pStyle w:val="TOC3"/>
        <w:jc w:val="both"/>
        <w:rPr>
          <w:del w:id="222" w:author="Andrew" w:date="2014-03-18T15:29:00Z"/>
          <w:rFonts w:asciiTheme="minorHAnsi" w:eastAsiaTheme="minorEastAsia" w:hAnsiTheme="minorHAnsi" w:cstheme="minorBidi"/>
          <w:szCs w:val="22"/>
        </w:rPr>
      </w:pPr>
      <w:del w:id="223" w:author="Andrew" w:date="2014-03-18T15:29:00Z">
        <w:r w:rsidDel="00AE4315">
          <w:delText>3.2.1</w:delText>
        </w:r>
        <w:r w:rsidDel="00AE4315">
          <w:rPr>
            <w:rFonts w:asciiTheme="minorHAnsi" w:eastAsiaTheme="minorEastAsia" w:hAnsiTheme="minorHAnsi" w:cstheme="minorBidi"/>
            <w:szCs w:val="22"/>
          </w:rPr>
          <w:tab/>
        </w:r>
        <w:r w:rsidDel="00AE4315">
          <w:delText>User Platform Requirements</w:delText>
        </w:r>
        <w:r w:rsidDel="00AE4315">
          <w:tab/>
        </w:r>
        <w:r w:rsidR="006E4F68" w:rsidDel="00AE4315">
          <w:delText>7</w:delText>
        </w:r>
      </w:del>
    </w:p>
    <w:p w:rsidR="00375C1A" w:rsidDel="00AE4315" w:rsidRDefault="00375C1A" w:rsidP="0004494A">
      <w:pPr>
        <w:pStyle w:val="TOC3"/>
        <w:jc w:val="both"/>
        <w:rPr>
          <w:del w:id="224" w:author="Andrew" w:date="2014-03-18T15:29:00Z"/>
          <w:rFonts w:asciiTheme="minorHAnsi" w:eastAsiaTheme="minorEastAsia" w:hAnsiTheme="minorHAnsi" w:cstheme="minorBidi"/>
          <w:szCs w:val="22"/>
        </w:rPr>
      </w:pPr>
      <w:del w:id="225" w:author="Andrew" w:date="2014-03-18T15:29:00Z">
        <w:r w:rsidDel="00AE4315">
          <w:delText>3.2.2</w:delText>
        </w:r>
        <w:r w:rsidDel="00AE4315">
          <w:rPr>
            <w:rFonts w:asciiTheme="minorHAnsi" w:eastAsiaTheme="minorEastAsia" w:hAnsiTheme="minorHAnsi" w:cstheme="minorBidi"/>
            <w:szCs w:val="22"/>
          </w:rPr>
          <w:tab/>
        </w:r>
        <w:r w:rsidDel="00AE4315">
          <w:delText>Account Requirements</w:delText>
        </w:r>
        <w:r w:rsidDel="00AE4315">
          <w:tab/>
        </w:r>
        <w:r w:rsidR="006E4F68" w:rsidDel="00AE4315">
          <w:delText>7</w:delText>
        </w:r>
      </w:del>
    </w:p>
    <w:p w:rsidR="00375C1A" w:rsidDel="00AE4315" w:rsidRDefault="00375C1A" w:rsidP="0004494A">
      <w:pPr>
        <w:pStyle w:val="TOC3"/>
        <w:jc w:val="both"/>
        <w:rPr>
          <w:del w:id="226" w:author="Andrew" w:date="2014-03-18T15:29:00Z"/>
          <w:rFonts w:asciiTheme="minorHAnsi" w:eastAsiaTheme="minorEastAsia" w:hAnsiTheme="minorHAnsi" w:cstheme="minorBidi"/>
          <w:szCs w:val="22"/>
        </w:rPr>
      </w:pPr>
      <w:del w:id="227" w:author="Andrew" w:date="2014-03-18T15:29:00Z">
        <w:r w:rsidDel="00AE4315">
          <w:delText>3.2.3</w:delText>
        </w:r>
        <w:r w:rsidDel="00AE4315">
          <w:rPr>
            <w:rFonts w:asciiTheme="minorHAnsi" w:eastAsiaTheme="minorEastAsia" w:hAnsiTheme="minorHAnsi" w:cstheme="minorBidi"/>
            <w:szCs w:val="22"/>
          </w:rPr>
          <w:tab/>
        </w:r>
        <w:r w:rsidDel="00AE4315">
          <w:delText>Workout Schedule Requirements</w:delText>
        </w:r>
        <w:r w:rsidDel="00AE4315">
          <w:tab/>
        </w:r>
        <w:r w:rsidR="006E4F68" w:rsidDel="00AE4315">
          <w:delText>7</w:delText>
        </w:r>
      </w:del>
    </w:p>
    <w:p w:rsidR="00375C1A" w:rsidDel="00AE4315" w:rsidRDefault="00375C1A" w:rsidP="0004494A">
      <w:pPr>
        <w:pStyle w:val="TOC3"/>
        <w:jc w:val="both"/>
        <w:rPr>
          <w:del w:id="228" w:author="Andrew" w:date="2014-03-18T15:29:00Z"/>
          <w:rFonts w:asciiTheme="minorHAnsi" w:eastAsiaTheme="minorEastAsia" w:hAnsiTheme="minorHAnsi" w:cstheme="minorBidi"/>
          <w:szCs w:val="22"/>
        </w:rPr>
      </w:pPr>
      <w:del w:id="229" w:author="Andrew" w:date="2014-03-18T15:29:00Z">
        <w:r w:rsidDel="00AE4315">
          <w:delText>3.2.4</w:delText>
        </w:r>
        <w:r w:rsidDel="00AE4315">
          <w:rPr>
            <w:rFonts w:asciiTheme="minorHAnsi" w:eastAsiaTheme="minorEastAsia" w:hAnsiTheme="minorHAnsi" w:cstheme="minorBidi"/>
            <w:szCs w:val="22"/>
          </w:rPr>
          <w:tab/>
        </w:r>
        <w:r w:rsidDel="00AE4315">
          <w:delText>Validation Requirements</w:delText>
        </w:r>
        <w:r w:rsidDel="00AE4315">
          <w:tab/>
        </w:r>
        <w:r w:rsidR="006E4F68" w:rsidDel="00AE4315">
          <w:delText>7</w:delText>
        </w:r>
      </w:del>
    </w:p>
    <w:p w:rsidR="00375C1A" w:rsidDel="00AE4315" w:rsidRDefault="00375C1A" w:rsidP="0004494A">
      <w:pPr>
        <w:pStyle w:val="TOC3"/>
        <w:jc w:val="both"/>
        <w:rPr>
          <w:del w:id="230" w:author="Andrew" w:date="2014-03-18T15:29:00Z"/>
          <w:rFonts w:asciiTheme="minorHAnsi" w:eastAsiaTheme="minorEastAsia" w:hAnsiTheme="minorHAnsi" w:cstheme="minorBidi"/>
          <w:szCs w:val="22"/>
        </w:rPr>
      </w:pPr>
      <w:del w:id="231" w:author="Andrew" w:date="2014-03-18T15:29:00Z">
        <w:r w:rsidDel="00AE4315">
          <w:delText>3.2.5</w:delText>
        </w:r>
        <w:r w:rsidDel="00AE4315">
          <w:rPr>
            <w:rFonts w:asciiTheme="minorHAnsi" w:eastAsiaTheme="minorEastAsia" w:hAnsiTheme="minorHAnsi" w:cstheme="minorBidi"/>
            <w:szCs w:val="22"/>
          </w:rPr>
          <w:tab/>
        </w:r>
        <w:r w:rsidDel="00AE4315">
          <w:delText>Server Platform Requirements</w:delText>
        </w:r>
        <w:r w:rsidDel="00AE4315">
          <w:tab/>
        </w:r>
        <w:r w:rsidR="006E4F68" w:rsidDel="00AE4315">
          <w:delText>8</w:delText>
        </w:r>
      </w:del>
    </w:p>
    <w:p w:rsidR="00375C1A" w:rsidDel="00AE4315" w:rsidRDefault="00375C1A" w:rsidP="0004494A">
      <w:pPr>
        <w:pStyle w:val="TOC3"/>
        <w:jc w:val="both"/>
        <w:rPr>
          <w:del w:id="232" w:author="Andrew" w:date="2014-03-18T15:29:00Z"/>
          <w:rFonts w:asciiTheme="minorHAnsi" w:eastAsiaTheme="minorEastAsia" w:hAnsiTheme="minorHAnsi" w:cstheme="minorBidi"/>
          <w:szCs w:val="22"/>
        </w:rPr>
      </w:pPr>
      <w:del w:id="233" w:author="Andrew" w:date="2014-03-18T15:29:00Z">
        <w:r w:rsidDel="00AE4315">
          <w:delText>3.2.6</w:delText>
        </w:r>
        <w:r w:rsidDel="00AE4315">
          <w:rPr>
            <w:rFonts w:asciiTheme="minorHAnsi" w:eastAsiaTheme="minorEastAsia" w:hAnsiTheme="minorHAnsi" w:cstheme="minorBidi"/>
            <w:szCs w:val="22"/>
          </w:rPr>
          <w:tab/>
        </w:r>
        <w:r w:rsidDel="00AE4315">
          <w:delText>Server Requirements</w:delText>
        </w:r>
        <w:r w:rsidDel="00AE4315">
          <w:tab/>
        </w:r>
        <w:r w:rsidR="006E4F68" w:rsidDel="00AE4315">
          <w:delText>8</w:delText>
        </w:r>
      </w:del>
    </w:p>
    <w:p w:rsidR="00375C1A" w:rsidDel="00AE4315" w:rsidRDefault="00375C1A" w:rsidP="0004494A">
      <w:pPr>
        <w:pStyle w:val="TOC3"/>
        <w:jc w:val="both"/>
        <w:rPr>
          <w:del w:id="234" w:author="Andrew" w:date="2014-03-18T15:29:00Z"/>
          <w:rFonts w:asciiTheme="minorHAnsi" w:eastAsiaTheme="minorEastAsia" w:hAnsiTheme="minorHAnsi" w:cstheme="minorBidi"/>
          <w:szCs w:val="22"/>
        </w:rPr>
      </w:pPr>
      <w:del w:id="235" w:author="Andrew" w:date="2014-03-18T15:29:00Z">
        <w:r w:rsidDel="00AE4315">
          <w:delText>3.2.7</w:delText>
        </w:r>
        <w:r w:rsidDel="00AE4315">
          <w:rPr>
            <w:rFonts w:asciiTheme="minorHAnsi" w:eastAsiaTheme="minorEastAsia" w:hAnsiTheme="minorHAnsi" w:cstheme="minorBidi"/>
            <w:szCs w:val="22"/>
          </w:rPr>
          <w:tab/>
        </w:r>
        <w:r w:rsidDel="00AE4315">
          <w:delText>User Account Requirements</w:delText>
        </w:r>
        <w:r w:rsidDel="00AE4315">
          <w:tab/>
        </w:r>
        <w:r w:rsidR="006E4F68" w:rsidDel="00AE4315">
          <w:delText>8</w:delText>
        </w:r>
      </w:del>
    </w:p>
    <w:p w:rsidR="00375C1A" w:rsidDel="00AE4315" w:rsidRDefault="00375C1A" w:rsidP="0004494A">
      <w:pPr>
        <w:pStyle w:val="TOC1"/>
        <w:rPr>
          <w:del w:id="236" w:author="Andrew" w:date="2014-03-18T15:29:00Z"/>
          <w:rFonts w:asciiTheme="minorHAnsi" w:eastAsiaTheme="minorEastAsia" w:hAnsiTheme="minorHAnsi" w:cstheme="minorBidi"/>
          <w:b w:val="0"/>
          <w:sz w:val="22"/>
          <w:szCs w:val="22"/>
        </w:rPr>
      </w:pPr>
      <w:del w:id="237" w:author="Andrew" w:date="2014-03-18T15:29:00Z">
        <w:r w:rsidDel="00AE4315">
          <w:delText>4.</w:delText>
        </w:r>
        <w:r w:rsidDel="00AE4315">
          <w:rPr>
            <w:rFonts w:asciiTheme="minorHAnsi" w:eastAsiaTheme="minorEastAsia" w:hAnsiTheme="minorHAnsi" w:cstheme="minorBidi"/>
            <w:b w:val="0"/>
            <w:sz w:val="22"/>
            <w:szCs w:val="22"/>
          </w:rPr>
          <w:tab/>
        </w:r>
        <w:r w:rsidDel="00AE4315">
          <w:delText>External Interface Requirements</w:delText>
        </w:r>
        <w:r w:rsidDel="00AE4315">
          <w:tab/>
        </w:r>
        <w:r w:rsidR="008F14EE" w:rsidDel="00AE4315">
          <w:delText>9</w:delText>
        </w:r>
      </w:del>
    </w:p>
    <w:p w:rsidR="00375C1A" w:rsidDel="00AE4315" w:rsidRDefault="00375C1A" w:rsidP="0004494A">
      <w:pPr>
        <w:pStyle w:val="TOC2"/>
        <w:tabs>
          <w:tab w:val="left" w:pos="960"/>
        </w:tabs>
        <w:rPr>
          <w:del w:id="238" w:author="Andrew" w:date="2014-03-18T15:29:00Z"/>
          <w:rFonts w:asciiTheme="minorHAnsi" w:eastAsiaTheme="minorEastAsia" w:hAnsiTheme="minorHAnsi" w:cstheme="minorBidi"/>
          <w:noProof/>
          <w:szCs w:val="22"/>
        </w:rPr>
      </w:pPr>
      <w:del w:id="239" w:author="Andrew" w:date="2014-03-18T15:29:00Z">
        <w:r w:rsidDel="00AE4315">
          <w:rPr>
            <w:noProof/>
          </w:rPr>
          <w:delText>4.1</w:delText>
        </w:r>
        <w:r w:rsidDel="00AE4315">
          <w:rPr>
            <w:rFonts w:asciiTheme="minorHAnsi" w:eastAsiaTheme="minorEastAsia" w:hAnsiTheme="minorHAnsi" w:cstheme="minorBidi"/>
            <w:noProof/>
            <w:szCs w:val="22"/>
          </w:rPr>
          <w:tab/>
        </w:r>
        <w:r w:rsidDel="00AE4315">
          <w:rPr>
            <w:noProof/>
          </w:rPr>
          <w:delText>User Interface</w:delText>
        </w:r>
        <w:r w:rsidDel="00AE4315">
          <w:rPr>
            <w:noProof/>
          </w:rPr>
          <w:tab/>
        </w:r>
        <w:r w:rsidR="008F14EE" w:rsidDel="00AE4315">
          <w:rPr>
            <w:noProof/>
          </w:rPr>
          <w:delText>9</w:delText>
        </w:r>
      </w:del>
    </w:p>
    <w:p w:rsidR="00375C1A" w:rsidDel="00AE4315" w:rsidRDefault="00375C1A" w:rsidP="0004494A">
      <w:pPr>
        <w:pStyle w:val="TOC2"/>
        <w:tabs>
          <w:tab w:val="left" w:pos="960"/>
        </w:tabs>
        <w:rPr>
          <w:del w:id="240" w:author="Andrew" w:date="2014-03-18T15:29:00Z"/>
          <w:rFonts w:asciiTheme="minorHAnsi" w:eastAsiaTheme="minorEastAsia" w:hAnsiTheme="minorHAnsi" w:cstheme="minorBidi"/>
          <w:noProof/>
          <w:szCs w:val="22"/>
        </w:rPr>
      </w:pPr>
      <w:del w:id="241" w:author="Andrew" w:date="2014-03-18T15:29:00Z">
        <w:r w:rsidRPr="00776712" w:rsidDel="00AE4315">
          <w:rPr>
            <w:iCs/>
            <w:noProof/>
          </w:rPr>
          <w:delText>4.2</w:delText>
        </w:r>
        <w:r w:rsidDel="00AE4315">
          <w:rPr>
            <w:rFonts w:asciiTheme="minorHAnsi" w:eastAsiaTheme="minorEastAsia" w:hAnsiTheme="minorHAnsi" w:cstheme="minorBidi"/>
            <w:noProof/>
            <w:szCs w:val="22"/>
          </w:rPr>
          <w:tab/>
        </w:r>
        <w:r w:rsidDel="00AE4315">
          <w:rPr>
            <w:noProof/>
          </w:rPr>
          <w:delText>Hardware Interfaces</w:delText>
        </w:r>
        <w:r w:rsidDel="00AE4315">
          <w:rPr>
            <w:noProof/>
          </w:rPr>
          <w:tab/>
        </w:r>
        <w:r w:rsidR="008F14EE" w:rsidDel="00AE4315">
          <w:rPr>
            <w:noProof/>
          </w:rPr>
          <w:delText>9</w:delText>
        </w:r>
      </w:del>
    </w:p>
    <w:p w:rsidR="00375C1A" w:rsidDel="00AE4315" w:rsidRDefault="00375C1A" w:rsidP="0004494A">
      <w:pPr>
        <w:pStyle w:val="TOC2"/>
        <w:tabs>
          <w:tab w:val="left" w:pos="960"/>
        </w:tabs>
        <w:rPr>
          <w:del w:id="242" w:author="Andrew" w:date="2014-03-18T15:29:00Z"/>
          <w:rFonts w:asciiTheme="minorHAnsi" w:eastAsiaTheme="minorEastAsia" w:hAnsiTheme="minorHAnsi" w:cstheme="minorBidi"/>
          <w:noProof/>
          <w:szCs w:val="22"/>
        </w:rPr>
      </w:pPr>
      <w:del w:id="243" w:author="Andrew" w:date="2014-03-18T15:29:00Z">
        <w:r w:rsidDel="00AE4315">
          <w:rPr>
            <w:noProof/>
          </w:rPr>
          <w:delText>4.3</w:delText>
        </w:r>
        <w:r w:rsidDel="00AE4315">
          <w:rPr>
            <w:rFonts w:asciiTheme="minorHAnsi" w:eastAsiaTheme="minorEastAsia" w:hAnsiTheme="minorHAnsi" w:cstheme="minorBidi"/>
            <w:noProof/>
            <w:szCs w:val="22"/>
          </w:rPr>
          <w:tab/>
        </w:r>
        <w:r w:rsidDel="00AE4315">
          <w:rPr>
            <w:noProof/>
          </w:rPr>
          <w:delText>Software Interfaces</w:delText>
        </w:r>
        <w:r w:rsidDel="00AE4315">
          <w:rPr>
            <w:noProof/>
          </w:rPr>
          <w:tab/>
        </w:r>
        <w:r w:rsidR="008F14EE" w:rsidDel="00AE4315">
          <w:rPr>
            <w:noProof/>
          </w:rPr>
          <w:delText>9</w:delText>
        </w:r>
      </w:del>
    </w:p>
    <w:p w:rsidR="00673910" w:rsidDel="00AE4315" w:rsidRDefault="00673910" w:rsidP="00673910">
      <w:pPr>
        <w:pStyle w:val="TOC2"/>
        <w:tabs>
          <w:tab w:val="left" w:pos="960"/>
        </w:tabs>
        <w:rPr>
          <w:del w:id="244" w:author="Andrew" w:date="2014-03-18T15:29:00Z"/>
          <w:noProof/>
        </w:rPr>
      </w:pPr>
      <w:del w:id="245" w:author="Andrew" w:date="2014-03-18T15:29:00Z">
        <w:r w:rsidDel="00AE4315">
          <w:rPr>
            <w:noProof/>
          </w:rPr>
          <w:delText>4.4</w:delText>
        </w:r>
        <w:r w:rsidDel="00AE4315">
          <w:rPr>
            <w:rFonts w:asciiTheme="minorHAnsi" w:eastAsiaTheme="minorEastAsia" w:hAnsiTheme="minorHAnsi" w:cstheme="minorBidi"/>
            <w:noProof/>
            <w:szCs w:val="22"/>
          </w:rPr>
          <w:tab/>
        </w:r>
        <w:r w:rsidDel="00AE4315">
          <w:rPr>
            <w:noProof/>
          </w:rPr>
          <w:delText>Communications Interfaces</w:delText>
        </w:r>
        <w:r w:rsidDel="00AE4315">
          <w:rPr>
            <w:noProof/>
          </w:rPr>
          <w:tab/>
        </w:r>
        <w:r w:rsidR="008F14EE" w:rsidDel="00AE4315">
          <w:rPr>
            <w:noProof/>
          </w:rPr>
          <w:delText>9</w:delText>
        </w:r>
      </w:del>
    </w:p>
    <w:p w:rsidR="00673910" w:rsidDel="00AE4315" w:rsidRDefault="00673910" w:rsidP="00673910">
      <w:pPr>
        <w:pStyle w:val="TOC2"/>
        <w:tabs>
          <w:tab w:val="left" w:pos="960"/>
        </w:tabs>
        <w:rPr>
          <w:del w:id="246" w:author="Andrew" w:date="2014-03-18T15:29:00Z"/>
          <w:rFonts w:asciiTheme="minorHAnsi" w:eastAsiaTheme="minorEastAsia" w:hAnsiTheme="minorHAnsi" w:cstheme="minorBidi"/>
          <w:noProof/>
          <w:szCs w:val="22"/>
        </w:rPr>
      </w:pPr>
      <w:del w:id="247" w:author="Andrew" w:date="2014-03-18T15:29:00Z">
        <w:r w:rsidDel="00AE4315">
          <w:rPr>
            <w:noProof/>
          </w:rPr>
          <w:delText>4.5</w:delText>
        </w:r>
        <w:r w:rsidDel="00AE4315">
          <w:rPr>
            <w:rFonts w:asciiTheme="minorHAnsi" w:eastAsiaTheme="minorEastAsia" w:hAnsiTheme="minorHAnsi" w:cstheme="minorBidi"/>
            <w:noProof/>
            <w:szCs w:val="22"/>
          </w:rPr>
          <w:tab/>
        </w:r>
        <w:r w:rsidDel="00AE4315">
          <w:rPr>
            <w:noProof/>
          </w:rPr>
          <w:delText>Database Requirements</w:delText>
        </w:r>
        <w:r w:rsidDel="00AE4315">
          <w:rPr>
            <w:noProof/>
          </w:rPr>
          <w:tab/>
        </w:r>
        <w:r w:rsidR="007041D2" w:rsidDel="00AE4315">
          <w:rPr>
            <w:noProof/>
          </w:rPr>
          <w:delText>10</w:delText>
        </w:r>
      </w:del>
    </w:p>
    <w:p w:rsidR="00375C1A" w:rsidDel="00AE4315" w:rsidRDefault="00375C1A" w:rsidP="0004494A">
      <w:pPr>
        <w:pStyle w:val="TOC1"/>
        <w:rPr>
          <w:del w:id="248" w:author="Andrew" w:date="2014-03-18T15:29:00Z"/>
          <w:rFonts w:asciiTheme="minorHAnsi" w:eastAsiaTheme="minorEastAsia" w:hAnsiTheme="minorHAnsi" w:cstheme="minorBidi"/>
          <w:b w:val="0"/>
          <w:sz w:val="22"/>
          <w:szCs w:val="22"/>
        </w:rPr>
      </w:pPr>
      <w:del w:id="249" w:author="Andrew" w:date="2014-03-18T15:29:00Z">
        <w:r w:rsidDel="00AE4315">
          <w:delText>5.</w:delText>
        </w:r>
        <w:r w:rsidDel="00AE4315">
          <w:rPr>
            <w:rFonts w:asciiTheme="minorHAnsi" w:eastAsiaTheme="minorEastAsia" w:hAnsiTheme="minorHAnsi" w:cstheme="minorBidi"/>
            <w:b w:val="0"/>
            <w:sz w:val="22"/>
            <w:szCs w:val="22"/>
          </w:rPr>
          <w:tab/>
        </w:r>
        <w:r w:rsidDel="00AE4315">
          <w:delText>Other Nonfunctional Requirements</w:delText>
        </w:r>
        <w:r w:rsidDel="00AE4315">
          <w:tab/>
        </w:r>
        <w:r w:rsidR="003F530C" w:rsidDel="00AE4315">
          <w:delText>1</w:delText>
        </w:r>
        <w:r w:rsidR="007041D2" w:rsidDel="00AE4315">
          <w:delText>1</w:delText>
        </w:r>
      </w:del>
    </w:p>
    <w:p w:rsidR="00375C1A" w:rsidDel="00AE4315" w:rsidRDefault="00375C1A" w:rsidP="0004494A">
      <w:pPr>
        <w:pStyle w:val="TOC2"/>
        <w:tabs>
          <w:tab w:val="left" w:pos="960"/>
        </w:tabs>
        <w:rPr>
          <w:del w:id="250" w:author="Andrew" w:date="2014-03-18T15:29:00Z"/>
          <w:rFonts w:asciiTheme="minorHAnsi" w:eastAsiaTheme="minorEastAsia" w:hAnsiTheme="minorHAnsi" w:cstheme="minorBidi"/>
          <w:noProof/>
          <w:szCs w:val="22"/>
        </w:rPr>
      </w:pPr>
      <w:del w:id="251" w:author="Andrew" w:date="2014-03-18T15:29:00Z">
        <w:r w:rsidDel="00AE4315">
          <w:rPr>
            <w:noProof/>
          </w:rPr>
          <w:delText>5.1</w:delText>
        </w:r>
        <w:r w:rsidDel="00AE4315">
          <w:rPr>
            <w:rFonts w:asciiTheme="minorHAnsi" w:eastAsiaTheme="minorEastAsia" w:hAnsiTheme="minorHAnsi" w:cstheme="minorBidi"/>
            <w:noProof/>
            <w:szCs w:val="22"/>
          </w:rPr>
          <w:tab/>
        </w:r>
        <w:r w:rsidDel="00AE4315">
          <w:rPr>
            <w:noProof/>
          </w:rPr>
          <w:delText>Performance Requirements</w:delText>
        </w:r>
        <w:r w:rsidDel="00AE4315">
          <w:rPr>
            <w:noProof/>
          </w:rPr>
          <w:tab/>
        </w:r>
        <w:r w:rsidR="007041D2" w:rsidDel="00AE4315">
          <w:rPr>
            <w:noProof/>
          </w:rPr>
          <w:delText>11</w:delText>
        </w:r>
      </w:del>
    </w:p>
    <w:p w:rsidR="00375C1A" w:rsidDel="00AE4315" w:rsidRDefault="00375C1A" w:rsidP="0004494A">
      <w:pPr>
        <w:pStyle w:val="TOC2"/>
        <w:tabs>
          <w:tab w:val="left" w:pos="960"/>
        </w:tabs>
        <w:rPr>
          <w:del w:id="252" w:author="Andrew" w:date="2014-03-18T15:29:00Z"/>
          <w:rFonts w:asciiTheme="minorHAnsi" w:eastAsiaTheme="minorEastAsia" w:hAnsiTheme="minorHAnsi" w:cstheme="minorBidi"/>
          <w:noProof/>
          <w:szCs w:val="22"/>
        </w:rPr>
      </w:pPr>
      <w:del w:id="253" w:author="Andrew" w:date="2014-03-18T15:29:00Z">
        <w:r w:rsidDel="00AE4315">
          <w:rPr>
            <w:noProof/>
          </w:rPr>
          <w:delText>5.2</w:delText>
        </w:r>
        <w:r w:rsidDel="00AE4315">
          <w:rPr>
            <w:rFonts w:asciiTheme="minorHAnsi" w:eastAsiaTheme="minorEastAsia" w:hAnsiTheme="minorHAnsi" w:cstheme="minorBidi"/>
            <w:noProof/>
            <w:szCs w:val="22"/>
          </w:rPr>
          <w:tab/>
        </w:r>
        <w:r w:rsidDel="00AE4315">
          <w:rPr>
            <w:noProof/>
          </w:rPr>
          <w:delText>Safety Requirements</w:delText>
        </w:r>
        <w:r w:rsidDel="00AE4315">
          <w:rPr>
            <w:noProof/>
          </w:rPr>
          <w:tab/>
        </w:r>
        <w:r w:rsidR="007041D2" w:rsidDel="00AE4315">
          <w:rPr>
            <w:noProof/>
          </w:rPr>
          <w:delText>11</w:delText>
        </w:r>
      </w:del>
    </w:p>
    <w:p w:rsidR="00375C1A" w:rsidDel="00AE4315" w:rsidRDefault="00375C1A" w:rsidP="0004494A">
      <w:pPr>
        <w:pStyle w:val="TOC2"/>
        <w:tabs>
          <w:tab w:val="left" w:pos="960"/>
        </w:tabs>
        <w:rPr>
          <w:del w:id="254" w:author="Andrew" w:date="2014-03-18T15:29:00Z"/>
          <w:rFonts w:asciiTheme="minorHAnsi" w:eastAsiaTheme="minorEastAsia" w:hAnsiTheme="minorHAnsi" w:cstheme="minorBidi"/>
          <w:noProof/>
          <w:szCs w:val="22"/>
        </w:rPr>
      </w:pPr>
      <w:del w:id="255" w:author="Andrew" w:date="2014-03-18T15:29:00Z">
        <w:r w:rsidRPr="00776712" w:rsidDel="00AE4315">
          <w:rPr>
            <w:iCs/>
            <w:noProof/>
          </w:rPr>
          <w:delText>5.3</w:delText>
        </w:r>
        <w:r w:rsidDel="00AE4315">
          <w:rPr>
            <w:rFonts w:asciiTheme="minorHAnsi" w:eastAsiaTheme="minorEastAsia" w:hAnsiTheme="minorHAnsi" w:cstheme="minorBidi"/>
            <w:noProof/>
            <w:szCs w:val="22"/>
          </w:rPr>
          <w:tab/>
        </w:r>
        <w:r w:rsidDel="00AE4315">
          <w:rPr>
            <w:noProof/>
          </w:rPr>
          <w:delText>Security Requirements</w:delText>
        </w:r>
        <w:r w:rsidDel="00AE4315">
          <w:rPr>
            <w:noProof/>
          </w:rPr>
          <w:tab/>
        </w:r>
        <w:r w:rsidR="007041D2" w:rsidDel="00AE4315">
          <w:rPr>
            <w:noProof/>
          </w:rPr>
          <w:delText>11</w:delText>
        </w:r>
      </w:del>
    </w:p>
    <w:p w:rsidR="00375C1A" w:rsidDel="00AE4315" w:rsidRDefault="00375C1A" w:rsidP="0004494A">
      <w:pPr>
        <w:pStyle w:val="TOC2"/>
        <w:tabs>
          <w:tab w:val="left" w:pos="960"/>
        </w:tabs>
        <w:rPr>
          <w:del w:id="256" w:author="Andrew" w:date="2014-03-18T15:29:00Z"/>
          <w:rFonts w:asciiTheme="minorHAnsi" w:eastAsiaTheme="minorEastAsia" w:hAnsiTheme="minorHAnsi" w:cstheme="minorBidi"/>
          <w:noProof/>
          <w:szCs w:val="22"/>
        </w:rPr>
      </w:pPr>
      <w:del w:id="257" w:author="Andrew" w:date="2014-03-18T15:29:00Z">
        <w:r w:rsidDel="00AE4315">
          <w:rPr>
            <w:noProof/>
          </w:rPr>
          <w:delText>5.4</w:delText>
        </w:r>
        <w:r w:rsidDel="00AE4315">
          <w:rPr>
            <w:rFonts w:asciiTheme="minorHAnsi" w:eastAsiaTheme="minorEastAsia" w:hAnsiTheme="minorHAnsi" w:cstheme="minorBidi"/>
            <w:noProof/>
            <w:szCs w:val="22"/>
          </w:rPr>
          <w:tab/>
        </w:r>
        <w:r w:rsidDel="00AE4315">
          <w:rPr>
            <w:noProof/>
          </w:rPr>
          <w:delText>Software Quality Attributes</w:delText>
        </w:r>
        <w:r w:rsidDel="00AE4315">
          <w:rPr>
            <w:noProof/>
          </w:rPr>
          <w:tab/>
        </w:r>
        <w:r w:rsidR="007041D2" w:rsidDel="00AE4315">
          <w:rPr>
            <w:noProof/>
          </w:rPr>
          <w:delText>11</w:delText>
        </w:r>
      </w:del>
    </w:p>
    <w:p w:rsidR="00375C1A" w:rsidDel="00AE4315" w:rsidRDefault="00375C1A" w:rsidP="0004494A">
      <w:pPr>
        <w:pStyle w:val="TOC1"/>
        <w:rPr>
          <w:del w:id="258" w:author="Andrew" w:date="2014-03-18T15:29:00Z"/>
        </w:rPr>
      </w:pPr>
      <w:del w:id="259" w:author="Andrew" w:date="2014-03-18T15:29:00Z">
        <w:r w:rsidDel="00AE4315">
          <w:delText>6.</w:delText>
        </w:r>
        <w:r w:rsidDel="00AE4315">
          <w:rPr>
            <w:rFonts w:asciiTheme="minorHAnsi" w:eastAsiaTheme="minorEastAsia" w:hAnsiTheme="minorHAnsi" w:cstheme="minorBidi"/>
            <w:b w:val="0"/>
            <w:sz w:val="22"/>
            <w:szCs w:val="22"/>
          </w:rPr>
          <w:tab/>
        </w:r>
        <w:r w:rsidDel="00AE4315">
          <w:delText>Other Requirements</w:delText>
        </w:r>
        <w:r w:rsidDel="00AE4315">
          <w:tab/>
        </w:r>
        <w:r w:rsidR="003F530C" w:rsidDel="00AE4315">
          <w:delText>1</w:delText>
        </w:r>
        <w:r w:rsidR="004543E9" w:rsidDel="00AE4315">
          <w:delText>2</w:delText>
        </w:r>
      </w:del>
    </w:p>
    <w:p w:rsidR="0058059E" w:rsidRPr="0058059E" w:rsidDel="00AE4315" w:rsidRDefault="0058059E" w:rsidP="0058059E">
      <w:pPr>
        <w:pStyle w:val="TOC2"/>
        <w:tabs>
          <w:tab w:val="left" w:pos="960"/>
        </w:tabs>
        <w:rPr>
          <w:del w:id="260" w:author="Andrew" w:date="2014-03-18T15:29:00Z"/>
          <w:rFonts w:asciiTheme="minorHAnsi" w:eastAsiaTheme="minorEastAsia" w:hAnsiTheme="minorHAnsi" w:cstheme="minorBidi"/>
          <w:noProof/>
          <w:szCs w:val="22"/>
        </w:rPr>
      </w:pPr>
      <w:del w:id="261" w:author="Andrew" w:date="2014-03-18T15:29:00Z">
        <w:r w:rsidDel="00AE4315">
          <w:rPr>
            <w:noProof/>
          </w:rPr>
          <w:delText>6.1</w:delText>
        </w:r>
        <w:r w:rsidDel="00AE4315">
          <w:rPr>
            <w:rFonts w:asciiTheme="minorHAnsi" w:eastAsiaTheme="minorEastAsia" w:hAnsiTheme="minorHAnsi" w:cstheme="minorBidi"/>
            <w:noProof/>
            <w:szCs w:val="22"/>
          </w:rPr>
          <w:tab/>
        </w:r>
        <w:r w:rsidDel="00AE4315">
          <w:rPr>
            <w:noProof/>
          </w:rPr>
          <w:delText>System Evolution Requirements</w:delText>
        </w:r>
        <w:r w:rsidDel="00AE4315">
          <w:rPr>
            <w:noProof/>
          </w:rPr>
          <w:tab/>
          <w:delText>1</w:delText>
        </w:r>
        <w:r w:rsidR="004543E9" w:rsidDel="00AE4315">
          <w:rPr>
            <w:noProof/>
          </w:rPr>
          <w:delText>2</w:delText>
        </w:r>
      </w:del>
    </w:p>
    <w:p w:rsidR="00375C1A" w:rsidDel="00AE4315" w:rsidRDefault="00375C1A" w:rsidP="0004494A">
      <w:pPr>
        <w:pStyle w:val="TOC1"/>
        <w:rPr>
          <w:del w:id="262" w:author="Andrew" w:date="2014-03-18T15:29:00Z"/>
          <w:rFonts w:asciiTheme="minorHAnsi" w:eastAsiaTheme="minorEastAsia" w:hAnsiTheme="minorHAnsi" w:cstheme="minorBidi"/>
          <w:b w:val="0"/>
          <w:sz w:val="22"/>
          <w:szCs w:val="22"/>
        </w:rPr>
      </w:pPr>
      <w:del w:id="263" w:author="Andrew" w:date="2014-03-18T15:29:00Z">
        <w:r w:rsidDel="00AE4315">
          <w:delText>7.</w:delText>
        </w:r>
        <w:r w:rsidDel="00AE4315">
          <w:rPr>
            <w:rFonts w:asciiTheme="minorHAnsi" w:eastAsiaTheme="minorEastAsia" w:hAnsiTheme="minorHAnsi" w:cstheme="minorBidi"/>
            <w:b w:val="0"/>
            <w:sz w:val="22"/>
            <w:szCs w:val="22"/>
          </w:rPr>
          <w:tab/>
        </w:r>
        <w:r w:rsidDel="00AE4315">
          <w:delText>Management Issues</w:delText>
        </w:r>
        <w:r w:rsidDel="00AE4315">
          <w:tab/>
        </w:r>
        <w:r w:rsidR="0058059E" w:rsidDel="00AE4315">
          <w:delText>1</w:delText>
        </w:r>
        <w:r w:rsidR="004543E9" w:rsidDel="00AE4315">
          <w:delText>3</w:delText>
        </w:r>
      </w:del>
    </w:p>
    <w:p w:rsidR="00375C1A" w:rsidDel="00AE4315" w:rsidRDefault="00375C1A" w:rsidP="0004494A">
      <w:pPr>
        <w:pStyle w:val="TOC2"/>
        <w:tabs>
          <w:tab w:val="left" w:pos="960"/>
        </w:tabs>
        <w:rPr>
          <w:del w:id="264" w:author="Andrew" w:date="2014-03-18T15:29:00Z"/>
          <w:rFonts w:asciiTheme="minorHAnsi" w:eastAsiaTheme="minorEastAsia" w:hAnsiTheme="minorHAnsi" w:cstheme="minorBidi"/>
          <w:noProof/>
          <w:szCs w:val="22"/>
        </w:rPr>
      </w:pPr>
      <w:del w:id="265" w:author="Andrew" w:date="2014-03-18T15:29:00Z">
        <w:r w:rsidDel="00AE4315">
          <w:rPr>
            <w:noProof/>
          </w:rPr>
          <w:delText>7.1</w:delText>
        </w:r>
        <w:r w:rsidDel="00AE4315">
          <w:rPr>
            <w:rFonts w:asciiTheme="minorHAnsi" w:eastAsiaTheme="minorEastAsia" w:hAnsiTheme="minorHAnsi" w:cstheme="minorBidi"/>
            <w:noProof/>
            <w:szCs w:val="22"/>
          </w:rPr>
          <w:tab/>
        </w:r>
        <w:r w:rsidDel="00AE4315">
          <w:rPr>
            <w:noProof/>
          </w:rPr>
          <w:delText>Milestone and Schedule</w:delText>
        </w:r>
        <w:r w:rsidDel="00AE4315">
          <w:rPr>
            <w:noProof/>
          </w:rPr>
          <w:tab/>
        </w:r>
        <w:r w:rsidR="004543E9" w:rsidDel="00AE4315">
          <w:rPr>
            <w:noProof/>
          </w:rPr>
          <w:delText>13</w:delText>
        </w:r>
      </w:del>
    </w:p>
    <w:p w:rsidR="00375C1A" w:rsidDel="00AE4315" w:rsidRDefault="00375C1A" w:rsidP="0004494A">
      <w:pPr>
        <w:pStyle w:val="TOC2"/>
        <w:tabs>
          <w:tab w:val="left" w:pos="960"/>
        </w:tabs>
        <w:rPr>
          <w:del w:id="266" w:author="Andrew" w:date="2014-03-18T15:29:00Z"/>
          <w:rFonts w:asciiTheme="minorHAnsi" w:eastAsiaTheme="minorEastAsia" w:hAnsiTheme="minorHAnsi" w:cstheme="minorBidi"/>
          <w:noProof/>
          <w:szCs w:val="22"/>
        </w:rPr>
      </w:pPr>
      <w:del w:id="267" w:author="Andrew" w:date="2014-03-18T15:29:00Z">
        <w:r w:rsidDel="00AE4315">
          <w:rPr>
            <w:noProof/>
          </w:rPr>
          <w:delText>7.2</w:delText>
        </w:r>
        <w:r w:rsidDel="00AE4315">
          <w:rPr>
            <w:rFonts w:asciiTheme="minorHAnsi" w:eastAsiaTheme="minorEastAsia" w:hAnsiTheme="minorHAnsi" w:cstheme="minorBidi"/>
            <w:noProof/>
            <w:szCs w:val="22"/>
          </w:rPr>
          <w:tab/>
        </w:r>
        <w:r w:rsidR="00845BE3" w:rsidDel="00AE4315">
          <w:rPr>
            <w:noProof/>
          </w:rPr>
          <w:delText>Res</w:delText>
        </w:r>
        <w:r w:rsidDel="00AE4315">
          <w:rPr>
            <w:noProof/>
          </w:rPr>
          <w:delText>ource Inventory</w:delText>
        </w:r>
        <w:r w:rsidDel="00AE4315">
          <w:rPr>
            <w:noProof/>
          </w:rPr>
          <w:tab/>
        </w:r>
        <w:r w:rsidR="00845BE3" w:rsidDel="00AE4315">
          <w:rPr>
            <w:noProof/>
          </w:rPr>
          <w:delText>1</w:delText>
        </w:r>
        <w:r w:rsidR="004543E9" w:rsidDel="00AE4315">
          <w:rPr>
            <w:noProof/>
          </w:rPr>
          <w:delText>4</w:delText>
        </w:r>
      </w:del>
    </w:p>
    <w:p w:rsidR="00375C1A" w:rsidDel="00AE4315" w:rsidRDefault="00375C1A" w:rsidP="0004494A">
      <w:pPr>
        <w:pStyle w:val="TOC1"/>
        <w:rPr>
          <w:del w:id="268" w:author="Andrew" w:date="2014-03-18T15:29:00Z"/>
          <w:rFonts w:asciiTheme="minorHAnsi" w:eastAsiaTheme="minorEastAsia" w:hAnsiTheme="minorHAnsi" w:cstheme="minorBidi"/>
          <w:b w:val="0"/>
          <w:sz w:val="22"/>
          <w:szCs w:val="22"/>
        </w:rPr>
      </w:pPr>
      <w:del w:id="269" w:author="Andrew" w:date="2014-03-18T15:29:00Z">
        <w:r w:rsidDel="00AE4315">
          <w:delText>8.</w:delText>
        </w:r>
        <w:r w:rsidDel="00AE4315">
          <w:rPr>
            <w:rFonts w:asciiTheme="minorHAnsi" w:eastAsiaTheme="minorEastAsia" w:hAnsiTheme="minorHAnsi" w:cstheme="minorBidi"/>
            <w:b w:val="0"/>
            <w:sz w:val="22"/>
            <w:szCs w:val="22"/>
          </w:rPr>
          <w:tab/>
        </w:r>
        <w:r w:rsidDel="00AE4315">
          <w:delText>Disaster Issues</w:delText>
        </w:r>
        <w:r w:rsidDel="00AE4315">
          <w:tab/>
        </w:r>
        <w:r w:rsidR="0058059E" w:rsidDel="00AE4315">
          <w:delText>1</w:delText>
        </w:r>
        <w:r w:rsidR="0029148C" w:rsidDel="00AE4315">
          <w:delText>5</w:delText>
        </w:r>
      </w:del>
    </w:p>
    <w:p w:rsidR="00375C1A" w:rsidDel="00AE4315" w:rsidRDefault="00375C1A" w:rsidP="0004494A">
      <w:pPr>
        <w:pStyle w:val="TOC2"/>
        <w:tabs>
          <w:tab w:val="left" w:pos="960"/>
        </w:tabs>
        <w:rPr>
          <w:del w:id="270" w:author="Andrew" w:date="2014-03-18T15:29:00Z"/>
          <w:rFonts w:asciiTheme="minorHAnsi" w:eastAsiaTheme="minorEastAsia" w:hAnsiTheme="minorHAnsi" w:cstheme="minorBidi"/>
          <w:noProof/>
          <w:szCs w:val="22"/>
        </w:rPr>
      </w:pPr>
      <w:del w:id="271" w:author="Andrew" w:date="2014-03-18T15:29:00Z">
        <w:r w:rsidDel="00AE4315">
          <w:rPr>
            <w:noProof/>
          </w:rPr>
          <w:delText>8.1</w:delText>
        </w:r>
        <w:r w:rsidDel="00AE4315">
          <w:rPr>
            <w:rFonts w:asciiTheme="minorHAnsi" w:eastAsiaTheme="minorEastAsia" w:hAnsiTheme="minorHAnsi" w:cstheme="minorBidi"/>
            <w:noProof/>
            <w:szCs w:val="22"/>
          </w:rPr>
          <w:tab/>
        </w:r>
        <w:r w:rsidDel="00AE4315">
          <w:rPr>
            <w:noProof/>
          </w:rPr>
          <w:delText>Software Backup</w:delText>
        </w:r>
        <w:r w:rsidDel="00AE4315">
          <w:rPr>
            <w:noProof/>
          </w:rPr>
          <w:tab/>
        </w:r>
        <w:r w:rsidR="0058059E" w:rsidDel="00AE4315">
          <w:rPr>
            <w:noProof/>
          </w:rPr>
          <w:delText>1</w:delText>
        </w:r>
        <w:r w:rsidR="0029148C" w:rsidDel="00AE4315">
          <w:rPr>
            <w:noProof/>
          </w:rPr>
          <w:delText>5</w:delText>
        </w:r>
      </w:del>
    </w:p>
    <w:p w:rsidR="0058059E" w:rsidRPr="0058059E" w:rsidDel="00AE4315" w:rsidRDefault="00375C1A" w:rsidP="0058059E">
      <w:pPr>
        <w:pStyle w:val="TOC2"/>
        <w:tabs>
          <w:tab w:val="left" w:pos="960"/>
        </w:tabs>
        <w:rPr>
          <w:del w:id="272" w:author="Andrew" w:date="2014-03-18T15:29:00Z"/>
          <w:noProof/>
        </w:rPr>
      </w:pPr>
      <w:del w:id="273" w:author="Andrew" w:date="2014-03-18T15:29:00Z">
        <w:r w:rsidDel="00AE4315">
          <w:rPr>
            <w:noProof/>
          </w:rPr>
          <w:delText>8.2</w:delText>
        </w:r>
        <w:r w:rsidDel="00AE4315">
          <w:rPr>
            <w:rFonts w:asciiTheme="minorHAnsi" w:eastAsiaTheme="minorEastAsia" w:hAnsiTheme="minorHAnsi" w:cstheme="minorBidi"/>
            <w:noProof/>
            <w:szCs w:val="22"/>
          </w:rPr>
          <w:tab/>
        </w:r>
        <w:r w:rsidDel="00AE4315">
          <w:rPr>
            <w:noProof/>
          </w:rPr>
          <w:delText>Other Platform or Website</w:delText>
        </w:r>
        <w:r w:rsidDel="00AE4315">
          <w:rPr>
            <w:noProof/>
          </w:rPr>
          <w:tab/>
        </w:r>
        <w:r w:rsidR="0058059E" w:rsidDel="00AE4315">
          <w:rPr>
            <w:noProof/>
          </w:rPr>
          <w:delText>1</w:delText>
        </w:r>
        <w:r w:rsidR="0029148C" w:rsidDel="00AE4315">
          <w:rPr>
            <w:noProof/>
          </w:rPr>
          <w:delText>5</w:delText>
        </w:r>
      </w:del>
    </w:p>
    <w:p w:rsidR="00375C1A" w:rsidDel="00AE4315" w:rsidRDefault="00375C1A" w:rsidP="0004494A">
      <w:pPr>
        <w:pStyle w:val="TOC2"/>
        <w:tabs>
          <w:tab w:val="left" w:pos="960"/>
        </w:tabs>
        <w:rPr>
          <w:del w:id="274" w:author="Andrew" w:date="2014-03-18T15:29:00Z"/>
          <w:rFonts w:asciiTheme="minorHAnsi" w:eastAsiaTheme="minorEastAsia" w:hAnsiTheme="minorHAnsi" w:cstheme="minorBidi"/>
          <w:noProof/>
          <w:szCs w:val="22"/>
        </w:rPr>
      </w:pPr>
      <w:del w:id="275" w:author="Andrew" w:date="2014-03-18T15:29:00Z">
        <w:r w:rsidDel="00AE4315">
          <w:rPr>
            <w:noProof/>
          </w:rPr>
          <w:delText>8.3</w:delText>
        </w:r>
        <w:r w:rsidDel="00AE4315">
          <w:rPr>
            <w:rFonts w:asciiTheme="minorHAnsi" w:eastAsiaTheme="minorEastAsia" w:hAnsiTheme="minorHAnsi" w:cstheme="minorBidi"/>
            <w:noProof/>
            <w:szCs w:val="22"/>
          </w:rPr>
          <w:tab/>
        </w:r>
        <w:r w:rsidDel="00AE4315">
          <w:rPr>
            <w:noProof/>
          </w:rPr>
          <w:delText>Demo Video</w:delText>
        </w:r>
        <w:r w:rsidDel="00AE4315">
          <w:rPr>
            <w:noProof/>
          </w:rPr>
          <w:tab/>
        </w:r>
        <w:r w:rsidR="0058059E" w:rsidDel="00AE4315">
          <w:rPr>
            <w:noProof/>
          </w:rPr>
          <w:delText>1</w:delText>
        </w:r>
        <w:r w:rsidR="0029148C" w:rsidDel="00AE4315">
          <w:rPr>
            <w:noProof/>
          </w:rPr>
          <w:delText>5</w:delText>
        </w:r>
      </w:del>
    </w:p>
    <w:p w:rsidR="0058059E" w:rsidRDefault="003B266C" w:rsidP="0058059E">
      <w:pPr>
        <w:pStyle w:val="TOC1"/>
        <w:rPr>
          <w:rFonts w:asciiTheme="minorHAnsi" w:eastAsiaTheme="minorEastAsia" w:hAnsiTheme="minorHAnsi" w:cstheme="minorBidi"/>
          <w:b w:val="0"/>
          <w:sz w:val="22"/>
          <w:szCs w:val="22"/>
        </w:rPr>
      </w:pPr>
      <w:r>
        <w:rPr>
          <w:rFonts w:ascii="Times New Roman" w:hAnsi="Times New Roman"/>
        </w:rPr>
        <w:fldChar w:fldCharType="end"/>
      </w:r>
      <w:r w:rsidR="0058059E" w:rsidRPr="0058059E">
        <w:t xml:space="preserve"> </w:t>
      </w:r>
      <w:r w:rsidR="0058059E">
        <w:t>Appendix A: Issues List</w:t>
      </w:r>
      <w:r w:rsidR="0058059E">
        <w:tab/>
        <w:t>1</w:t>
      </w:r>
      <w:r w:rsidR="0029148C">
        <w:t>6</w:t>
      </w:r>
    </w:p>
    <w:p w:rsidR="003B266C" w:rsidRDefault="003B266C" w:rsidP="0004494A">
      <w:pPr>
        <w:jc w:val="both"/>
        <w:rPr>
          <w:rFonts w:ascii="Times New Roman" w:hAnsi="Times New Roman"/>
          <w:b/>
          <w:noProof/>
        </w:rPr>
      </w:pPr>
    </w:p>
    <w:p w:rsidR="003B266C" w:rsidRDefault="003B266C" w:rsidP="0004494A">
      <w:pPr>
        <w:jc w:val="both"/>
        <w:rPr>
          <w:rFonts w:ascii="Times New Roman" w:hAnsi="Times New Roman"/>
          <w:b/>
          <w:noProof/>
        </w:rPr>
      </w:pPr>
    </w:p>
    <w:p w:rsidR="003B266C" w:rsidRDefault="003B266C" w:rsidP="0004494A">
      <w:pPr>
        <w:pStyle w:val="TOCEntry"/>
        <w:jc w:val="both"/>
      </w:pPr>
      <w:r>
        <w:br w:type="page"/>
      </w:r>
      <w:bookmarkStart w:id="276" w:name="_Toc383104021"/>
      <w:r>
        <w:lastRenderedPageBreak/>
        <w:t>Revision History</w:t>
      </w:r>
      <w:bookmarkEnd w:id="27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77" w:author="Andrew" w:date="2014-03-18T15:36:00Z">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998"/>
        <w:gridCol w:w="1530"/>
        <w:gridCol w:w="4756"/>
        <w:gridCol w:w="1584"/>
        <w:tblGridChange w:id="278">
          <w:tblGrid>
            <w:gridCol w:w="1998"/>
            <w:gridCol w:w="1332"/>
            <w:gridCol w:w="4954"/>
            <w:gridCol w:w="1584"/>
          </w:tblGrid>
        </w:tblGridChange>
      </w:tblGrid>
      <w:tr w:rsidR="003B266C" w:rsidTr="00AE4315">
        <w:tc>
          <w:tcPr>
            <w:tcW w:w="1998" w:type="dxa"/>
            <w:tcBorders>
              <w:top w:val="single" w:sz="12" w:space="0" w:color="auto"/>
              <w:bottom w:val="double" w:sz="12" w:space="0" w:color="auto"/>
            </w:tcBorders>
            <w:tcPrChange w:id="279" w:author="Andrew" w:date="2014-03-18T15:36:00Z">
              <w:tcPr>
                <w:tcW w:w="1998" w:type="dxa"/>
                <w:tcBorders>
                  <w:top w:val="single" w:sz="12" w:space="0" w:color="auto"/>
                  <w:bottom w:val="double" w:sz="12" w:space="0" w:color="auto"/>
                </w:tcBorders>
              </w:tcPr>
            </w:tcPrChange>
          </w:tcPr>
          <w:p w:rsidR="003B266C" w:rsidRDefault="003B266C" w:rsidP="0004494A">
            <w:pPr>
              <w:spacing w:before="40" w:after="40"/>
              <w:jc w:val="both"/>
              <w:rPr>
                <w:b/>
              </w:rPr>
            </w:pPr>
            <w:r>
              <w:rPr>
                <w:b/>
              </w:rPr>
              <w:t>Name</w:t>
            </w:r>
          </w:p>
        </w:tc>
        <w:tc>
          <w:tcPr>
            <w:tcW w:w="1530" w:type="dxa"/>
            <w:tcBorders>
              <w:top w:val="single" w:sz="12" w:space="0" w:color="auto"/>
              <w:bottom w:val="double" w:sz="12" w:space="0" w:color="auto"/>
            </w:tcBorders>
            <w:tcPrChange w:id="280" w:author="Andrew" w:date="2014-03-18T15:36:00Z">
              <w:tcPr>
                <w:tcW w:w="1332" w:type="dxa"/>
                <w:tcBorders>
                  <w:top w:val="single" w:sz="12" w:space="0" w:color="auto"/>
                  <w:bottom w:val="double" w:sz="12" w:space="0" w:color="auto"/>
                </w:tcBorders>
              </w:tcPr>
            </w:tcPrChange>
          </w:tcPr>
          <w:p w:rsidR="003B266C" w:rsidRDefault="003B266C" w:rsidP="0004494A">
            <w:pPr>
              <w:spacing w:before="40" w:after="40"/>
              <w:jc w:val="both"/>
              <w:rPr>
                <w:b/>
              </w:rPr>
            </w:pPr>
            <w:r>
              <w:rPr>
                <w:b/>
              </w:rPr>
              <w:t>Date</w:t>
            </w:r>
          </w:p>
        </w:tc>
        <w:tc>
          <w:tcPr>
            <w:tcW w:w="4756" w:type="dxa"/>
            <w:tcBorders>
              <w:top w:val="single" w:sz="12" w:space="0" w:color="auto"/>
              <w:bottom w:val="double" w:sz="12" w:space="0" w:color="auto"/>
            </w:tcBorders>
            <w:tcPrChange w:id="281" w:author="Andrew" w:date="2014-03-18T15:36:00Z">
              <w:tcPr>
                <w:tcW w:w="4954" w:type="dxa"/>
                <w:tcBorders>
                  <w:top w:val="single" w:sz="12" w:space="0" w:color="auto"/>
                  <w:bottom w:val="double" w:sz="12" w:space="0" w:color="auto"/>
                </w:tcBorders>
              </w:tcPr>
            </w:tcPrChange>
          </w:tcPr>
          <w:p w:rsidR="003B266C" w:rsidRDefault="003B266C" w:rsidP="0004494A">
            <w:pPr>
              <w:spacing w:before="40" w:after="40"/>
              <w:jc w:val="both"/>
              <w:rPr>
                <w:b/>
              </w:rPr>
            </w:pPr>
            <w:r>
              <w:rPr>
                <w:b/>
              </w:rPr>
              <w:t>Reason For Changes</w:t>
            </w:r>
          </w:p>
        </w:tc>
        <w:tc>
          <w:tcPr>
            <w:tcW w:w="1584" w:type="dxa"/>
            <w:tcBorders>
              <w:top w:val="single" w:sz="12" w:space="0" w:color="auto"/>
              <w:bottom w:val="double" w:sz="12" w:space="0" w:color="auto"/>
            </w:tcBorders>
            <w:tcPrChange w:id="282" w:author="Andrew" w:date="2014-03-18T15:36:00Z">
              <w:tcPr>
                <w:tcW w:w="1584" w:type="dxa"/>
                <w:tcBorders>
                  <w:top w:val="single" w:sz="12" w:space="0" w:color="auto"/>
                  <w:bottom w:val="double" w:sz="12" w:space="0" w:color="auto"/>
                </w:tcBorders>
              </w:tcPr>
            </w:tcPrChange>
          </w:tcPr>
          <w:p w:rsidR="003B266C" w:rsidRDefault="003B266C" w:rsidP="0004494A">
            <w:pPr>
              <w:spacing w:before="40" w:after="40"/>
              <w:jc w:val="both"/>
              <w:rPr>
                <w:b/>
              </w:rPr>
            </w:pPr>
            <w:r>
              <w:rPr>
                <w:b/>
              </w:rPr>
              <w:t>Version</w:t>
            </w:r>
          </w:p>
        </w:tc>
      </w:tr>
      <w:tr w:rsidR="003B266C" w:rsidTr="00AE4315">
        <w:tc>
          <w:tcPr>
            <w:tcW w:w="1998" w:type="dxa"/>
            <w:tcBorders>
              <w:top w:val="nil"/>
            </w:tcBorders>
            <w:tcPrChange w:id="283" w:author="Andrew" w:date="2014-03-18T15:35:00Z">
              <w:tcPr>
                <w:tcW w:w="1998" w:type="dxa"/>
                <w:tcBorders>
                  <w:top w:val="nil"/>
                </w:tcBorders>
              </w:tcPr>
            </w:tcPrChange>
          </w:tcPr>
          <w:p w:rsidR="003B266C" w:rsidRDefault="00913BDF" w:rsidP="0004494A">
            <w:pPr>
              <w:spacing w:before="40" w:after="40"/>
              <w:jc w:val="both"/>
            </w:pPr>
            <w:r>
              <w:t>Brian</w:t>
            </w:r>
            <w:r w:rsidR="003B266C">
              <w:t xml:space="preserve"> S</w:t>
            </w:r>
            <w:r>
              <w:t>trattard</w:t>
            </w:r>
          </w:p>
        </w:tc>
        <w:tc>
          <w:tcPr>
            <w:tcW w:w="1530" w:type="dxa"/>
            <w:tcBorders>
              <w:top w:val="nil"/>
            </w:tcBorders>
            <w:tcPrChange w:id="284" w:author="Andrew" w:date="2014-03-18T15:35:00Z">
              <w:tcPr>
                <w:tcW w:w="1332" w:type="dxa"/>
                <w:tcBorders>
                  <w:top w:val="nil"/>
                </w:tcBorders>
              </w:tcPr>
            </w:tcPrChange>
          </w:tcPr>
          <w:p w:rsidR="003B266C" w:rsidRDefault="00913BDF" w:rsidP="0004494A">
            <w:pPr>
              <w:spacing w:before="40" w:after="40"/>
              <w:jc w:val="both"/>
            </w:pPr>
            <w:r>
              <w:t>February 4, 2014</w:t>
            </w:r>
          </w:p>
        </w:tc>
        <w:tc>
          <w:tcPr>
            <w:tcW w:w="4756" w:type="dxa"/>
            <w:tcBorders>
              <w:top w:val="nil"/>
            </w:tcBorders>
            <w:tcPrChange w:id="285" w:author="Andrew" w:date="2014-03-18T15:35:00Z">
              <w:tcPr>
                <w:tcW w:w="4954" w:type="dxa"/>
                <w:tcBorders>
                  <w:top w:val="nil"/>
                </w:tcBorders>
              </w:tcPr>
            </w:tcPrChange>
          </w:tcPr>
          <w:p w:rsidR="003B266C" w:rsidRDefault="003B266C" w:rsidP="0004494A">
            <w:pPr>
              <w:spacing w:before="40" w:after="40"/>
              <w:jc w:val="both"/>
            </w:pPr>
            <w:r>
              <w:t>Initial Draft</w:t>
            </w:r>
          </w:p>
        </w:tc>
        <w:tc>
          <w:tcPr>
            <w:tcW w:w="1584" w:type="dxa"/>
            <w:tcBorders>
              <w:top w:val="nil"/>
            </w:tcBorders>
            <w:tcPrChange w:id="286" w:author="Andrew" w:date="2014-03-18T15:35:00Z">
              <w:tcPr>
                <w:tcW w:w="1584" w:type="dxa"/>
                <w:tcBorders>
                  <w:top w:val="nil"/>
                </w:tcBorders>
              </w:tcPr>
            </w:tcPrChange>
          </w:tcPr>
          <w:p w:rsidR="003B266C" w:rsidRDefault="003B266C" w:rsidP="0004494A">
            <w:pPr>
              <w:spacing w:before="40" w:after="40"/>
              <w:jc w:val="both"/>
            </w:pPr>
            <w:r>
              <w:t>1.0</w:t>
            </w:r>
          </w:p>
        </w:tc>
      </w:tr>
      <w:tr w:rsidR="003B266C" w:rsidTr="00AE4315">
        <w:tc>
          <w:tcPr>
            <w:tcW w:w="1998" w:type="dxa"/>
            <w:tcPrChange w:id="287" w:author="Andrew" w:date="2014-03-18T15:35:00Z">
              <w:tcPr>
                <w:tcW w:w="1998" w:type="dxa"/>
              </w:tcPr>
            </w:tcPrChange>
          </w:tcPr>
          <w:p w:rsidR="003B266C" w:rsidRDefault="00234440" w:rsidP="0004494A">
            <w:pPr>
              <w:spacing w:before="40" w:after="40"/>
              <w:jc w:val="both"/>
            </w:pPr>
            <w:r>
              <w:t>Andrew Poirier</w:t>
            </w:r>
          </w:p>
        </w:tc>
        <w:tc>
          <w:tcPr>
            <w:tcW w:w="1530" w:type="dxa"/>
            <w:tcPrChange w:id="288" w:author="Andrew" w:date="2014-03-18T15:35:00Z">
              <w:tcPr>
                <w:tcW w:w="1332" w:type="dxa"/>
              </w:tcPr>
            </w:tcPrChange>
          </w:tcPr>
          <w:p w:rsidR="003B266C" w:rsidRDefault="00234440" w:rsidP="0004494A">
            <w:pPr>
              <w:spacing w:before="40" w:after="40"/>
              <w:jc w:val="both"/>
            </w:pPr>
            <w:r>
              <w:t>February 11,2014</w:t>
            </w:r>
          </w:p>
        </w:tc>
        <w:tc>
          <w:tcPr>
            <w:tcW w:w="4756" w:type="dxa"/>
            <w:tcPrChange w:id="289" w:author="Andrew" w:date="2014-03-18T15:35:00Z">
              <w:tcPr>
                <w:tcW w:w="4954" w:type="dxa"/>
              </w:tcPr>
            </w:tcPrChange>
          </w:tcPr>
          <w:p w:rsidR="003B266C" w:rsidRDefault="00234440" w:rsidP="0004494A">
            <w:pPr>
              <w:spacing w:before="40" w:after="40"/>
              <w:jc w:val="both"/>
            </w:pPr>
            <w:r>
              <w:t>Draft Reconstruction</w:t>
            </w:r>
          </w:p>
        </w:tc>
        <w:tc>
          <w:tcPr>
            <w:tcW w:w="1584" w:type="dxa"/>
            <w:tcPrChange w:id="290" w:author="Andrew" w:date="2014-03-18T15:35:00Z">
              <w:tcPr>
                <w:tcW w:w="1584" w:type="dxa"/>
              </w:tcPr>
            </w:tcPrChange>
          </w:tcPr>
          <w:p w:rsidR="003B266C" w:rsidRDefault="00234440" w:rsidP="0004494A">
            <w:pPr>
              <w:spacing w:before="40" w:after="40"/>
              <w:jc w:val="both"/>
            </w:pPr>
            <w:r>
              <w:t>1.1</w:t>
            </w:r>
          </w:p>
        </w:tc>
      </w:tr>
      <w:tr w:rsidR="003B266C" w:rsidTr="00AE4315">
        <w:tc>
          <w:tcPr>
            <w:tcW w:w="1998" w:type="dxa"/>
            <w:tcPrChange w:id="291" w:author="Andrew" w:date="2014-03-18T15:35:00Z">
              <w:tcPr>
                <w:tcW w:w="1998" w:type="dxa"/>
              </w:tcPr>
            </w:tcPrChange>
          </w:tcPr>
          <w:p w:rsidR="003B266C" w:rsidRDefault="00D814B1" w:rsidP="0004494A">
            <w:pPr>
              <w:spacing w:before="40" w:after="40"/>
              <w:jc w:val="both"/>
            </w:pPr>
            <w:r>
              <w:t>Omar X Rivera</w:t>
            </w:r>
          </w:p>
        </w:tc>
        <w:tc>
          <w:tcPr>
            <w:tcW w:w="1530" w:type="dxa"/>
            <w:tcPrChange w:id="292" w:author="Andrew" w:date="2014-03-18T15:35:00Z">
              <w:tcPr>
                <w:tcW w:w="1332" w:type="dxa"/>
              </w:tcPr>
            </w:tcPrChange>
          </w:tcPr>
          <w:p w:rsidR="003B266C" w:rsidRDefault="00D814B1" w:rsidP="0004494A">
            <w:pPr>
              <w:spacing w:before="40" w:after="40"/>
              <w:jc w:val="both"/>
            </w:pPr>
            <w:r>
              <w:t>February 12,2014</w:t>
            </w:r>
          </w:p>
        </w:tc>
        <w:tc>
          <w:tcPr>
            <w:tcW w:w="4756" w:type="dxa"/>
            <w:tcPrChange w:id="293" w:author="Andrew" w:date="2014-03-18T15:35:00Z">
              <w:tcPr>
                <w:tcW w:w="4954" w:type="dxa"/>
              </w:tcPr>
            </w:tcPrChange>
          </w:tcPr>
          <w:p w:rsidR="00D814B1" w:rsidRDefault="00D814B1" w:rsidP="0004494A">
            <w:pPr>
              <w:spacing w:before="40" w:after="40"/>
              <w:jc w:val="both"/>
            </w:pPr>
            <w:r>
              <w:t xml:space="preserve"> Updated Acronyms, Management Issues, Performance requirements,  Review Sections, </w:t>
            </w:r>
            <w:r w:rsidR="00D04F5A">
              <w:t>System Evolution</w:t>
            </w:r>
          </w:p>
        </w:tc>
        <w:tc>
          <w:tcPr>
            <w:tcW w:w="1584" w:type="dxa"/>
            <w:tcPrChange w:id="294" w:author="Andrew" w:date="2014-03-18T15:35:00Z">
              <w:tcPr>
                <w:tcW w:w="1584" w:type="dxa"/>
              </w:tcPr>
            </w:tcPrChange>
          </w:tcPr>
          <w:p w:rsidR="003B266C" w:rsidRDefault="00D814B1" w:rsidP="0004494A">
            <w:pPr>
              <w:spacing w:before="40" w:after="40"/>
              <w:jc w:val="both"/>
            </w:pPr>
            <w:r>
              <w:t>1.2</w:t>
            </w:r>
          </w:p>
        </w:tc>
      </w:tr>
      <w:tr w:rsidR="00713ADE" w:rsidTr="00AE4315">
        <w:tc>
          <w:tcPr>
            <w:tcW w:w="1998" w:type="dxa"/>
            <w:tcPrChange w:id="295" w:author="Andrew" w:date="2014-03-18T15:35:00Z">
              <w:tcPr>
                <w:tcW w:w="1998" w:type="dxa"/>
                <w:tcBorders>
                  <w:bottom w:val="single" w:sz="12" w:space="0" w:color="auto"/>
                </w:tcBorders>
              </w:tcPr>
            </w:tcPrChange>
          </w:tcPr>
          <w:p w:rsidR="00713ADE" w:rsidRDefault="00713ADE" w:rsidP="0004494A">
            <w:pPr>
              <w:spacing w:before="40" w:after="40"/>
              <w:jc w:val="both"/>
            </w:pPr>
            <w:r>
              <w:t>Daven Amin</w:t>
            </w:r>
          </w:p>
        </w:tc>
        <w:tc>
          <w:tcPr>
            <w:tcW w:w="1530" w:type="dxa"/>
            <w:tcPrChange w:id="296" w:author="Andrew" w:date="2014-03-18T15:35:00Z">
              <w:tcPr>
                <w:tcW w:w="1332" w:type="dxa"/>
                <w:tcBorders>
                  <w:bottom w:val="single" w:sz="12" w:space="0" w:color="auto"/>
                </w:tcBorders>
              </w:tcPr>
            </w:tcPrChange>
          </w:tcPr>
          <w:p w:rsidR="00713ADE" w:rsidRDefault="00713ADE" w:rsidP="0004494A">
            <w:pPr>
              <w:spacing w:before="40" w:after="40"/>
              <w:jc w:val="both"/>
            </w:pPr>
            <w:r>
              <w:t>February 13,2014</w:t>
            </w:r>
          </w:p>
        </w:tc>
        <w:tc>
          <w:tcPr>
            <w:tcW w:w="4756" w:type="dxa"/>
            <w:tcPrChange w:id="297" w:author="Andrew" w:date="2014-03-18T15:35:00Z">
              <w:tcPr>
                <w:tcW w:w="4954" w:type="dxa"/>
                <w:tcBorders>
                  <w:bottom w:val="single" w:sz="12" w:space="0" w:color="auto"/>
                </w:tcBorders>
              </w:tcPr>
            </w:tcPrChange>
          </w:tcPr>
          <w:p w:rsidR="00713ADE" w:rsidRDefault="00713ADE" w:rsidP="0004494A">
            <w:pPr>
              <w:spacing w:before="40" w:after="40"/>
              <w:jc w:val="both"/>
            </w:pPr>
            <w:r>
              <w:t>Added missing use case, added additional functional requirements, edited for i</w:t>
            </w:r>
            <w:r w:rsidR="005716A9">
              <w:t>mproved clarity and consistency, updated definitions.</w:t>
            </w:r>
          </w:p>
        </w:tc>
        <w:tc>
          <w:tcPr>
            <w:tcW w:w="1584" w:type="dxa"/>
            <w:tcPrChange w:id="298" w:author="Andrew" w:date="2014-03-18T15:35:00Z">
              <w:tcPr>
                <w:tcW w:w="1584" w:type="dxa"/>
                <w:tcBorders>
                  <w:bottom w:val="single" w:sz="12" w:space="0" w:color="auto"/>
                </w:tcBorders>
              </w:tcPr>
            </w:tcPrChange>
          </w:tcPr>
          <w:p w:rsidR="00713ADE" w:rsidRDefault="00713ADE" w:rsidP="0004494A">
            <w:pPr>
              <w:spacing w:before="40" w:after="40"/>
              <w:jc w:val="both"/>
            </w:pPr>
            <w:r>
              <w:t>1.3</w:t>
            </w:r>
          </w:p>
        </w:tc>
      </w:tr>
      <w:tr w:rsidR="00AE4315" w:rsidTr="00AE4315">
        <w:trPr>
          <w:ins w:id="299" w:author="Andrew" w:date="2014-03-18T15:35:00Z"/>
        </w:trPr>
        <w:tc>
          <w:tcPr>
            <w:tcW w:w="1998" w:type="dxa"/>
            <w:tcBorders>
              <w:bottom w:val="single" w:sz="12" w:space="0" w:color="auto"/>
            </w:tcBorders>
            <w:tcPrChange w:id="300" w:author="Andrew" w:date="2014-03-18T15:35:00Z">
              <w:tcPr>
                <w:tcW w:w="1998" w:type="dxa"/>
                <w:tcBorders>
                  <w:bottom w:val="single" w:sz="12" w:space="0" w:color="auto"/>
                </w:tcBorders>
              </w:tcPr>
            </w:tcPrChange>
          </w:tcPr>
          <w:p w:rsidR="00AE4315" w:rsidRDefault="00AE4315" w:rsidP="0004494A">
            <w:pPr>
              <w:spacing w:before="40" w:after="40"/>
              <w:jc w:val="both"/>
              <w:rPr>
                <w:ins w:id="301" w:author="Andrew" w:date="2014-03-18T15:35:00Z"/>
              </w:rPr>
            </w:pPr>
            <w:ins w:id="302" w:author="Andrew" w:date="2014-03-18T15:35:00Z">
              <w:r>
                <w:t>Team</w:t>
              </w:r>
            </w:ins>
          </w:p>
        </w:tc>
        <w:tc>
          <w:tcPr>
            <w:tcW w:w="1530" w:type="dxa"/>
            <w:tcBorders>
              <w:bottom w:val="single" w:sz="12" w:space="0" w:color="auto"/>
            </w:tcBorders>
            <w:tcPrChange w:id="303" w:author="Andrew" w:date="2014-03-18T15:35:00Z">
              <w:tcPr>
                <w:tcW w:w="1332" w:type="dxa"/>
                <w:tcBorders>
                  <w:bottom w:val="single" w:sz="12" w:space="0" w:color="auto"/>
                </w:tcBorders>
              </w:tcPr>
            </w:tcPrChange>
          </w:tcPr>
          <w:p w:rsidR="00AE4315" w:rsidRDefault="00AE4315" w:rsidP="0004494A">
            <w:pPr>
              <w:spacing w:before="40" w:after="40"/>
              <w:jc w:val="both"/>
              <w:rPr>
                <w:ins w:id="304" w:author="Andrew" w:date="2014-03-18T15:36:00Z"/>
              </w:rPr>
            </w:pPr>
            <w:ins w:id="305" w:author="Andrew" w:date="2014-03-18T15:35:00Z">
              <w:r>
                <w:t>March</w:t>
              </w:r>
            </w:ins>
          </w:p>
          <w:p w:rsidR="00AE4315" w:rsidRDefault="00AE4315" w:rsidP="0004494A">
            <w:pPr>
              <w:spacing w:before="40" w:after="40"/>
              <w:jc w:val="both"/>
              <w:rPr>
                <w:ins w:id="306" w:author="Andrew" w:date="2014-03-18T15:35:00Z"/>
              </w:rPr>
            </w:pPr>
            <w:ins w:id="307" w:author="Andrew" w:date="2014-03-18T15:35:00Z">
              <w:r>
                <w:t>18, 2014</w:t>
              </w:r>
            </w:ins>
          </w:p>
        </w:tc>
        <w:tc>
          <w:tcPr>
            <w:tcW w:w="4756" w:type="dxa"/>
            <w:tcBorders>
              <w:bottom w:val="single" w:sz="12" w:space="0" w:color="auto"/>
            </w:tcBorders>
            <w:tcPrChange w:id="308" w:author="Andrew" w:date="2014-03-18T15:35:00Z">
              <w:tcPr>
                <w:tcW w:w="4954" w:type="dxa"/>
                <w:tcBorders>
                  <w:bottom w:val="single" w:sz="12" w:space="0" w:color="auto"/>
                </w:tcBorders>
              </w:tcPr>
            </w:tcPrChange>
          </w:tcPr>
          <w:p w:rsidR="00AE4315" w:rsidRDefault="00AE4315" w:rsidP="0004494A">
            <w:pPr>
              <w:spacing w:before="40" w:after="40"/>
              <w:jc w:val="both"/>
              <w:rPr>
                <w:ins w:id="309" w:author="Andrew" w:date="2014-03-18T15:35:00Z"/>
              </w:rPr>
            </w:pPr>
            <w:ins w:id="310" w:author="Andrew" w:date="2014-03-18T15:35:00Z">
              <w:r>
                <w:t xml:space="preserve">Incorporated feedback from both group and professor. </w:t>
              </w:r>
            </w:ins>
          </w:p>
        </w:tc>
        <w:tc>
          <w:tcPr>
            <w:tcW w:w="1584" w:type="dxa"/>
            <w:tcBorders>
              <w:bottom w:val="single" w:sz="12" w:space="0" w:color="auto"/>
            </w:tcBorders>
            <w:tcPrChange w:id="311" w:author="Andrew" w:date="2014-03-18T15:35:00Z">
              <w:tcPr>
                <w:tcW w:w="1584" w:type="dxa"/>
                <w:tcBorders>
                  <w:bottom w:val="single" w:sz="12" w:space="0" w:color="auto"/>
                </w:tcBorders>
              </w:tcPr>
            </w:tcPrChange>
          </w:tcPr>
          <w:p w:rsidR="00AE4315" w:rsidRDefault="00AE4315" w:rsidP="0004494A">
            <w:pPr>
              <w:spacing w:before="40" w:after="40"/>
              <w:jc w:val="both"/>
              <w:rPr>
                <w:ins w:id="312" w:author="Andrew" w:date="2014-03-18T15:35:00Z"/>
              </w:rPr>
            </w:pPr>
            <w:ins w:id="313" w:author="Andrew" w:date="2014-03-18T15:36:00Z">
              <w:r>
                <w:t>2.0</w:t>
              </w:r>
            </w:ins>
          </w:p>
        </w:tc>
      </w:tr>
    </w:tbl>
    <w:p w:rsidR="003B266C" w:rsidRDefault="003B266C" w:rsidP="0004494A">
      <w:pPr>
        <w:jc w:val="both"/>
        <w:rPr>
          <w:b/>
        </w:rPr>
      </w:pPr>
    </w:p>
    <w:p w:rsidR="003B266C" w:rsidRDefault="003B266C" w:rsidP="0004494A">
      <w:pPr>
        <w:jc w:val="both"/>
      </w:pPr>
    </w:p>
    <w:p w:rsidR="003B266C" w:rsidRDefault="003B266C" w:rsidP="0004494A">
      <w:pPr>
        <w:jc w:val="both"/>
        <w:sectPr w:rsidR="003B266C">
          <w:headerReference w:type="default" r:id="rId9"/>
          <w:pgSz w:w="12240" w:h="15840" w:code="1"/>
          <w:pgMar w:top="1440" w:right="1440" w:bottom="1440" w:left="1440" w:header="720" w:footer="720" w:gutter="0"/>
          <w:pgNumType w:fmt="lowerRoman"/>
          <w:cols w:space="720"/>
        </w:sectPr>
      </w:pPr>
    </w:p>
    <w:p w:rsidR="003B266C" w:rsidRDefault="003B266C" w:rsidP="0004494A">
      <w:pPr>
        <w:pStyle w:val="Heading1"/>
        <w:jc w:val="both"/>
      </w:pPr>
      <w:bookmarkStart w:id="314" w:name="_Toc439994665"/>
      <w:bookmarkStart w:id="315" w:name="_Toc383104022"/>
      <w:r>
        <w:lastRenderedPageBreak/>
        <w:t>Introduction</w:t>
      </w:r>
      <w:bookmarkEnd w:id="314"/>
      <w:bookmarkEnd w:id="315"/>
    </w:p>
    <w:p w:rsidR="003B266C" w:rsidRDefault="003B266C" w:rsidP="0004494A">
      <w:pPr>
        <w:pStyle w:val="Heading2"/>
        <w:jc w:val="both"/>
      </w:pPr>
      <w:bookmarkStart w:id="316" w:name="_Toc439994667"/>
      <w:bookmarkStart w:id="317" w:name="_Toc383104023"/>
      <w:r>
        <w:t>Purpose</w:t>
      </w:r>
      <w:bookmarkEnd w:id="316"/>
      <w:bookmarkEnd w:id="317"/>
      <w:r>
        <w:t xml:space="preserve"> </w:t>
      </w:r>
    </w:p>
    <w:p w:rsidR="003B266C" w:rsidRPr="001F59A1" w:rsidRDefault="003B266C" w:rsidP="0004494A">
      <w:pPr>
        <w:pStyle w:val="template"/>
        <w:jc w:val="both"/>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 xml:space="preserve">Android </w:t>
      </w:r>
      <w:r w:rsidR="006E4F68">
        <w:rPr>
          <w:i w:val="0"/>
        </w:rPr>
        <w:t>operating</w:t>
      </w:r>
      <w:r w:rsidR="00B93186">
        <w:rPr>
          <w:i w:val="0"/>
        </w:rPr>
        <w:t xml:space="preserve"> system</w:t>
      </w:r>
      <w:r w:rsidRPr="001F59A1">
        <w:rPr>
          <w:i w:val="0"/>
        </w:rPr>
        <w:t>.  This document will outline all of the necessary information to start development.</w:t>
      </w:r>
    </w:p>
    <w:p w:rsidR="003B266C" w:rsidRDefault="003B266C" w:rsidP="0004494A">
      <w:pPr>
        <w:pStyle w:val="Heading2"/>
        <w:jc w:val="both"/>
      </w:pPr>
      <w:bookmarkStart w:id="318" w:name="_Toc439994669"/>
      <w:bookmarkStart w:id="319" w:name="_Toc383104024"/>
      <w:r>
        <w:t>Intended Audience and Reading Suggestions</w:t>
      </w:r>
      <w:bookmarkEnd w:id="318"/>
      <w:bookmarkEnd w:id="319"/>
    </w:p>
    <w:p w:rsidR="003B266C" w:rsidRPr="00352DE4" w:rsidRDefault="003B266C" w:rsidP="0004494A">
      <w:pPr>
        <w:pStyle w:val="template"/>
        <w:jc w:val="both"/>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04494A">
      <w:pPr>
        <w:pStyle w:val="Heading2"/>
        <w:jc w:val="both"/>
      </w:pPr>
      <w:bookmarkStart w:id="320" w:name="_Toc439994670"/>
      <w:bookmarkStart w:id="321" w:name="_Toc383104025"/>
      <w:r>
        <w:t>Project Scope</w:t>
      </w:r>
      <w:bookmarkEnd w:id="320"/>
      <w:bookmarkEnd w:id="321"/>
    </w:p>
    <w:p w:rsidR="003B266C" w:rsidRPr="00D40C73" w:rsidRDefault="00464B16" w:rsidP="0004494A">
      <w:pPr>
        <w:pStyle w:val="template"/>
        <w:jc w:val="both"/>
        <w:rPr>
          <w:i w:val="0"/>
        </w:rPr>
      </w:pPr>
      <w:r>
        <w:rPr>
          <w:i w:val="0"/>
        </w:rPr>
        <w:t>The main purpose of this</w:t>
      </w:r>
      <w:r w:rsidR="003B266C" w:rsidRPr="00D40C73">
        <w:rPr>
          <w:i w:val="0"/>
        </w:rPr>
        <w:t xml:space="preserve"> project is to </w:t>
      </w:r>
      <w:r w:rsidR="001B26ED">
        <w:rPr>
          <w:i w:val="0"/>
        </w:rPr>
        <w:t>create a</w:t>
      </w:r>
      <w:r w:rsidR="003B266C" w:rsidRPr="00D40C73">
        <w:rPr>
          <w:i w:val="0"/>
        </w:rPr>
        <w:t xml:space="preserve"> mobile device</w:t>
      </w:r>
      <w:r w:rsidR="001B26ED">
        <w:rPr>
          <w:i w:val="0"/>
        </w:rPr>
        <w:t xml:space="preserve"> application</w:t>
      </w:r>
      <w:r w:rsidR="003B266C" w:rsidRPr="00D40C73">
        <w:rPr>
          <w:i w:val="0"/>
        </w:rPr>
        <w:t xml:space="preserve"> to make </w:t>
      </w:r>
      <w:r w:rsidR="001B26ED">
        <w:rPr>
          <w:i w:val="0"/>
        </w:rPr>
        <w:t>an end user’s</w:t>
      </w:r>
      <w:r w:rsidR="002253F5">
        <w:rPr>
          <w:i w:val="0"/>
        </w:rPr>
        <w:t xml:space="preserve"> fitness</w:t>
      </w:r>
      <w:r w:rsidR="001B26ED">
        <w:rPr>
          <w:i w:val="0"/>
        </w:rPr>
        <w:t xml:space="preserve"> goals attainable by providing financial motivation</w:t>
      </w:r>
      <w:r w:rsidR="003B266C">
        <w:rPr>
          <w:i w:val="0"/>
        </w:rPr>
        <w:t xml:space="preserve">. </w:t>
      </w:r>
      <w:r w:rsidR="003B266C"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sidR="003B266C">
        <w:rPr>
          <w:i w:val="0"/>
        </w:rPr>
        <w:t xml:space="preserve"> </w:t>
      </w:r>
      <w:r w:rsidR="002253F5">
        <w:rPr>
          <w:i w:val="0"/>
        </w:rPr>
        <w:t xml:space="preserve">The end user shall be able to enter financial information and designate a penalty for missing scheduled workouts. The end user shall be able to designate a ‘fitness coach’ to engage the penalty for missing scheduled workouts. </w:t>
      </w:r>
    </w:p>
    <w:p w:rsidR="003B266C" w:rsidRPr="00D40C73" w:rsidRDefault="003B266C" w:rsidP="0004494A">
      <w:pPr>
        <w:pStyle w:val="template"/>
        <w:jc w:val="both"/>
        <w:rPr>
          <w:i w:val="0"/>
        </w:rPr>
      </w:pPr>
    </w:p>
    <w:p w:rsidR="003B266C" w:rsidRPr="00D40C73" w:rsidRDefault="001B26ED" w:rsidP="0004494A">
      <w:pPr>
        <w:pStyle w:val="template"/>
        <w:jc w:val="both"/>
        <w:rPr>
          <w:i w:val="0"/>
        </w:rPr>
      </w:pPr>
      <w:r>
        <w:rPr>
          <w:i w:val="0"/>
        </w:rPr>
        <w:t xml:space="preserve">The software </w:t>
      </w:r>
      <w:r w:rsidR="003B266C" w:rsidRPr="000E0041">
        <w:rPr>
          <w:i w:val="0"/>
        </w:rPr>
        <w:t xml:space="preserve">being used for development is </w:t>
      </w:r>
      <w:r w:rsidR="008925D9" w:rsidRPr="000E0041">
        <w:rPr>
          <w:i w:val="0"/>
        </w:rPr>
        <w:t>the</w:t>
      </w:r>
      <w:r w:rsidR="003B266C" w:rsidRPr="000E0041">
        <w:rPr>
          <w:i w:val="0"/>
        </w:rPr>
        <w:t xml:space="preserve"> </w:t>
      </w:r>
      <w:r>
        <w:rPr>
          <w:i w:val="0"/>
        </w:rPr>
        <w:t>Android SDK. Additionally, back end support services are</w:t>
      </w:r>
      <w:r w:rsidR="003B266C" w:rsidRPr="000E0041">
        <w:rPr>
          <w:i w:val="0"/>
        </w:rPr>
        <w:t xml:space="preserve"> managed by a server running </w:t>
      </w:r>
      <w:r w:rsidR="008925D9" w:rsidRPr="000E0041">
        <w:rPr>
          <w:i w:val="0"/>
        </w:rPr>
        <w:t xml:space="preserve">Linux Debian </w:t>
      </w:r>
      <w:r w:rsidR="00C10E7F">
        <w:rPr>
          <w:i w:val="0"/>
        </w:rPr>
        <w:t>7.3</w:t>
      </w:r>
      <w:r>
        <w:rPr>
          <w:i w:val="0"/>
        </w:rPr>
        <w:t xml:space="preserve"> and MySQL</w:t>
      </w:r>
      <w:r w:rsidR="008925D9" w:rsidRPr="000E0041">
        <w:rPr>
          <w:i w:val="0"/>
        </w:rPr>
        <w:t xml:space="preserve"> server 5.5.35</w:t>
      </w:r>
      <w:r w:rsidR="003B266C" w:rsidRPr="000E0041">
        <w:rPr>
          <w:i w:val="0"/>
        </w:rPr>
        <w:t>.</w:t>
      </w:r>
    </w:p>
    <w:p w:rsidR="003629C8" w:rsidRDefault="003629C8" w:rsidP="0004494A">
      <w:pPr>
        <w:pStyle w:val="Heading2"/>
        <w:jc w:val="both"/>
      </w:pPr>
      <w:bookmarkStart w:id="322" w:name="_Toc439994673"/>
      <w:bookmarkStart w:id="323" w:name="_Toc383104026"/>
      <w:r>
        <w:t>Definitions, Acronyms, and Abbreviations</w:t>
      </w:r>
      <w:bookmarkEnd w:id="323"/>
      <w:r>
        <w:t xml:space="preserve"> </w:t>
      </w:r>
    </w:p>
    <w:p w:rsidR="00412EDC" w:rsidRPr="00412EDC" w:rsidRDefault="00412EDC" w:rsidP="0004494A">
      <w:pPr>
        <w:jc w:val="both"/>
      </w:pPr>
    </w:p>
    <w:tbl>
      <w:tblPr>
        <w:tblStyle w:val="TableGrid"/>
        <w:tblW w:w="0" w:type="auto"/>
        <w:tblLook w:val="04A0" w:firstRow="1" w:lastRow="0" w:firstColumn="1" w:lastColumn="0" w:noHBand="0" w:noVBand="1"/>
      </w:tblPr>
      <w:tblGrid>
        <w:gridCol w:w="2988"/>
        <w:gridCol w:w="6876"/>
      </w:tblGrid>
      <w:tr w:rsidR="00412EDC" w:rsidTr="001B26ED">
        <w:tc>
          <w:tcPr>
            <w:tcW w:w="2988" w:type="dxa"/>
          </w:tcPr>
          <w:p w:rsidR="00412EDC" w:rsidRPr="00412EDC" w:rsidRDefault="00412EDC" w:rsidP="0004494A">
            <w:pPr>
              <w:jc w:val="both"/>
              <w:rPr>
                <w:b/>
              </w:rPr>
            </w:pPr>
            <w:r w:rsidRPr="00412EDC">
              <w:rPr>
                <w:b/>
              </w:rPr>
              <w:t>Term</w:t>
            </w:r>
          </w:p>
        </w:tc>
        <w:tc>
          <w:tcPr>
            <w:tcW w:w="6876" w:type="dxa"/>
          </w:tcPr>
          <w:p w:rsidR="00412EDC" w:rsidRPr="00412EDC" w:rsidRDefault="00412EDC" w:rsidP="0004494A">
            <w:pPr>
              <w:jc w:val="both"/>
              <w:rPr>
                <w:b/>
              </w:rPr>
            </w:pPr>
            <w:r w:rsidRPr="00412EDC">
              <w:rPr>
                <w:b/>
              </w:rPr>
              <w:t>Definition</w:t>
            </w:r>
          </w:p>
        </w:tc>
      </w:tr>
      <w:tr w:rsidR="00412EDC" w:rsidTr="001B26ED">
        <w:tc>
          <w:tcPr>
            <w:tcW w:w="2988" w:type="dxa"/>
          </w:tcPr>
          <w:p w:rsidR="00412EDC" w:rsidRDefault="002D1D5A" w:rsidP="00D814B1">
            <w:pPr>
              <w:jc w:val="center"/>
            </w:pPr>
            <w:r>
              <w:t>DFD</w:t>
            </w:r>
          </w:p>
        </w:tc>
        <w:tc>
          <w:tcPr>
            <w:tcW w:w="6876" w:type="dxa"/>
          </w:tcPr>
          <w:p w:rsidR="00412EDC" w:rsidRDefault="002D1D5A" w:rsidP="0004494A">
            <w:pPr>
              <w:jc w:val="both"/>
            </w:pPr>
            <w:r>
              <w:t>Data Flow Diagram</w:t>
            </w:r>
          </w:p>
        </w:tc>
      </w:tr>
      <w:tr w:rsidR="00412EDC" w:rsidTr="001B26ED">
        <w:tc>
          <w:tcPr>
            <w:tcW w:w="2988" w:type="dxa"/>
          </w:tcPr>
          <w:p w:rsidR="00412EDC" w:rsidRDefault="00760719" w:rsidP="00D814B1">
            <w:pPr>
              <w:jc w:val="center"/>
            </w:pPr>
            <w:r>
              <w:t>SDK</w:t>
            </w:r>
          </w:p>
        </w:tc>
        <w:tc>
          <w:tcPr>
            <w:tcW w:w="6876" w:type="dxa"/>
          </w:tcPr>
          <w:p w:rsidR="00412EDC" w:rsidRDefault="00760719" w:rsidP="0004494A">
            <w:pPr>
              <w:jc w:val="both"/>
            </w:pPr>
            <w:r>
              <w:t>Software Developer Kit</w:t>
            </w:r>
          </w:p>
        </w:tc>
      </w:tr>
      <w:tr w:rsidR="00412EDC" w:rsidTr="001B26ED">
        <w:tc>
          <w:tcPr>
            <w:tcW w:w="2988" w:type="dxa"/>
          </w:tcPr>
          <w:p w:rsidR="00412EDC" w:rsidRDefault="00D814B1" w:rsidP="00D814B1">
            <w:pPr>
              <w:jc w:val="center"/>
            </w:pPr>
            <w:r>
              <w:t>GUI</w:t>
            </w:r>
          </w:p>
        </w:tc>
        <w:tc>
          <w:tcPr>
            <w:tcW w:w="6876" w:type="dxa"/>
          </w:tcPr>
          <w:p w:rsidR="00412EDC" w:rsidRDefault="001C67F1" w:rsidP="0004494A">
            <w:pPr>
              <w:jc w:val="both"/>
            </w:pPr>
            <w:r>
              <w:t>Graphical User Interface</w:t>
            </w:r>
          </w:p>
        </w:tc>
      </w:tr>
      <w:tr w:rsidR="00412EDC" w:rsidTr="001B26ED">
        <w:tc>
          <w:tcPr>
            <w:tcW w:w="2988" w:type="dxa"/>
          </w:tcPr>
          <w:p w:rsidR="00412EDC" w:rsidRDefault="00D814B1" w:rsidP="00D814B1">
            <w:pPr>
              <w:jc w:val="center"/>
            </w:pPr>
            <w:r>
              <w:t>XML</w:t>
            </w:r>
          </w:p>
        </w:tc>
        <w:tc>
          <w:tcPr>
            <w:tcW w:w="6876" w:type="dxa"/>
          </w:tcPr>
          <w:p w:rsidR="00412EDC" w:rsidRDefault="001C67F1" w:rsidP="0004494A">
            <w:pPr>
              <w:jc w:val="both"/>
            </w:pPr>
            <w:r>
              <w:t>Extensible Markup Language</w:t>
            </w:r>
          </w:p>
        </w:tc>
      </w:tr>
      <w:tr w:rsidR="00412EDC" w:rsidTr="001B26ED">
        <w:tc>
          <w:tcPr>
            <w:tcW w:w="2988" w:type="dxa"/>
          </w:tcPr>
          <w:p w:rsidR="00412EDC" w:rsidRDefault="00D814B1" w:rsidP="00D814B1">
            <w:pPr>
              <w:jc w:val="center"/>
            </w:pPr>
            <w:r>
              <w:t>HTML</w:t>
            </w:r>
          </w:p>
        </w:tc>
        <w:tc>
          <w:tcPr>
            <w:tcW w:w="6876" w:type="dxa"/>
          </w:tcPr>
          <w:p w:rsidR="00412EDC" w:rsidRDefault="001C67F1" w:rsidP="0004494A">
            <w:pPr>
              <w:jc w:val="both"/>
            </w:pPr>
            <w:r>
              <w:t>Hyper</w:t>
            </w:r>
            <w:ins w:id="324" w:author="Andrew" w:date="2014-03-20T18:38:00Z">
              <w:r w:rsidR="00D21312">
                <w:t xml:space="preserve"> </w:t>
              </w:r>
            </w:ins>
            <w:bookmarkStart w:id="325" w:name="_GoBack"/>
            <w:bookmarkEnd w:id="325"/>
            <w:r>
              <w:t>Text Markup Language</w:t>
            </w:r>
          </w:p>
        </w:tc>
      </w:tr>
      <w:tr w:rsidR="00AE4315" w:rsidTr="001B26ED">
        <w:trPr>
          <w:ins w:id="326" w:author="Andrew" w:date="2014-03-18T15:32:00Z"/>
        </w:trPr>
        <w:tc>
          <w:tcPr>
            <w:tcW w:w="2988" w:type="dxa"/>
          </w:tcPr>
          <w:p w:rsidR="00AE4315" w:rsidRDefault="00AE4315" w:rsidP="00D814B1">
            <w:pPr>
              <w:jc w:val="center"/>
              <w:rPr>
                <w:ins w:id="327" w:author="Andrew" w:date="2014-03-18T15:32:00Z"/>
              </w:rPr>
            </w:pPr>
            <w:ins w:id="328" w:author="Andrew" w:date="2014-03-18T15:32:00Z">
              <w:r>
                <w:t>HTTPS</w:t>
              </w:r>
            </w:ins>
          </w:p>
        </w:tc>
        <w:tc>
          <w:tcPr>
            <w:tcW w:w="6876" w:type="dxa"/>
          </w:tcPr>
          <w:p w:rsidR="00AE4315" w:rsidRDefault="00AE4315" w:rsidP="0004494A">
            <w:pPr>
              <w:jc w:val="both"/>
              <w:rPr>
                <w:ins w:id="329" w:author="Andrew" w:date="2014-03-18T15:32:00Z"/>
              </w:rPr>
            </w:pPr>
            <w:ins w:id="330" w:author="Andrew" w:date="2014-03-18T15:32:00Z">
              <w:r>
                <w:t xml:space="preserve">Hyper Text Trans protocol secure </w:t>
              </w:r>
            </w:ins>
          </w:p>
        </w:tc>
      </w:tr>
      <w:tr w:rsidR="00412EDC" w:rsidTr="001B26ED">
        <w:tc>
          <w:tcPr>
            <w:tcW w:w="2988" w:type="dxa"/>
          </w:tcPr>
          <w:p w:rsidR="00412EDC" w:rsidRDefault="00D814B1" w:rsidP="00D814B1">
            <w:pPr>
              <w:jc w:val="center"/>
            </w:pPr>
            <w:r>
              <w:t>SSH</w:t>
            </w:r>
          </w:p>
        </w:tc>
        <w:tc>
          <w:tcPr>
            <w:tcW w:w="6876" w:type="dxa"/>
          </w:tcPr>
          <w:p w:rsidR="00412EDC" w:rsidRDefault="001C67F1" w:rsidP="0004494A">
            <w:pPr>
              <w:jc w:val="both"/>
            </w:pPr>
            <w:r>
              <w:t>Secure Shell – Cryptographic Protocol</w:t>
            </w:r>
          </w:p>
        </w:tc>
      </w:tr>
      <w:tr w:rsidR="00412EDC" w:rsidTr="001B26ED">
        <w:tc>
          <w:tcPr>
            <w:tcW w:w="2988" w:type="dxa"/>
          </w:tcPr>
          <w:p w:rsidR="00412EDC" w:rsidRDefault="00D814B1" w:rsidP="00D814B1">
            <w:pPr>
              <w:jc w:val="center"/>
            </w:pPr>
            <w:r>
              <w:t>UML</w:t>
            </w:r>
          </w:p>
        </w:tc>
        <w:tc>
          <w:tcPr>
            <w:tcW w:w="6876" w:type="dxa"/>
          </w:tcPr>
          <w:p w:rsidR="00412EDC" w:rsidRDefault="001C67F1" w:rsidP="0004494A">
            <w:pPr>
              <w:jc w:val="both"/>
            </w:pPr>
            <w:r>
              <w:t>Unified Modeling Language</w:t>
            </w:r>
          </w:p>
        </w:tc>
      </w:tr>
      <w:tr w:rsidR="00D04F5A" w:rsidTr="001B26ED">
        <w:tc>
          <w:tcPr>
            <w:tcW w:w="2988" w:type="dxa"/>
          </w:tcPr>
          <w:p w:rsidR="00D04F5A" w:rsidRDefault="00D04F5A" w:rsidP="00D814B1">
            <w:pPr>
              <w:jc w:val="center"/>
            </w:pPr>
            <w:r>
              <w:t>SRS</w:t>
            </w:r>
          </w:p>
        </w:tc>
        <w:tc>
          <w:tcPr>
            <w:tcW w:w="6876" w:type="dxa"/>
          </w:tcPr>
          <w:p w:rsidR="00D04F5A" w:rsidRDefault="00D04F5A" w:rsidP="0004494A">
            <w:pPr>
              <w:jc w:val="both"/>
            </w:pPr>
            <w:r>
              <w:t>Software Requirements Specification</w:t>
            </w:r>
          </w:p>
        </w:tc>
      </w:tr>
      <w:tr w:rsidR="00966A53" w:rsidTr="001B26ED">
        <w:tc>
          <w:tcPr>
            <w:tcW w:w="2988" w:type="dxa"/>
          </w:tcPr>
          <w:p w:rsidR="00966A53" w:rsidRDefault="00966A53" w:rsidP="00D814B1">
            <w:pPr>
              <w:jc w:val="center"/>
            </w:pPr>
            <w:r>
              <w:t>FH</w:t>
            </w:r>
          </w:p>
        </w:tc>
        <w:tc>
          <w:tcPr>
            <w:tcW w:w="6876" w:type="dxa"/>
          </w:tcPr>
          <w:p w:rsidR="00966A53" w:rsidRDefault="00966A53" w:rsidP="0004494A">
            <w:pPr>
              <w:jc w:val="both"/>
            </w:pPr>
            <w:r>
              <w:t>Fitness Health Application</w:t>
            </w:r>
          </w:p>
        </w:tc>
      </w:tr>
      <w:tr w:rsidR="00962D1F" w:rsidTr="001B26ED">
        <w:tc>
          <w:tcPr>
            <w:tcW w:w="2988" w:type="dxa"/>
          </w:tcPr>
          <w:p w:rsidR="00962D1F" w:rsidRDefault="00962D1F" w:rsidP="00D814B1">
            <w:pPr>
              <w:jc w:val="center"/>
            </w:pPr>
            <w:r>
              <w:t>Authenticator</w:t>
            </w:r>
          </w:p>
        </w:tc>
        <w:tc>
          <w:tcPr>
            <w:tcW w:w="6876" w:type="dxa"/>
          </w:tcPr>
          <w:p w:rsidR="00962D1F" w:rsidRPr="00000124" w:rsidRDefault="00962D1F">
            <w:pPr>
              <w:jc w:val="both"/>
            </w:pPr>
            <w:r>
              <w:t xml:space="preserve">A user account granted </w:t>
            </w:r>
            <w:r>
              <w:rPr>
                <w:i/>
              </w:rPr>
              <w:t>authenticate</w:t>
            </w:r>
            <w:r>
              <w:t xml:space="preserve"> privileges on one or more </w:t>
            </w:r>
            <w:r>
              <w:rPr>
                <w:i/>
              </w:rPr>
              <w:t>workout schedules</w:t>
            </w:r>
            <w:r>
              <w:t xml:space="preserve"> associated with another user account</w:t>
            </w:r>
            <w:r w:rsidR="00000124">
              <w:t xml:space="preserve">. Also referred to as a </w:t>
            </w:r>
            <w:r w:rsidR="00FF538B">
              <w:rPr>
                <w:i/>
              </w:rPr>
              <w:t>Trainer</w:t>
            </w:r>
            <w:r w:rsidR="00000124">
              <w:t>.</w:t>
            </w:r>
          </w:p>
        </w:tc>
      </w:tr>
      <w:tr w:rsidR="00962D1F" w:rsidTr="001B26ED">
        <w:tc>
          <w:tcPr>
            <w:tcW w:w="2988" w:type="dxa"/>
          </w:tcPr>
          <w:p w:rsidR="00962D1F" w:rsidRDefault="00962D1F" w:rsidP="00D814B1">
            <w:pPr>
              <w:jc w:val="center"/>
            </w:pPr>
            <w:r>
              <w:t>Authenticate</w:t>
            </w:r>
          </w:p>
        </w:tc>
        <w:tc>
          <w:tcPr>
            <w:tcW w:w="6876" w:type="dxa"/>
          </w:tcPr>
          <w:p w:rsidR="00962D1F" w:rsidRPr="00962D1F" w:rsidRDefault="00962D1F">
            <w:pPr>
              <w:jc w:val="both"/>
            </w:pPr>
            <w:r>
              <w:t xml:space="preserve">A user action confirming to the system that another user successfully completed a </w:t>
            </w:r>
            <w:r>
              <w:rPr>
                <w:i/>
              </w:rPr>
              <w:t>workout metric</w:t>
            </w:r>
            <w:r>
              <w:t xml:space="preserve"> associated with one of their </w:t>
            </w:r>
            <w:r>
              <w:rPr>
                <w:i/>
              </w:rPr>
              <w:t xml:space="preserve">workout </w:t>
            </w:r>
            <w:r>
              <w:rPr>
                <w:i/>
              </w:rPr>
              <w:lastRenderedPageBreak/>
              <w:t>schedules</w:t>
            </w:r>
            <w:r>
              <w:t>.</w:t>
            </w:r>
          </w:p>
        </w:tc>
      </w:tr>
      <w:tr w:rsidR="006E0027" w:rsidTr="001B26ED">
        <w:tc>
          <w:tcPr>
            <w:tcW w:w="2988" w:type="dxa"/>
          </w:tcPr>
          <w:p w:rsidR="006E0027" w:rsidRDefault="006E0027" w:rsidP="00D814B1">
            <w:pPr>
              <w:jc w:val="center"/>
            </w:pPr>
            <w:r>
              <w:lastRenderedPageBreak/>
              <w:t>Payment Information</w:t>
            </w:r>
          </w:p>
        </w:tc>
        <w:tc>
          <w:tcPr>
            <w:tcW w:w="6876" w:type="dxa"/>
          </w:tcPr>
          <w:p w:rsidR="006E0027" w:rsidRDefault="006E0027" w:rsidP="00962D1F">
            <w:pPr>
              <w:jc w:val="both"/>
            </w:pPr>
            <w:r>
              <w:t>The minimum required information to debit an external financial system. This could be a credit card number (along with cardholder name, expiration date, and security code), or login information to an external system, such as Amazon Payments.</w:t>
            </w:r>
          </w:p>
        </w:tc>
      </w:tr>
      <w:tr w:rsidR="00962D1F" w:rsidTr="001B26ED">
        <w:tc>
          <w:tcPr>
            <w:tcW w:w="2988" w:type="dxa"/>
          </w:tcPr>
          <w:p w:rsidR="00962D1F" w:rsidRDefault="00962D1F" w:rsidP="00D814B1">
            <w:pPr>
              <w:jc w:val="center"/>
            </w:pPr>
            <w:r>
              <w:t>Workout Metric</w:t>
            </w:r>
          </w:p>
        </w:tc>
        <w:tc>
          <w:tcPr>
            <w:tcW w:w="6876" w:type="dxa"/>
          </w:tcPr>
          <w:p w:rsidR="00962D1F" w:rsidRDefault="00962D1F" w:rsidP="0004494A">
            <w:pPr>
              <w:jc w:val="both"/>
            </w:pPr>
            <w:r>
              <w:t>A numeric value and a textual description, representing a quantified exercise activity to occur over a week, i.e. “(30) sit-ups”, “(3.5) walk/run miles”, “(1) hour of swimming”</w:t>
            </w:r>
          </w:p>
        </w:tc>
      </w:tr>
      <w:tr w:rsidR="00962D1F" w:rsidTr="001B26ED">
        <w:tc>
          <w:tcPr>
            <w:tcW w:w="2988" w:type="dxa"/>
          </w:tcPr>
          <w:p w:rsidR="00962D1F" w:rsidRDefault="00962D1F" w:rsidP="00D814B1">
            <w:pPr>
              <w:jc w:val="center"/>
            </w:pPr>
            <w:r>
              <w:t>Workout Schedule</w:t>
            </w:r>
          </w:p>
        </w:tc>
        <w:tc>
          <w:tcPr>
            <w:tcW w:w="6876" w:type="dxa"/>
          </w:tcPr>
          <w:p w:rsidR="00962D1F" w:rsidRPr="00962D1F" w:rsidRDefault="00962D1F" w:rsidP="0004494A">
            <w:pPr>
              <w:jc w:val="both"/>
            </w:pPr>
            <w:r>
              <w:t xml:space="preserve">A start date, a number of weeks specifying duration, and a </w:t>
            </w:r>
            <w:r>
              <w:rPr>
                <w:i/>
              </w:rPr>
              <w:t>workout metric</w:t>
            </w:r>
            <w:r>
              <w:t xml:space="preserve"> which collectively define the total length and quantity of an exercise regimen.</w:t>
            </w:r>
          </w:p>
        </w:tc>
      </w:tr>
    </w:tbl>
    <w:p w:rsidR="003629C8" w:rsidRDefault="00E76F9A" w:rsidP="0004494A">
      <w:pPr>
        <w:pStyle w:val="Heading2"/>
        <w:jc w:val="both"/>
      </w:pPr>
      <w:bookmarkStart w:id="331" w:name="_Toc383104027"/>
      <w:commentRangeStart w:id="332"/>
      <w:r>
        <w:t>Ref</w:t>
      </w:r>
      <w:r w:rsidR="003629C8">
        <w:t xml:space="preserve">erences </w:t>
      </w:r>
      <w:commentRangeEnd w:id="332"/>
      <w:r w:rsidR="00B93186">
        <w:rPr>
          <w:rStyle w:val="CommentReference"/>
          <w:b w:val="0"/>
        </w:rPr>
        <w:commentReference w:id="332"/>
      </w:r>
      <w:bookmarkEnd w:id="331"/>
    </w:p>
    <w:p w:rsidR="00C61F04" w:rsidRPr="00923B17" w:rsidRDefault="00C61F04" w:rsidP="00C61F04">
      <w:pPr>
        <w:pStyle w:val="ListParagraph"/>
        <w:numPr>
          <w:ilvl w:val="0"/>
          <w:numId w:val="37"/>
        </w:numPr>
        <w:rPr>
          <w:rFonts w:ascii="Arial" w:hAnsi="Arial" w:cs="Arial"/>
        </w:rPr>
      </w:pPr>
      <w:r w:rsidRPr="00923B17">
        <w:rPr>
          <w:rFonts w:ascii="Arial" w:hAnsi="Arial" w:cs="Arial"/>
        </w:rPr>
        <w:t>Developers,</w:t>
      </w:r>
      <w:r w:rsidR="004F7094">
        <w:rPr>
          <w:rFonts w:ascii="Arial" w:hAnsi="Arial" w:cs="Arial"/>
        </w:rPr>
        <w:t xml:space="preserve"> Android. "What is android." http://developer.android.</w:t>
      </w:r>
      <w:r w:rsidRPr="00923B17">
        <w:rPr>
          <w:rFonts w:ascii="Arial" w:hAnsi="Arial" w:cs="Arial"/>
        </w:rPr>
        <w:t>co</w:t>
      </w:r>
      <w:r w:rsidR="004F7094">
        <w:rPr>
          <w:rFonts w:ascii="Arial" w:hAnsi="Arial" w:cs="Arial"/>
        </w:rPr>
        <w:t>m/guide/basics/what-is-android.html 02 Feb 2014</w:t>
      </w:r>
      <w:r w:rsidRPr="00923B17">
        <w:rPr>
          <w:rFonts w:ascii="Arial" w:hAnsi="Arial" w:cs="Arial"/>
        </w:rPr>
        <w:t>.</w:t>
      </w:r>
    </w:p>
    <w:p w:rsidR="00C61F04" w:rsidRPr="00923B17" w:rsidRDefault="00C61F04" w:rsidP="00923B17">
      <w:pPr>
        <w:ind w:left="360"/>
        <w:rPr>
          <w:rFonts w:ascii="Arial" w:hAnsi="Arial" w:cs="Arial"/>
        </w:rPr>
      </w:pPr>
    </w:p>
    <w:p w:rsidR="00C61F04" w:rsidRPr="00923B17" w:rsidRDefault="00C61F04" w:rsidP="00C61F04">
      <w:pPr>
        <w:pStyle w:val="ListParagraph"/>
        <w:numPr>
          <w:ilvl w:val="0"/>
          <w:numId w:val="37"/>
        </w:numPr>
        <w:rPr>
          <w:rFonts w:ascii="Arial" w:hAnsi="Arial" w:cs="Arial"/>
        </w:rPr>
      </w:pPr>
      <w:r w:rsidRPr="00923B17">
        <w:rPr>
          <w:rFonts w:ascii="Arial" w:hAnsi="Arial" w:cs="Arial"/>
        </w:rPr>
        <w:t>Developers, Android. "Android Tutorial" http://www.tutorialspoi</w:t>
      </w:r>
      <w:r w:rsidR="004F7094">
        <w:rPr>
          <w:rFonts w:ascii="Arial" w:hAnsi="Arial" w:cs="Arial"/>
        </w:rPr>
        <w:t xml:space="preserve">nt.com/android/index.htm 02 Feb </w:t>
      </w:r>
      <w:r w:rsidR="004F7094" w:rsidRPr="0029545A">
        <w:rPr>
          <w:rFonts w:ascii="Arial" w:hAnsi="Arial" w:cs="Arial"/>
        </w:rPr>
        <w:t>201</w:t>
      </w:r>
      <w:r w:rsidR="004F7094">
        <w:rPr>
          <w:rFonts w:ascii="Arial" w:hAnsi="Arial" w:cs="Arial"/>
        </w:rPr>
        <w:t>4</w:t>
      </w:r>
      <w:r w:rsidR="004F7094" w:rsidRPr="0029545A">
        <w:rPr>
          <w:rFonts w:ascii="Arial" w:hAnsi="Arial" w:cs="Arial"/>
        </w:rPr>
        <w:t>.</w:t>
      </w:r>
    </w:p>
    <w:p w:rsidR="00C61F04" w:rsidRPr="00923B17" w:rsidRDefault="00C61F04" w:rsidP="00923B17">
      <w:pPr>
        <w:ind w:left="360"/>
        <w:rPr>
          <w:rFonts w:ascii="Arial" w:hAnsi="Arial" w:cs="Arial"/>
        </w:rPr>
      </w:pPr>
    </w:p>
    <w:p w:rsidR="00C61F04" w:rsidRPr="00923B17" w:rsidRDefault="00C61F04" w:rsidP="00C61F04">
      <w:pPr>
        <w:pStyle w:val="ListParagraph"/>
        <w:numPr>
          <w:ilvl w:val="0"/>
          <w:numId w:val="37"/>
        </w:numPr>
        <w:rPr>
          <w:rFonts w:ascii="Arial" w:hAnsi="Arial" w:cs="Arial"/>
        </w:rPr>
      </w:pPr>
      <w:r w:rsidRPr="00923B17">
        <w:rPr>
          <w:rFonts w:ascii="Arial" w:hAnsi="Arial" w:cs="Arial"/>
        </w:rPr>
        <w:t xml:space="preserve">Creating Commons Atribution."Building Your First App" </w:t>
      </w:r>
      <w:hyperlink r:id="rId11" w:history="1">
        <w:r w:rsidR="004F7094" w:rsidRPr="00923B17">
          <w:rPr>
            <w:rStyle w:val="Hyperlink"/>
            <w:rFonts w:ascii="Arial" w:hAnsi="Arial" w:cs="Arial"/>
          </w:rPr>
          <w:t>https://developer.android.com/training/basics/firstapp/index.html?hl=cn</w:t>
        </w:r>
      </w:hyperlink>
      <w:r w:rsidR="004F7094">
        <w:rPr>
          <w:rFonts w:ascii="Arial" w:hAnsi="Arial" w:cs="Arial"/>
        </w:rPr>
        <w:t xml:space="preserve">. 28 Jan </w:t>
      </w:r>
      <w:r w:rsidR="004F7094" w:rsidRPr="0029545A">
        <w:rPr>
          <w:rFonts w:ascii="Arial" w:hAnsi="Arial" w:cs="Arial"/>
        </w:rPr>
        <w:t>201</w:t>
      </w:r>
      <w:r w:rsidR="004F7094">
        <w:rPr>
          <w:rFonts w:ascii="Arial" w:hAnsi="Arial" w:cs="Arial"/>
        </w:rPr>
        <w:t>4</w:t>
      </w:r>
      <w:r w:rsidR="004F7094" w:rsidRPr="0029545A">
        <w:rPr>
          <w:rFonts w:ascii="Arial" w:hAnsi="Arial" w:cs="Arial"/>
        </w:rPr>
        <w:t>.</w:t>
      </w:r>
    </w:p>
    <w:p w:rsidR="00C61F04" w:rsidRPr="00923B17" w:rsidRDefault="00C61F04" w:rsidP="00923B17">
      <w:pPr>
        <w:pStyle w:val="ListParagraph"/>
        <w:rPr>
          <w:rFonts w:ascii="Arial" w:hAnsi="Arial" w:cs="Arial"/>
        </w:rPr>
      </w:pPr>
    </w:p>
    <w:p w:rsidR="004F7094" w:rsidRPr="00923B17" w:rsidRDefault="00C61F04" w:rsidP="00C61F04">
      <w:pPr>
        <w:pStyle w:val="ListParagraph"/>
        <w:numPr>
          <w:ilvl w:val="0"/>
          <w:numId w:val="37"/>
        </w:numPr>
        <w:rPr>
          <w:rFonts w:ascii="Arial" w:hAnsi="Arial" w:cs="Arial"/>
        </w:rPr>
      </w:pPr>
      <w:r w:rsidRPr="00923B17">
        <w:rPr>
          <w:rFonts w:ascii="Arial" w:hAnsi="Arial" w:cs="Arial"/>
        </w:rPr>
        <w:t>Elizabeth Naramore, Jason Gerner, Yann Le Scouarnec, Jeremy Stolz, Michael K. Glass. "Beginning PHP5, Apache, and MySQL Web Development"</w:t>
      </w:r>
      <w:r w:rsidR="004F7094">
        <w:rPr>
          <w:rFonts w:ascii="Arial" w:hAnsi="Arial" w:cs="Arial"/>
        </w:rPr>
        <w:t>. Wrox</w:t>
      </w:r>
      <w:r w:rsidRPr="00923B17">
        <w:rPr>
          <w:rFonts w:ascii="Arial" w:hAnsi="Arial" w:cs="Arial"/>
        </w:rPr>
        <w:t xml:space="preserve"> (Feb/2005)</w:t>
      </w:r>
    </w:p>
    <w:p w:rsidR="004F7094" w:rsidRDefault="004F7094">
      <w:pPr>
        <w:spacing w:line="240" w:lineRule="auto"/>
        <w:rPr>
          <w:rFonts w:ascii="Calibri" w:eastAsia="Calibri" w:hAnsi="Calibri"/>
          <w:sz w:val="22"/>
          <w:szCs w:val="22"/>
        </w:rPr>
      </w:pPr>
      <w:r>
        <w:br w:type="page"/>
      </w:r>
    </w:p>
    <w:p w:rsidR="00C61F04" w:rsidRPr="00CA1810" w:rsidRDefault="00C61F04" w:rsidP="00923B17"/>
    <w:p w:rsidR="003B266C" w:rsidRDefault="003B266C" w:rsidP="0004494A">
      <w:pPr>
        <w:pStyle w:val="Heading1"/>
        <w:jc w:val="both"/>
      </w:pPr>
      <w:bookmarkStart w:id="333" w:name="_Toc383104028"/>
      <w:r>
        <w:t>Overall Description</w:t>
      </w:r>
      <w:bookmarkEnd w:id="322"/>
      <w:bookmarkEnd w:id="333"/>
    </w:p>
    <w:p w:rsidR="003629C8" w:rsidRDefault="003629C8" w:rsidP="0004494A">
      <w:pPr>
        <w:pStyle w:val="Heading2"/>
        <w:jc w:val="both"/>
      </w:pPr>
      <w:bookmarkStart w:id="334" w:name="_Toc439994675"/>
      <w:bookmarkStart w:id="335" w:name="_Toc383104029"/>
      <w:r>
        <w:t>Product Perspective</w:t>
      </w:r>
      <w:bookmarkEnd w:id="335"/>
    </w:p>
    <w:p w:rsidR="003B266C" w:rsidRDefault="003B266C" w:rsidP="0004494A">
      <w:pPr>
        <w:pStyle w:val="Heading2"/>
        <w:jc w:val="both"/>
      </w:pPr>
      <w:bookmarkStart w:id="336" w:name="_Toc383104030"/>
      <w:r>
        <w:t xml:space="preserve">Product </w:t>
      </w:r>
      <w:bookmarkEnd w:id="334"/>
      <w:r>
        <w:t>F</w:t>
      </w:r>
      <w:r w:rsidR="003629C8">
        <w:t>unctions</w:t>
      </w:r>
      <w:bookmarkEnd w:id="336"/>
    </w:p>
    <w:p w:rsidR="003B266C" w:rsidRDefault="003B266C" w:rsidP="0004494A">
      <w:pPr>
        <w:pStyle w:val="template"/>
        <w:jc w:val="both"/>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w:t>
      </w:r>
      <w:r w:rsidR="00DA67FD">
        <w:rPr>
          <w:i w:val="0"/>
        </w:rPr>
        <w:t xml:space="preserve"> application from their phone</w:t>
      </w:r>
      <w:r w:rsidRPr="00896F6A">
        <w:rPr>
          <w:i w:val="0"/>
        </w:rPr>
        <w:t>.</w:t>
      </w:r>
    </w:p>
    <w:p w:rsidR="003B266C" w:rsidRDefault="003B266C" w:rsidP="0004494A">
      <w:pPr>
        <w:pStyle w:val="Heading2"/>
        <w:jc w:val="both"/>
      </w:pPr>
      <w:bookmarkStart w:id="337" w:name="_Toc439994677"/>
      <w:bookmarkStart w:id="338" w:name="_Toc383104031"/>
      <w:r>
        <w:t>Operating Environment</w:t>
      </w:r>
      <w:bookmarkEnd w:id="337"/>
      <w:bookmarkEnd w:id="338"/>
    </w:p>
    <w:p w:rsidR="003B266C" w:rsidRPr="008B11CC" w:rsidRDefault="003B266C" w:rsidP="0004494A">
      <w:pPr>
        <w:pStyle w:val="template"/>
        <w:jc w:val="both"/>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t>
      </w:r>
      <w:r w:rsidR="00DA67FD">
        <w:rPr>
          <w:i w:val="0"/>
        </w:rPr>
        <w:t xml:space="preserve">and possess an internet connection </w:t>
      </w:r>
      <w:r w:rsidRPr="00CC0431">
        <w:rPr>
          <w:i w:val="0"/>
        </w:rPr>
        <w:t xml:space="preserve">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00DA67FD">
        <w:rPr>
          <w:i w:val="0"/>
        </w:rPr>
        <w:t xml:space="preserve"> respectively. </w:t>
      </w:r>
    </w:p>
    <w:p w:rsidR="003B266C" w:rsidRDefault="003B266C" w:rsidP="0004494A">
      <w:pPr>
        <w:pStyle w:val="Heading2"/>
        <w:jc w:val="both"/>
      </w:pPr>
      <w:bookmarkStart w:id="339" w:name="_Toc439994678"/>
      <w:bookmarkStart w:id="340" w:name="_Toc383104032"/>
      <w:r>
        <w:t>Design and Implementation Constraints</w:t>
      </w:r>
      <w:bookmarkEnd w:id="339"/>
      <w:bookmarkEnd w:id="340"/>
    </w:p>
    <w:p w:rsidR="003B266C" w:rsidRDefault="003B266C" w:rsidP="0004494A">
      <w:pPr>
        <w:pStyle w:val="template"/>
        <w:jc w:val="both"/>
        <w:rPr>
          <w:i w:val="0"/>
        </w:rPr>
      </w:pPr>
      <w:r>
        <w:rPr>
          <w:i w:val="0"/>
        </w:rPr>
        <w:t>The software must run on the Android</w:t>
      </w:r>
      <w:r w:rsidR="00F30453">
        <w:rPr>
          <w:i w:val="0"/>
        </w:rPr>
        <w:t xml:space="preserve"> </w:t>
      </w:r>
      <w:r>
        <w:rPr>
          <w:i w:val="0"/>
        </w:rPr>
        <w:t xml:space="preserve">operating system. The mobile phone has existing hardware/software constraints.  The </w:t>
      </w:r>
      <w:r w:rsidR="00137848">
        <w:rPr>
          <w:i w:val="0"/>
        </w:rPr>
        <w:t xml:space="preserve">supporting </w:t>
      </w:r>
      <w:r>
        <w:rPr>
          <w:i w:val="0"/>
        </w:rPr>
        <w:t xml:space="preserve">database used by the software </w:t>
      </w:r>
      <w:r w:rsidR="00B93186">
        <w:rPr>
          <w:i w:val="0"/>
        </w:rPr>
        <w:t>shall</w:t>
      </w:r>
      <w:r w:rsidR="00137848">
        <w:rPr>
          <w:i w:val="0"/>
        </w:rPr>
        <w:t xml:space="preserve"> be implemented using MySQL</w:t>
      </w:r>
      <w:r w:rsidR="00F53973">
        <w:rPr>
          <w:i w:val="0"/>
        </w:rPr>
        <w:t>. The software must be develop</w:t>
      </w:r>
      <w:r w:rsidR="00137848">
        <w:rPr>
          <w:i w:val="0"/>
        </w:rPr>
        <w:t>ed</w:t>
      </w:r>
      <w:r w:rsidR="00F53973">
        <w:rPr>
          <w:i w:val="0"/>
        </w:rPr>
        <w:t xml:space="preserve"> in a</w:t>
      </w:r>
      <w:r>
        <w:rPr>
          <w:i w:val="0"/>
        </w:rPr>
        <w:t xml:space="preserve"> language supported by the </w:t>
      </w:r>
      <w:r w:rsidRPr="00F53973">
        <w:rPr>
          <w:i w:val="0"/>
        </w:rPr>
        <w:t>Android SDK.</w:t>
      </w:r>
      <w:r>
        <w:rPr>
          <w:i w:val="0"/>
        </w:rPr>
        <w:t xml:space="preserve"> </w:t>
      </w:r>
      <w:r w:rsidR="00F53973">
        <w:rPr>
          <w:i w:val="0"/>
        </w:rPr>
        <w:t>(Java,XML)</w:t>
      </w:r>
      <w:r>
        <w:rPr>
          <w:i w:val="0"/>
        </w:rPr>
        <w:t xml:space="preserve"> </w:t>
      </w:r>
    </w:p>
    <w:p w:rsidR="003629C8" w:rsidDel="00AE4315" w:rsidRDefault="003629C8" w:rsidP="0004494A">
      <w:pPr>
        <w:pStyle w:val="Heading2"/>
        <w:jc w:val="both"/>
        <w:rPr>
          <w:del w:id="341" w:author="Andrew" w:date="2014-03-18T15:28:00Z"/>
        </w:rPr>
      </w:pPr>
      <w:bookmarkStart w:id="342" w:name="_Toc439994680"/>
      <w:bookmarkStart w:id="343" w:name="_Toc382919888"/>
      <w:del w:id="344" w:author="Andrew" w:date="2014-03-18T15:28:00Z">
        <w:r w:rsidDel="00AE4315">
          <w:delText>User Characteristics</w:delText>
        </w:r>
        <w:bookmarkEnd w:id="343"/>
        <w:r w:rsidDel="00AE4315">
          <w:delText xml:space="preserve"> </w:delText>
        </w:r>
        <w:bookmarkStart w:id="345" w:name="_Toc383104033"/>
        <w:bookmarkEnd w:id="345"/>
      </w:del>
    </w:p>
    <w:p w:rsidR="003629C8" w:rsidDel="00AE4315" w:rsidRDefault="003629C8" w:rsidP="0004494A">
      <w:pPr>
        <w:pStyle w:val="Heading2"/>
        <w:jc w:val="both"/>
        <w:rPr>
          <w:del w:id="346" w:author="Andrew" w:date="2014-03-18T15:28:00Z"/>
        </w:rPr>
      </w:pPr>
      <w:bookmarkStart w:id="347" w:name="_Toc382919889"/>
      <w:del w:id="348" w:author="Andrew" w:date="2014-03-18T15:28:00Z">
        <w:r w:rsidDel="00AE4315">
          <w:delText>General Constraints</w:delText>
        </w:r>
        <w:bookmarkEnd w:id="347"/>
        <w:r w:rsidDel="00AE4315">
          <w:delText xml:space="preserve"> </w:delText>
        </w:r>
        <w:bookmarkStart w:id="349" w:name="_Toc383104034"/>
        <w:bookmarkEnd w:id="349"/>
      </w:del>
    </w:p>
    <w:p w:rsidR="003B266C" w:rsidRDefault="003B266C" w:rsidP="0004494A">
      <w:pPr>
        <w:pStyle w:val="Heading2"/>
        <w:jc w:val="both"/>
      </w:pPr>
      <w:bookmarkStart w:id="350" w:name="_Toc379904587"/>
      <w:bookmarkStart w:id="351" w:name="_Toc383104035"/>
      <w:r>
        <w:t>Assumptions and Dependencies</w:t>
      </w:r>
      <w:bookmarkEnd w:id="342"/>
      <w:bookmarkEnd w:id="350"/>
      <w:bookmarkEnd w:id="351"/>
    </w:p>
    <w:p w:rsidR="003B266C" w:rsidRDefault="003B266C" w:rsidP="0004494A">
      <w:pPr>
        <w:pStyle w:val="template"/>
        <w:jc w:val="both"/>
        <w:rPr>
          <w:i w:val="0"/>
        </w:rPr>
      </w:pPr>
      <w:r w:rsidRPr="00E53D26">
        <w:rPr>
          <w:i w:val="0"/>
        </w:rPr>
        <w:t>The system is dependent upon the</w:t>
      </w:r>
      <w:r>
        <w:rPr>
          <w:i w:val="0"/>
        </w:rPr>
        <w:t xml:space="preserve"> server</w:t>
      </w:r>
      <w:r w:rsidR="00B91F37">
        <w:rPr>
          <w:i w:val="0"/>
        </w:rPr>
        <w:t xml:space="preserve"> configuration</w:t>
      </w:r>
      <w:r>
        <w:rPr>
          <w:i w:val="0"/>
        </w:rPr>
        <w:t>.</w:t>
      </w:r>
      <w:r w:rsidR="00B91F37">
        <w:rPr>
          <w:i w:val="0"/>
        </w:rPr>
        <w:t xml:space="preserve"> As part of the integration and testing the testers will download the app to the phone with a USB port; </w:t>
      </w:r>
      <w:r w:rsidR="00137848">
        <w:rPr>
          <w:i w:val="0"/>
        </w:rPr>
        <w:t>i</w:t>
      </w:r>
      <w:r w:rsidR="00B91F37">
        <w:rPr>
          <w:i w:val="0"/>
        </w:rPr>
        <w:t xml:space="preserve">f the application </w:t>
      </w:r>
      <w:r w:rsidR="00137848">
        <w:rPr>
          <w:i w:val="0"/>
        </w:rPr>
        <w:t>is released to the public,</w:t>
      </w:r>
      <w:r w:rsidR="00B91F37">
        <w:rPr>
          <w:i w:val="0"/>
        </w:rPr>
        <w:t xml:space="preserve"> the customers</w:t>
      </w:r>
      <w:r w:rsidR="00F03CF2">
        <w:rPr>
          <w:i w:val="0"/>
        </w:rPr>
        <w:t xml:space="preserve"> will have to download the</w:t>
      </w:r>
      <w:r>
        <w:rPr>
          <w:i w:val="0"/>
        </w:rPr>
        <w:t xml:space="preserve"> application from </w:t>
      </w:r>
      <w:r w:rsidR="00F30453" w:rsidRPr="00B91F37">
        <w:rPr>
          <w:i w:val="0"/>
        </w:rPr>
        <w:t>Google Play</w:t>
      </w:r>
      <w:r w:rsidR="00B91F37" w:rsidRPr="00B91F37">
        <w:rPr>
          <w:i w:val="0"/>
        </w:rPr>
        <w:t xml:space="preserve"> </w:t>
      </w:r>
      <w:r w:rsidR="00137848">
        <w:rPr>
          <w:i w:val="0"/>
        </w:rPr>
        <w:t>Store</w:t>
      </w:r>
      <w:r w:rsidRPr="00B91F37">
        <w:rPr>
          <w:i w:val="0"/>
        </w:rPr>
        <w:t>.</w:t>
      </w:r>
    </w:p>
    <w:p w:rsidR="0004494A" w:rsidRPr="00E53D26" w:rsidRDefault="0004494A" w:rsidP="0004494A">
      <w:pPr>
        <w:pStyle w:val="template"/>
        <w:jc w:val="both"/>
        <w:rPr>
          <w:i w:val="0"/>
        </w:rPr>
      </w:pPr>
    </w:p>
    <w:p w:rsidR="00EB11B5" w:rsidRDefault="00FB3E8B" w:rsidP="0004494A">
      <w:pPr>
        <w:pStyle w:val="Heading2"/>
        <w:jc w:val="both"/>
      </w:pPr>
      <w:bookmarkStart w:id="352" w:name="_Toc379904588"/>
      <w:bookmarkStart w:id="353" w:name="_Toc383104036"/>
      <w:r>
        <w:t>System Models</w:t>
      </w:r>
      <w:bookmarkEnd w:id="352"/>
      <w:bookmarkEnd w:id="353"/>
      <w:r>
        <w:t xml:space="preserve"> </w:t>
      </w:r>
    </w:p>
    <w:p w:rsidR="00EB11B5" w:rsidRDefault="00C43E4B" w:rsidP="0004494A">
      <w:pPr>
        <w:pStyle w:val="Heading3"/>
        <w:jc w:val="both"/>
      </w:pPr>
      <w:r>
        <w:t xml:space="preserve"> </w:t>
      </w:r>
      <w:bookmarkStart w:id="354" w:name="_Toc383104037"/>
      <w:r>
        <w:t>DFD</w:t>
      </w:r>
      <w:bookmarkEnd w:id="354"/>
    </w:p>
    <w:p w:rsidR="00EB11B5" w:rsidRPr="00EB11B5" w:rsidRDefault="00C43E4B" w:rsidP="0004494A">
      <w:pPr>
        <w:jc w:val="both"/>
      </w:pPr>
      <w:r>
        <w:rPr>
          <w:noProof/>
        </w:rPr>
        <w:lastRenderedPageBreak/>
        <w:drawing>
          <wp:anchor distT="0" distB="0" distL="114300" distR="114300" simplePos="0" relativeHeight="251658240" behindDoc="0" locked="0" layoutInCell="1" allowOverlap="1" wp14:anchorId="12F469ED" wp14:editId="459051A2">
            <wp:simplePos x="0" y="0"/>
            <wp:positionH relativeFrom="margin">
              <wp:posOffset>548005</wp:posOffset>
            </wp:positionH>
            <wp:positionV relativeFrom="margin">
              <wp:posOffset>1076960</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2">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Pr="00EB11B5" w:rsidRDefault="00C43E4B" w:rsidP="0004494A">
      <w:pPr>
        <w:jc w:val="both"/>
      </w:pPr>
      <w:r>
        <w:rPr>
          <w:noProof/>
        </w:rPr>
        <mc:AlternateContent>
          <mc:Choice Requires="wps">
            <w:drawing>
              <wp:anchor distT="0" distB="0" distL="114300" distR="114300" simplePos="0" relativeHeight="251660288" behindDoc="0" locked="0" layoutInCell="1" allowOverlap="1" wp14:anchorId="3E933D36" wp14:editId="31A00AA6">
                <wp:simplePos x="0" y="0"/>
                <wp:positionH relativeFrom="column">
                  <wp:posOffset>737235</wp:posOffset>
                </wp:positionH>
                <wp:positionV relativeFrom="paragraph">
                  <wp:posOffset>3246120</wp:posOffset>
                </wp:positionV>
                <wp:extent cx="4829175" cy="635"/>
                <wp:effectExtent l="0" t="0" r="9525" b="8255"/>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B93186" w:rsidRPr="00384DA6" w:rsidRDefault="00B93186" w:rsidP="00594E72">
                            <w:pPr>
                              <w:pStyle w:val="Caption"/>
                              <w:jc w:val="center"/>
                              <w:rPr>
                                <w:noProof/>
                                <w:sz w:val="24"/>
                                <w:szCs w:val="20"/>
                              </w:rPr>
                            </w:pPr>
                            <w:r>
                              <w:t xml:space="preserve">Figure </w:t>
                            </w:r>
                            <w:r w:rsidR="000C16B3">
                              <w:fldChar w:fldCharType="begin"/>
                            </w:r>
                            <w:r w:rsidR="000C16B3">
                              <w:instrText xml:space="preserve"> SEQ Figure \* ARABIC </w:instrText>
                            </w:r>
                            <w:r w:rsidR="000C16B3">
                              <w:fldChar w:fldCharType="separate"/>
                            </w:r>
                            <w:r w:rsidR="00E55454">
                              <w:rPr>
                                <w:noProof/>
                              </w:rPr>
                              <w:t>1</w:t>
                            </w:r>
                            <w:r w:rsidR="000C16B3">
                              <w:rPr>
                                <w:noProof/>
                              </w:rPr>
                              <w:fldChar w:fldCharType="end"/>
                            </w:r>
                            <w:r>
                              <w:t>- Data Flow Diagram</w:t>
                            </w:r>
                            <w:r w:rsidR="006E4F68">
                              <w:t xml:space="preserve">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8.05pt;margin-top:255.6pt;width:38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LMAIAAGsEAAAOAAAAZHJzL2Uyb0RvYy54bWysVMFu2zAMvQ/YPwi6L06yte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" stroked="f">
                <v:textbox style="mso-fit-shape-to-text:t" inset="0,0,0,0">
                  <w:txbxContent>
                    <w:p w:rsidR="00B93186" w:rsidRPr="00384DA6" w:rsidRDefault="00B93186" w:rsidP="00594E72">
                      <w:pPr>
                        <w:pStyle w:val="Caption"/>
                        <w:jc w:val="center"/>
                        <w:rPr>
                          <w:noProof/>
                          <w:sz w:val="24"/>
                          <w:szCs w:val="20"/>
                        </w:rPr>
                      </w:pPr>
                      <w:r>
                        <w:t xml:space="preserve">Figure </w:t>
                      </w:r>
                      <w:r w:rsidR="000C16B3">
                        <w:fldChar w:fldCharType="begin"/>
                      </w:r>
                      <w:r w:rsidR="000C16B3">
                        <w:instrText xml:space="preserve"> SEQ Figure \* ARABIC </w:instrText>
                      </w:r>
                      <w:r w:rsidR="000C16B3">
                        <w:fldChar w:fldCharType="separate"/>
                      </w:r>
                      <w:r w:rsidR="00E55454">
                        <w:rPr>
                          <w:noProof/>
                        </w:rPr>
                        <w:t>1</w:t>
                      </w:r>
                      <w:r w:rsidR="000C16B3">
                        <w:rPr>
                          <w:noProof/>
                        </w:rPr>
                        <w:fldChar w:fldCharType="end"/>
                      </w:r>
                      <w:r>
                        <w:t>- Data Flow Diagram</w:t>
                      </w:r>
                      <w:r w:rsidR="006E4F68">
                        <w:t xml:space="preserve"> (DFD)</w:t>
                      </w:r>
                    </w:p>
                  </w:txbxContent>
                </v:textbox>
                <w10:wrap type="square"/>
              </v:shape>
            </w:pict>
          </mc:Fallback>
        </mc:AlternateContent>
      </w:r>
    </w:p>
    <w:p w:rsidR="003B266C" w:rsidRDefault="003B266C" w:rsidP="0004494A">
      <w:pPr>
        <w:pStyle w:val="Heading1"/>
        <w:jc w:val="both"/>
      </w:pPr>
      <w:bookmarkStart w:id="355" w:name="_Toc379904590"/>
      <w:bookmarkStart w:id="356" w:name="_Toc383104038"/>
      <w:r>
        <w:lastRenderedPageBreak/>
        <w:t>Functional Requirements</w:t>
      </w:r>
      <w:bookmarkEnd w:id="355"/>
      <w:bookmarkEnd w:id="356"/>
    </w:p>
    <w:p w:rsidR="00FA2267" w:rsidRDefault="00FA2267" w:rsidP="0004494A">
      <w:pPr>
        <w:jc w:val="both"/>
      </w:pPr>
      <w:r>
        <w:t xml:space="preserve">This section outlines </w:t>
      </w:r>
      <w:r w:rsidR="00412EDC">
        <w:t>some</w:t>
      </w:r>
      <w:r>
        <w:t xml:space="preserve"> of the system use cases.</w:t>
      </w:r>
    </w:p>
    <w:p w:rsidR="00FA2267" w:rsidRDefault="00FA2267" w:rsidP="0004494A">
      <w:pPr>
        <w:jc w:val="both"/>
      </w:pPr>
    </w:p>
    <w:p w:rsidR="00FA2267" w:rsidRPr="00FA2267" w:rsidRDefault="00FA2267" w:rsidP="0004494A">
      <w:pPr>
        <w:jc w:val="both"/>
      </w:pPr>
    </w:p>
    <w:p w:rsidR="00810655" w:rsidRDefault="00810655" w:rsidP="0004494A">
      <w:pPr>
        <w:pStyle w:val="Heading2"/>
        <w:jc w:val="both"/>
      </w:pPr>
      <w:bookmarkStart w:id="357" w:name="_Toc379904591"/>
      <w:bookmarkStart w:id="358" w:name="_Toc383104039"/>
      <w:r>
        <w:t>Use Cases</w:t>
      </w:r>
      <w:bookmarkEnd w:id="357"/>
      <w:bookmarkEnd w:id="358"/>
      <w:r>
        <w:t xml:space="preserve"> </w:t>
      </w:r>
    </w:p>
    <w:p w:rsidR="00630E95" w:rsidRPr="00630E95" w:rsidRDefault="00FA2267" w:rsidP="0004494A">
      <w:pPr>
        <w:pStyle w:val="Heading3"/>
        <w:jc w:val="both"/>
        <w:rPr>
          <w:i/>
        </w:rPr>
      </w:pPr>
      <w:bookmarkStart w:id="359" w:name="_Toc379904592"/>
      <w:bookmarkStart w:id="360" w:name="_Toc383104040"/>
      <w:r w:rsidRPr="00630E95">
        <w:rPr>
          <w:i/>
        </w:rPr>
        <w:t>Use Case: User Creates Account</w:t>
      </w:r>
      <w:bookmarkEnd w:id="359"/>
      <w:bookmarkEnd w:id="360"/>
      <w:r w:rsidRPr="00630E95">
        <w:rPr>
          <w:i/>
        </w:rPr>
        <w:t xml:space="preserve"> </w:t>
      </w:r>
      <w:r w:rsidRPr="00630E95">
        <w:tab/>
      </w:r>
    </w:p>
    <w:p w:rsidR="00FA2267" w:rsidRPr="00630E95" w:rsidRDefault="00FA2267" w:rsidP="0004494A">
      <w:pPr>
        <w:pStyle w:val="Heading4"/>
        <w:rPr>
          <w:i w:val="0"/>
        </w:rPr>
      </w:pPr>
      <w:r w:rsidRPr="00630E95">
        <w:t>Brief Description</w:t>
      </w:r>
    </w:p>
    <w:p w:rsidR="00630E95" w:rsidRPr="00630E95" w:rsidRDefault="00630E95" w:rsidP="0004494A">
      <w:pPr>
        <w:jc w:val="both"/>
      </w:pPr>
      <w:r>
        <w:t>The user begins the application, specifies that they wish to create a new account, and provide</w:t>
      </w:r>
      <w:ins w:id="361" w:author="Andrew" w:date="2014-03-18T15:29:00Z">
        <w:r w:rsidR="00AE4315">
          <w:t>s</w:t>
        </w:r>
      </w:ins>
      <w:r>
        <w:t xml:space="preserve"> the necessary information to the system.</w:t>
      </w:r>
    </w:p>
    <w:p w:rsidR="00630E95" w:rsidRPr="00630E95" w:rsidRDefault="00630E95" w:rsidP="0004494A">
      <w:pPr>
        <w:jc w:val="both"/>
      </w:pPr>
    </w:p>
    <w:p w:rsidR="00630E95" w:rsidRPr="00630E95" w:rsidRDefault="00630E95" w:rsidP="0004494A">
      <w:pPr>
        <w:pStyle w:val="Heading4"/>
        <w:rPr>
          <w:i w:val="0"/>
        </w:rPr>
      </w:pPr>
      <w:r w:rsidRPr="00630E95">
        <w:t xml:space="preserve">Step by Step Description </w:t>
      </w:r>
    </w:p>
    <w:p w:rsidR="00630E95" w:rsidRDefault="00630E95" w:rsidP="0004494A">
      <w:pPr>
        <w:jc w:val="both"/>
      </w:pPr>
      <w:r>
        <w:t>(Before this use case can be initiated, the system must have been started)</w:t>
      </w:r>
    </w:p>
    <w:p w:rsidR="00630E95" w:rsidRDefault="00630E95" w:rsidP="0004494A">
      <w:pPr>
        <w:pStyle w:val="ListParagraph"/>
        <w:numPr>
          <w:ilvl w:val="0"/>
          <w:numId w:val="15"/>
        </w:numPr>
        <w:jc w:val="both"/>
      </w:pPr>
      <w:r>
        <w:t>The user selects the option to create a new account.</w:t>
      </w:r>
    </w:p>
    <w:p w:rsidR="00630E95" w:rsidRDefault="00630E95" w:rsidP="0004494A">
      <w:pPr>
        <w:pStyle w:val="ListParagraph"/>
        <w:numPr>
          <w:ilvl w:val="0"/>
          <w:numId w:val="15"/>
        </w:numPr>
        <w:jc w:val="both"/>
      </w:pPr>
      <w:r>
        <w:t>The user inputs their full name, a login name, and a password.</w:t>
      </w:r>
    </w:p>
    <w:p w:rsidR="00630E95" w:rsidRDefault="00630E95" w:rsidP="0004494A">
      <w:pPr>
        <w:pStyle w:val="ListParagraph"/>
        <w:numPr>
          <w:ilvl w:val="0"/>
          <w:numId w:val="15"/>
        </w:numPr>
        <w:jc w:val="both"/>
      </w:pPr>
      <w:r>
        <w:t>The system prompts the user to read and accept the terms of service.</w:t>
      </w:r>
    </w:p>
    <w:p w:rsidR="00630E95" w:rsidRDefault="00630E95" w:rsidP="0004494A">
      <w:pPr>
        <w:pStyle w:val="ListParagraph"/>
        <w:numPr>
          <w:ilvl w:val="0"/>
          <w:numId w:val="15"/>
        </w:numPr>
        <w:jc w:val="both"/>
      </w:pPr>
      <w:r>
        <w:t>The user chooses to accept the terms of service.</w:t>
      </w:r>
    </w:p>
    <w:p w:rsidR="00630E95" w:rsidRPr="00630E95" w:rsidRDefault="00630E95" w:rsidP="00923B17">
      <w:pPr>
        <w:pStyle w:val="ListParagraph"/>
        <w:numPr>
          <w:ilvl w:val="0"/>
          <w:numId w:val="15"/>
        </w:numPr>
        <w:jc w:val="both"/>
      </w:pPr>
      <w:r>
        <w:t>The system creates an account with the provided user information, and informs the user.</w:t>
      </w:r>
    </w:p>
    <w:p w:rsidR="00630E95" w:rsidRDefault="00630E95" w:rsidP="0004494A">
      <w:pPr>
        <w:pStyle w:val="Heading4"/>
        <w:rPr>
          <w:i w:val="0"/>
        </w:rPr>
      </w:pPr>
      <w:r w:rsidRPr="00630E95">
        <w:t>Exceptions Scenarios</w:t>
      </w:r>
    </w:p>
    <w:p w:rsidR="00630E95" w:rsidRDefault="00630E95" w:rsidP="0004494A">
      <w:pPr>
        <w:ind w:firstLine="720"/>
        <w:jc w:val="both"/>
      </w:pPr>
      <w:r>
        <w:t>Exception Scenarios:</w:t>
      </w:r>
    </w:p>
    <w:p w:rsidR="00630E95" w:rsidRDefault="00311B34" w:rsidP="0004494A">
      <w:pPr>
        <w:pStyle w:val="ListParagraph"/>
        <w:numPr>
          <w:ilvl w:val="0"/>
          <w:numId w:val="16"/>
        </w:numPr>
        <w:jc w:val="both"/>
      </w:pPr>
      <w:r>
        <w:t xml:space="preserve">2. </w:t>
      </w:r>
      <w:r w:rsidR="00630E95">
        <w:t>The user input login name conflicts with an existing account in the system.</w:t>
      </w:r>
    </w:p>
    <w:p w:rsidR="00630E95" w:rsidRDefault="00630E95" w:rsidP="0004494A">
      <w:pPr>
        <w:pStyle w:val="ListParagraph"/>
        <w:numPr>
          <w:ilvl w:val="1"/>
          <w:numId w:val="16"/>
        </w:numPr>
        <w:jc w:val="both"/>
      </w:pPr>
      <w:r>
        <w:t>The system prompts the user to select a different login name.</w:t>
      </w:r>
    </w:p>
    <w:p w:rsidR="00630E95" w:rsidRDefault="00311B34" w:rsidP="0004494A">
      <w:pPr>
        <w:pStyle w:val="ListParagraph"/>
        <w:numPr>
          <w:ilvl w:val="0"/>
          <w:numId w:val="16"/>
        </w:numPr>
        <w:jc w:val="both"/>
      </w:pPr>
      <w:r>
        <w:t xml:space="preserve">3. </w:t>
      </w:r>
      <w:r w:rsidR="00630E95">
        <w:t>The user declines the terms of service.</w:t>
      </w:r>
    </w:p>
    <w:p w:rsidR="00630E95" w:rsidRDefault="00630E95" w:rsidP="0004494A">
      <w:pPr>
        <w:pStyle w:val="ListParagraph"/>
        <w:numPr>
          <w:ilvl w:val="1"/>
          <w:numId w:val="16"/>
        </w:numPr>
        <w:jc w:val="both"/>
      </w:pPr>
      <w:r>
        <w:t>The system does not create an account with the provided user information, and informs the user of this.</w:t>
      </w:r>
    </w:p>
    <w:p w:rsidR="00630E95" w:rsidRPr="00630E95" w:rsidRDefault="00630E95" w:rsidP="0004494A">
      <w:pPr>
        <w:jc w:val="both"/>
      </w:pPr>
    </w:p>
    <w:p w:rsidR="0033172C" w:rsidRPr="0033172C" w:rsidRDefault="0033172C" w:rsidP="00923B17">
      <w:pPr>
        <w:pStyle w:val="Heading3"/>
        <w:jc w:val="both"/>
      </w:pPr>
      <w:bookmarkStart w:id="362" w:name="_Toc379904593"/>
      <w:bookmarkStart w:id="363" w:name="_Toc383104041"/>
      <w:r w:rsidRPr="0033172C">
        <w:rPr>
          <w:i/>
        </w:rPr>
        <w:t>Use Case: User logs into System</w:t>
      </w:r>
      <w:bookmarkEnd w:id="362"/>
      <w:bookmarkEnd w:id="363"/>
      <w:r w:rsidRPr="0033172C">
        <w:rPr>
          <w:i/>
        </w:rPr>
        <w:t xml:space="preserve"> </w:t>
      </w:r>
    </w:p>
    <w:p w:rsidR="0033172C" w:rsidRDefault="0033172C" w:rsidP="0004494A">
      <w:pPr>
        <w:pStyle w:val="Heading4"/>
      </w:pPr>
      <w:r>
        <w:t xml:space="preserve">Brief Description </w:t>
      </w:r>
    </w:p>
    <w:p w:rsidR="0033172C" w:rsidRDefault="0033172C" w:rsidP="0004494A">
      <w:pPr>
        <w:jc w:val="both"/>
      </w:pPr>
      <w:r>
        <w:t>The user provides login credentials to the system and is logged in.</w:t>
      </w:r>
    </w:p>
    <w:p w:rsidR="0033172C" w:rsidRPr="0033172C" w:rsidRDefault="0033172C" w:rsidP="0004494A">
      <w:pPr>
        <w:jc w:val="both"/>
      </w:pPr>
    </w:p>
    <w:p w:rsidR="0033172C" w:rsidRDefault="0033172C" w:rsidP="0004494A">
      <w:pPr>
        <w:pStyle w:val="Heading4"/>
      </w:pPr>
      <w:r>
        <w:t xml:space="preserve">Step by Step Description </w:t>
      </w:r>
    </w:p>
    <w:p w:rsidR="0033172C" w:rsidRDefault="0033172C" w:rsidP="0004494A">
      <w:pPr>
        <w:jc w:val="both"/>
      </w:pPr>
      <w:r>
        <w:t>(Before this use case can be initiated, the system must have been started)</w:t>
      </w:r>
    </w:p>
    <w:p w:rsidR="0033172C" w:rsidRDefault="0033172C" w:rsidP="0004494A">
      <w:pPr>
        <w:pStyle w:val="ListParagraph"/>
        <w:numPr>
          <w:ilvl w:val="0"/>
          <w:numId w:val="20"/>
        </w:numPr>
        <w:jc w:val="both"/>
      </w:pPr>
      <w:r>
        <w:t>The user selects the option to log into an existing account.</w:t>
      </w:r>
    </w:p>
    <w:p w:rsidR="0033172C" w:rsidRDefault="0033172C" w:rsidP="0004494A">
      <w:pPr>
        <w:pStyle w:val="ListParagraph"/>
        <w:numPr>
          <w:ilvl w:val="0"/>
          <w:numId w:val="20"/>
        </w:numPr>
        <w:jc w:val="both"/>
      </w:pPr>
      <w:r>
        <w:t>The user inputs their login name and password.</w:t>
      </w:r>
    </w:p>
    <w:p w:rsidR="0033172C" w:rsidRPr="0033172C" w:rsidRDefault="0033172C" w:rsidP="00923B17">
      <w:pPr>
        <w:pStyle w:val="ListParagraph"/>
        <w:numPr>
          <w:ilvl w:val="0"/>
          <w:numId w:val="20"/>
        </w:numPr>
        <w:jc w:val="both"/>
      </w:pPr>
      <w:r>
        <w:t>The system validates the credentials and logs in the user.</w:t>
      </w:r>
    </w:p>
    <w:p w:rsidR="0033172C" w:rsidRDefault="0033172C" w:rsidP="0004494A">
      <w:pPr>
        <w:pStyle w:val="Heading4"/>
      </w:pPr>
      <w:r>
        <w:t xml:space="preserve">Exception Scenarios </w:t>
      </w:r>
    </w:p>
    <w:p w:rsidR="0033172C" w:rsidRDefault="00311B34" w:rsidP="0004494A">
      <w:pPr>
        <w:pStyle w:val="ListParagraph"/>
        <w:numPr>
          <w:ilvl w:val="0"/>
          <w:numId w:val="17"/>
        </w:numPr>
        <w:ind w:left="1080"/>
        <w:jc w:val="both"/>
      </w:pPr>
      <w:r>
        <w:t xml:space="preserve">3. </w:t>
      </w:r>
      <w:r w:rsidR="0033172C">
        <w:t>The system cannot validate the user’s credentials.</w:t>
      </w:r>
    </w:p>
    <w:p w:rsidR="0033172C" w:rsidRDefault="0033172C" w:rsidP="0004494A">
      <w:pPr>
        <w:pStyle w:val="ListParagraph"/>
        <w:numPr>
          <w:ilvl w:val="1"/>
          <w:numId w:val="17"/>
        </w:numPr>
        <w:ind w:left="1800"/>
        <w:jc w:val="both"/>
      </w:pPr>
      <w:r>
        <w:lastRenderedPageBreak/>
        <w:t>System informs user and does not log them into the system.</w:t>
      </w:r>
    </w:p>
    <w:p w:rsidR="0033172C" w:rsidRPr="0033172C" w:rsidRDefault="0033172C" w:rsidP="0004494A">
      <w:pPr>
        <w:jc w:val="both"/>
      </w:pPr>
    </w:p>
    <w:p w:rsidR="0033172C" w:rsidRDefault="0033172C" w:rsidP="0004494A">
      <w:pPr>
        <w:pStyle w:val="Heading3"/>
        <w:jc w:val="both"/>
        <w:rPr>
          <w:i/>
        </w:rPr>
      </w:pPr>
      <w:bookmarkStart w:id="364" w:name="_Toc379904594"/>
      <w:bookmarkStart w:id="365" w:name="_Toc383104042"/>
      <w:r w:rsidRPr="00FA2267">
        <w:rPr>
          <w:i/>
        </w:rPr>
        <w:t xml:space="preserve">Use Case: User </w:t>
      </w:r>
      <w:r>
        <w:rPr>
          <w:i/>
        </w:rPr>
        <w:t>inputs new Workout Schedule</w:t>
      </w:r>
      <w:bookmarkEnd w:id="364"/>
      <w:bookmarkEnd w:id="365"/>
      <w:r>
        <w:rPr>
          <w:i/>
        </w:rPr>
        <w:t xml:space="preserve"> </w:t>
      </w:r>
    </w:p>
    <w:p w:rsidR="0033172C" w:rsidRDefault="0033172C" w:rsidP="0004494A">
      <w:pPr>
        <w:pStyle w:val="Heading4"/>
      </w:pPr>
      <w:r>
        <w:t>Brief Description</w:t>
      </w:r>
    </w:p>
    <w:p w:rsidR="0033172C" w:rsidRDefault="0033172C" w:rsidP="0004494A">
      <w:pPr>
        <w:jc w:val="both"/>
      </w:pPr>
      <w:r>
        <w:t>The user provides a workout schedule and a payment method for the schedule.</w:t>
      </w:r>
    </w:p>
    <w:p w:rsidR="0033172C" w:rsidRPr="0033172C" w:rsidRDefault="0033172C" w:rsidP="0004494A">
      <w:pPr>
        <w:jc w:val="both"/>
      </w:pPr>
    </w:p>
    <w:p w:rsidR="0033172C" w:rsidRPr="0033172C" w:rsidRDefault="0033172C" w:rsidP="0004494A">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04494A">
      <w:pPr>
        <w:pStyle w:val="ListParagraph"/>
        <w:numPr>
          <w:ilvl w:val="0"/>
          <w:numId w:val="18"/>
        </w:numPr>
        <w:jc w:val="both"/>
      </w:pPr>
      <w:r>
        <w:t>The user selects the option to create a new workout schedule.</w:t>
      </w:r>
    </w:p>
    <w:p w:rsidR="0033172C" w:rsidRDefault="0033172C" w:rsidP="0004494A">
      <w:pPr>
        <w:pStyle w:val="ListParagraph"/>
        <w:numPr>
          <w:ilvl w:val="0"/>
          <w:numId w:val="18"/>
        </w:numPr>
        <w:jc w:val="both"/>
      </w:pPr>
      <w:r>
        <w:t>The user inputs the type of workout metric (“time”, “distance”, “repetitions”, etc.)</w:t>
      </w:r>
    </w:p>
    <w:p w:rsidR="0033172C" w:rsidRDefault="0033172C" w:rsidP="0004494A">
      <w:pPr>
        <w:pStyle w:val="ListParagraph"/>
        <w:numPr>
          <w:ilvl w:val="0"/>
          <w:numId w:val="18"/>
        </w:numPr>
        <w:jc w:val="both"/>
      </w:pPr>
      <w:r>
        <w:t>The user how many times a week the workout will take place.</w:t>
      </w:r>
    </w:p>
    <w:p w:rsidR="0033172C" w:rsidRDefault="0033172C" w:rsidP="0004494A">
      <w:pPr>
        <w:pStyle w:val="ListParagraph"/>
        <w:numPr>
          <w:ilvl w:val="0"/>
          <w:numId w:val="18"/>
        </w:numPr>
        <w:jc w:val="both"/>
      </w:pPr>
      <w:r>
        <w:t>The user specifies the number of weeks of the workout schedule.</w:t>
      </w:r>
    </w:p>
    <w:p w:rsidR="0033172C" w:rsidRDefault="0033172C" w:rsidP="0004494A">
      <w:pPr>
        <w:pStyle w:val="ListParagraph"/>
        <w:numPr>
          <w:ilvl w:val="0"/>
          <w:numId w:val="18"/>
        </w:numPr>
        <w:jc w:val="both"/>
      </w:pPr>
      <w:r>
        <w:t>The user specifies the login name of another user who will provide verification that workout metrics have been met.</w:t>
      </w:r>
    </w:p>
    <w:p w:rsidR="0033172C" w:rsidRDefault="0033172C" w:rsidP="0004494A">
      <w:pPr>
        <w:pStyle w:val="ListParagraph"/>
        <w:numPr>
          <w:ilvl w:val="0"/>
          <w:numId w:val="18"/>
        </w:numPr>
        <w:jc w:val="both"/>
      </w:pPr>
      <w:r>
        <w:t>The user provides a payment method (i.e. credit card number) for the system to use if workouts are not completed.</w:t>
      </w:r>
    </w:p>
    <w:p w:rsidR="0033172C" w:rsidRDefault="0033172C" w:rsidP="0004494A">
      <w:pPr>
        <w:pStyle w:val="ListParagraph"/>
        <w:numPr>
          <w:ilvl w:val="0"/>
          <w:numId w:val="18"/>
        </w:numPr>
        <w:jc w:val="both"/>
      </w:pPr>
      <w:r>
        <w:t>The user confirms the workout schedule information and payment information are correct.</w:t>
      </w:r>
    </w:p>
    <w:p w:rsidR="0033172C" w:rsidRPr="0033172C" w:rsidRDefault="0033172C" w:rsidP="0004494A">
      <w:pPr>
        <w:pStyle w:val="ListParagraph"/>
        <w:numPr>
          <w:ilvl w:val="0"/>
          <w:numId w:val="18"/>
        </w:numPr>
        <w:jc w:val="both"/>
      </w:pPr>
      <w:r>
        <w:t>The system validates and accepts the completed workout schedule information, stores it, and informs the user.</w:t>
      </w:r>
    </w:p>
    <w:p w:rsidR="0033172C" w:rsidRDefault="0033172C" w:rsidP="0004494A">
      <w:pPr>
        <w:pStyle w:val="Heading4"/>
      </w:pPr>
      <w:r>
        <w:t xml:space="preserve">Exceptions Scenarios </w:t>
      </w:r>
    </w:p>
    <w:p w:rsidR="00311B34" w:rsidRDefault="00311B34" w:rsidP="00923B17">
      <w:pPr>
        <w:pStyle w:val="ListParagraph"/>
        <w:numPr>
          <w:ilvl w:val="0"/>
          <w:numId w:val="17"/>
        </w:numPr>
        <w:ind w:left="1080"/>
      </w:pPr>
      <w:r>
        <w:t>2. The user specifies an unacceptable value for the workout metric (negative number, alphabetical character, decimal number for non-decimal metric, etc.)</w:t>
      </w:r>
    </w:p>
    <w:p w:rsidR="00311B34" w:rsidRDefault="00311B34" w:rsidP="00923B17">
      <w:pPr>
        <w:pStyle w:val="ListParagraph"/>
        <w:numPr>
          <w:ilvl w:val="1"/>
          <w:numId w:val="17"/>
        </w:numPr>
        <w:ind w:left="1800"/>
      </w:pPr>
      <w:r>
        <w:t>The system informs the user of the error and prompts for valid input.</w:t>
      </w:r>
    </w:p>
    <w:p w:rsidR="00311B34" w:rsidRDefault="00311B34" w:rsidP="00923B17">
      <w:pPr>
        <w:pStyle w:val="ListParagraph"/>
        <w:numPr>
          <w:ilvl w:val="0"/>
          <w:numId w:val="17"/>
        </w:numPr>
        <w:ind w:left="1080"/>
      </w:pPr>
      <w:r>
        <w:t>3. The user specifies an unacceptable value for the workout frequency (negative number, alphabetical character, decimal number, etc.)</w:t>
      </w:r>
    </w:p>
    <w:p w:rsidR="00311B34" w:rsidRDefault="00311B34" w:rsidP="00923B17">
      <w:pPr>
        <w:pStyle w:val="ListParagraph"/>
        <w:numPr>
          <w:ilvl w:val="1"/>
          <w:numId w:val="17"/>
        </w:numPr>
        <w:ind w:left="1800"/>
      </w:pPr>
      <w:r>
        <w:t>The system informs the user of the error and prompts for valid input.</w:t>
      </w:r>
      <w:r w:rsidRPr="00311B34">
        <w:t xml:space="preserve"> </w:t>
      </w:r>
    </w:p>
    <w:p w:rsidR="00311B34" w:rsidRDefault="00311B34" w:rsidP="00311B34">
      <w:pPr>
        <w:pStyle w:val="ListParagraph"/>
        <w:numPr>
          <w:ilvl w:val="0"/>
          <w:numId w:val="17"/>
        </w:numPr>
        <w:ind w:left="1080"/>
      </w:pPr>
      <w:r>
        <w:t>4. The user specifies an unacceptable value for the number of weeks (negative number, alphabetical character, decimal number, etc.)</w:t>
      </w:r>
    </w:p>
    <w:p w:rsidR="00311B34" w:rsidRDefault="00311B34" w:rsidP="00923B17">
      <w:pPr>
        <w:pStyle w:val="ListParagraph"/>
        <w:numPr>
          <w:ilvl w:val="1"/>
          <w:numId w:val="17"/>
        </w:numPr>
        <w:ind w:left="1800"/>
      </w:pPr>
      <w:r>
        <w:t>The system informs the user of the error and prompts for valid input.</w:t>
      </w:r>
    </w:p>
    <w:p w:rsidR="00311B34" w:rsidRDefault="00311B34" w:rsidP="00923B17">
      <w:pPr>
        <w:pStyle w:val="ListParagraph"/>
        <w:numPr>
          <w:ilvl w:val="0"/>
          <w:numId w:val="17"/>
        </w:numPr>
        <w:ind w:left="1080"/>
      </w:pPr>
      <w:r>
        <w:t>5. The user does not specify an existing user name of another user to verify workout metrics have been met.</w:t>
      </w:r>
    </w:p>
    <w:p w:rsidR="00311B34" w:rsidRDefault="00311B34" w:rsidP="00923B17">
      <w:pPr>
        <w:pStyle w:val="ListParagraph"/>
        <w:numPr>
          <w:ilvl w:val="1"/>
          <w:numId w:val="17"/>
        </w:numPr>
        <w:ind w:left="1800"/>
      </w:pPr>
      <w:r>
        <w:t>The system informs the user of the error and prompts for a valid user name.</w:t>
      </w:r>
    </w:p>
    <w:p w:rsidR="00311B34" w:rsidRDefault="002F2B2C" w:rsidP="00923B17">
      <w:pPr>
        <w:pStyle w:val="ListParagraph"/>
        <w:numPr>
          <w:ilvl w:val="0"/>
          <w:numId w:val="17"/>
        </w:numPr>
        <w:ind w:left="1080"/>
      </w:pPr>
      <w:r>
        <w:t xml:space="preserve">6. </w:t>
      </w:r>
      <w:r w:rsidR="00311B34">
        <w:t>The user specifies invalid payment information (incorrect number of digits in credit card information, etc.)</w:t>
      </w:r>
    </w:p>
    <w:p w:rsidR="00311B34" w:rsidRDefault="00311B34" w:rsidP="00923B17">
      <w:pPr>
        <w:pStyle w:val="ListParagraph"/>
        <w:numPr>
          <w:ilvl w:val="1"/>
          <w:numId w:val="17"/>
        </w:numPr>
        <w:ind w:left="1800"/>
      </w:pPr>
      <w:r>
        <w:t>The system informs the user of the error and prompts for valid input.</w:t>
      </w:r>
    </w:p>
    <w:p w:rsidR="00540558" w:rsidRDefault="00540558" w:rsidP="00540558">
      <w:pPr>
        <w:pStyle w:val="Heading3"/>
        <w:jc w:val="both"/>
        <w:rPr>
          <w:i/>
        </w:rPr>
      </w:pPr>
      <w:bookmarkStart w:id="366" w:name="_Toc383104043"/>
      <w:r w:rsidRPr="00FA2267">
        <w:rPr>
          <w:i/>
        </w:rPr>
        <w:t xml:space="preserve">Use Case: User </w:t>
      </w:r>
      <w:r>
        <w:rPr>
          <w:i/>
        </w:rPr>
        <w:t>validates Workout</w:t>
      </w:r>
      <w:bookmarkEnd w:id="366"/>
      <w:r>
        <w:rPr>
          <w:i/>
        </w:rPr>
        <w:t xml:space="preserve"> </w:t>
      </w:r>
    </w:p>
    <w:p w:rsidR="00540558" w:rsidRDefault="00540558" w:rsidP="00540558">
      <w:pPr>
        <w:pStyle w:val="Heading4"/>
      </w:pPr>
      <w:r>
        <w:lastRenderedPageBreak/>
        <w:t>Brief Description</w:t>
      </w:r>
    </w:p>
    <w:p w:rsidR="00540558" w:rsidRPr="0033172C" w:rsidRDefault="00540558" w:rsidP="00540558">
      <w:pPr>
        <w:jc w:val="both"/>
      </w:pPr>
      <w:r>
        <w:t>The user gives the system acknowledgement that another user has completed one of their workout metrics.</w:t>
      </w:r>
    </w:p>
    <w:p w:rsidR="00540558" w:rsidRDefault="00540558" w:rsidP="00540558">
      <w:pPr>
        <w:pStyle w:val="Heading4"/>
        <w:rPr>
          <w:b w:val="0"/>
        </w:rPr>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540558" w:rsidRDefault="00540558" w:rsidP="00540558">
      <w:pPr>
        <w:pStyle w:val="ListParagraph"/>
        <w:numPr>
          <w:ilvl w:val="0"/>
          <w:numId w:val="32"/>
        </w:numPr>
      </w:pPr>
      <w:r>
        <w:t>The user selects the option to validate another user’s workout.</w:t>
      </w:r>
    </w:p>
    <w:p w:rsidR="00540558" w:rsidRDefault="00540558" w:rsidP="00540558">
      <w:pPr>
        <w:pStyle w:val="ListParagraph"/>
        <w:numPr>
          <w:ilvl w:val="0"/>
          <w:numId w:val="32"/>
        </w:numPr>
      </w:pPr>
      <w:r>
        <w:t>The user selects the user name of the other user.</w:t>
      </w:r>
    </w:p>
    <w:p w:rsidR="00540558" w:rsidRDefault="00540558" w:rsidP="00540558">
      <w:pPr>
        <w:pStyle w:val="ListParagraph"/>
        <w:numPr>
          <w:ilvl w:val="0"/>
          <w:numId w:val="32"/>
        </w:numPr>
      </w:pPr>
      <w:r>
        <w:t>The user selects the workouts which the other user has completed.</w:t>
      </w:r>
    </w:p>
    <w:p w:rsidR="00540558" w:rsidRPr="008963D0" w:rsidRDefault="00540558" w:rsidP="00923B17">
      <w:pPr>
        <w:pStyle w:val="ListParagraph"/>
        <w:numPr>
          <w:ilvl w:val="0"/>
          <w:numId w:val="32"/>
        </w:numPr>
      </w:pPr>
      <w:r>
        <w:t>The system validates and accepts the selected list of workouts and informs user.</w:t>
      </w:r>
    </w:p>
    <w:p w:rsidR="00540558" w:rsidRDefault="00540558" w:rsidP="00540558">
      <w:pPr>
        <w:pStyle w:val="Heading4"/>
      </w:pPr>
      <w:r>
        <w:t xml:space="preserve">Exceptions Scenarios </w:t>
      </w:r>
    </w:p>
    <w:p w:rsidR="00540558" w:rsidRDefault="00426383" w:rsidP="00923B17">
      <w:pPr>
        <w:pStyle w:val="ListParagraph"/>
        <w:numPr>
          <w:ilvl w:val="0"/>
          <w:numId w:val="17"/>
        </w:numPr>
        <w:ind w:left="1080"/>
      </w:pPr>
      <w:r>
        <w:t xml:space="preserve">1. </w:t>
      </w:r>
      <w:r w:rsidR="00540558">
        <w:t>The user has not been authorized to validate any other users’ workouts.</w:t>
      </w:r>
    </w:p>
    <w:p w:rsidR="00540558" w:rsidRDefault="00540558" w:rsidP="00923B17">
      <w:pPr>
        <w:pStyle w:val="ListParagraph"/>
        <w:numPr>
          <w:ilvl w:val="1"/>
          <w:numId w:val="17"/>
        </w:numPr>
        <w:ind w:left="1800"/>
      </w:pPr>
      <w:r>
        <w:t>The system does not provide the option to validate another user’s workouts.</w:t>
      </w:r>
    </w:p>
    <w:p w:rsidR="00540558" w:rsidRPr="00A717F4" w:rsidRDefault="00540558" w:rsidP="00540558">
      <w:pPr>
        <w:pStyle w:val="ListParagraph"/>
        <w:ind w:left="2880"/>
      </w:pPr>
    </w:p>
    <w:p w:rsidR="003B266C" w:rsidRPr="00D678A5" w:rsidRDefault="00810655" w:rsidP="0004494A">
      <w:pPr>
        <w:pStyle w:val="Heading2"/>
        <w:jc w:val="both"/>
        <w:rPr>
          <w:rFonts w:ascii="Times New Roman" w:hAnsi="Times New Roman"/>
          <w:szCs w:val="24"/>
        </w:rPr>
      </w:pPr>
      <w:bookmarkStart w:id="367" w:name="_Toc379904595"/>
      <w:bookmarkStart w:id="368" w:name="_Toc383104044"/>
      <w:r>
        <w:t>Requirements</w:t>
      </w:r>
      <w:bookmarkEnd w:id="367"/>
      <w:bookmarkEnd w:id="368"/>
      <w:r>
        <w:t xml:space="preserve"> </w:t>
      </w:r>
    </w:p>
    <w:p w:rsidR="00C619D8" w:rsidRDefault="00C619D8" w:rsidP="0004494A">
      <w:pPr>
        <w:pStyle w:val="Heading3"/>
        <w:jc w:val="both"/>
      </w:pPr>
      <w:bookmarkStart w:id="369" w:name="_Toc379904596"/>
      <w:bookmarkStart w:id="370" w:name="_Toc383104045"/>
      <w:r>
        <w:t xml:space="preserve">User </w:t>
      </w:r>
      <w:r w:rsidR="00810655">
        <w:t>Platform Requirements</w:t>
      </w:r>
      <w:bookmarkEnd w:id="369"/>
      <w:bookmarkEnd w:id="370"/>
      <w:r w:rsidR="00810655">
        <w:t xml:space="preserve"> </w:t>
      </w:r>
      <w:r>
        <w:t xml:space="preserve"> </w:t>
      </w:r>
    </w:p>
    <w:p w:rsidR="00C619D8" w:rsidRDefault="009C59BC" w:rsidP="0004494A">
      <w:pPr>
        <w:pStyle w:val="ListParagraph"/>
        <w:numPr>
          <w:ilvl w:val="0"/>
          <w:numId w:val="21"/>
        </w:numPr>
        <w:suppressAutoHyphens/>
        <w:autoSpaceDN w:val="0"/>
        <w:contextualSpacing w:val="0"/>
        <w:jc w:val="both"/>
        <w:textAlignment w:val="baseline"/>
      </w:pPr>
      <w:r>
        <w:t>The app shall r</w:t>
      </w:r>
      <w:r w:rsidR="00C619D8">
        <w:t xml:space="preserve">un on </w:t>
      </w:r>
      <w:r w:rsidR="00A65CE6">
        <w:t>the Android 4.3.1</w:t>
      </w:r>
      <w:r w:rsidR="00C619D8">
        <w:t xml:space="preserve"> platform</w:t>
      </w:r>
    </w:p>
    <w:p w:rsidR="00C619D8" w:rsidRDefault="00C619D8" w:rsidP="0004494A">
      <w:pPr>
        <w:pStyle w:val="Heading3"/>
        <w:jc w:val="both"/>
      </w:pPr>
      <w:bookmarkStart w:id="371" w:name="_Toc379904597"/>
      <w:bookmarkStart w:id="372" w:name="_Toc383104046"/>
      <w:r>
        <w:t>Account Requirements</w:t>
      </w:r>
      <w:bookmarkEnd w:id="371"/>
      <w:bookmarkEnd w:id="372"/>
      <w:r>
        <w:t xml:space="preserve"> </w:t>
      </w:r>
    </w:p>
    <w:p w:rsidR="00C619D8" w:rsidRPr="006F1460" w:rsidRDefault="00C619D8" w:rsidP="0004494A">
      <w:pPr>
        <w:pStyle w:val="ListParagraph"/>
        <w:numPr>
          <w:ilvl w:val="0"/>
          <w:numId w:val="22"/>
        </w:numPr>
        <w:suppressAutoHyphens/>
        <w:autoSpaceDN w:val="0"/>
        <w:contextualSpacing w:val="0"/>
        <w:jc w:val="both"/>
        <w:textAlignment w:val="baseline"/>
      </w:pPr>
      <w:r>
        <w:t>Allow the user to log into the service with account credentials.</w:t>
      </w:r>
    </w:p>
    <w:p w:rsidR="00C619D8" w:rsidRDefault="00C619D8" w:rsidP="0004494A">
      <w:pPr>
        <w:pStyle w:val="ListParagraph"/>
        <w:numPr>
          <w:ilvl w:val="0"/>
          <w:numId w:val="22"/>
        </w:numPr>
        <w:suppressAutoHyphens/>
        <w:autoSpaceDN w:val="0"/>
        <w:contextualSpacing w:val="0"/>
        <w:jc w:val="both"/>
        <w:textAlignment w:val="baseline"/>
      </w:pPr>
      <w:r>
        <w:t xml:space="preserve"> Allow the user to create a new account in the service.</w:t>
      </w:r>
    </w:p>
    <w:p w:rsidR="00C619D8" w:rsidRDefault="00C619D8" w:rsidP="0004494A">
      <w:pPr>
        <w:pStyle w:val="ListParagraph"/>
        <w:numPr>
          <w:ilvl w:val="0"/>
          <w:numId w:val="22"/>
        </w:numPr>
        <w:suppressAutoHyphens/>
        <w:autoSpaceDN w:val="0"/>
        <w:contextualSpacing w:val="0"/>
        <w:jc w:val="both"/>
        <w:textAlignment w:val="baseline"/>
      </w:pPr>
      <w:r>
        <w:t>Allow the user to delete their account in the service.</w:t>
      </w:r>
    </w:p>
    <w:p w:rsidR="00A65CE6" w:rsidRDefault="00A65CE6" w:rsidP="0004494A">
      <w:pPr>
        <w:pStyle w:val="ListParagraph"/>
        <w:numPr>
          <w:ilvl w:val="0"/>
          <w:numId w:val="22"/>
        </w:numPr>
        <w:suppressAutoHyphens/>
        <w:autoSpaceDN w:val="0"/>
        <w:contextualSpacing w:val="0"/>
        <w:jc w:val="both"/>
        <w:textAlignment w:val="baseline"/>
      </w:pPr>
      <w:r>
        <w:t>Persist user account information when user is not logged into service.</w:t>
      </w:r>
    </w:p>
    <w:p w:rsidR="00A65CE6" w:rsidRDefault="00A65CE6" w:rsidP="0004494A">
      <w:pPr>
        <w:pStyle w:val="ListParagraph"/>
        <w:numPr>
          <w:ilvl w:val="0"/>
          <w:numId w:val="22"/>
        </w:numPr>
        <w:suppressAutoHyphens/>
        <w:autoSpaceDN w:val="0"/>
        <w:contextualSpacing w:val="0"/>
        <w:jc w:val="both"/>
        <w:textAlignment w:val="baseline"/>
      </w:pPr>
      <w:r>
        <w:t>Update user account information when user is logged into service.</w:t>
      </w:r>
    </w:p>
    <w:p w:rsidR="00C619D8" w:rsidRDefault="00C619D8" w:rsidP="0004494A">
      <w:pPr>
        <w:pStyle w:val="Heading3"/>
        <w:jc w:val="both"/>
      </w:pPr>
      <w:bookmarkStart w:id="373" w:name="_Toc379904598"/>
      <w:bookmarkStart w:id="374" w:name="_Toc383104047"/>
      <w:r>
        <w:t>Workout Schedule Requirements</w:t>
      </w:r>
      <w:bookmarkEnd w:id="373"/>
      <w:bookmarkEnd w:id="374"/>
    </w:p>
    <w:p w:rsidR="00C619D8" w:rsidRPr="006F1460" w:rsidRDefault="00C619D8" w:rsidP="00923B17">
      <w:pPr>
        <w:pStyle w:val="ListParagraph"/>
        <w:numPr>
          <w:ilvl w:val="0"/>
          <w:numId w:val="35"/>
        </w:numPr>
        <w:spacing w:line="360" w:lineRule="auto"/>
        <w:ind w:left="720"/>
        <w:jc w:val="both"/>
      </w:pPr>
      <w:r>
        <w:t xml:space="preserve">Allow the user to create </w:t>
      </w:r>
      <w:r w:rsidR="00F12ABB">
        <w:t>one or more</w:t>
      </w:r>
      <w:r>
        <w:t xml:space="preserve"> </w:t>
      </w:r>
      <w:r w:rsidRPr="00923B17">
        <w:rPr>
          <w:i/>
        </w:rPr>
        <w:t>workout schedule</w:t>
      </w:r>
      <w:r w:rsidR="00F12ABB">
        <w:rPr>
          <w:i/>
        </w:rPr>
        <w:t>s</w:t>
      </w:r>
      <w:r>
        <w:t xml:space="preserve"> composed of a </w:t>
      </w:r>
      <w:r w:rsidRPr="00923B17">
        <w:rPr>
          <w:i/>
        </w:rPr>
        <w:t>workout metric</w:t>
      </w:r>
      <w:r>
        <w:t>, a frequency per week, and a total number of weeks.</w:t>
      </w:r>
    </w:p>
    <w:p w:rsidR="00C619D8" w:rsidRDefault="00C619D8" w:rsidP="00923B17">
      <w:pPr>
        <w:pStyle w:val="ListParagraph"/>
        <w:numPr>
          <w:ilvl w:val="0"/>
          <w:numId w:val="35"/>
        </w:numPr>
        <w:spacing w:line="360" w:lineRule="auto"/>
        <w:ind w:left="720"/>
        <w:jc w:val="both"/>
      </w:pPr>
      <w:r>
        <w:t xml:space="preserve">Allow the user to specify a </w:t>
      </w:r>
      <w:r w:rsidRPr="00923B17">
        <w:rPr>
          <w:i/>
        </w:rPr>
        <w:t>workout metric</w:t>
      </w:r>
      <w:r>
        <w:t xml:space="preserve"> as a number (an amount of time, a distance, or a number of repetitions) and a textual description.</w:t>
      </w:r>
    </w:p>
    <w:p w:rsidR="00C619D8" w:rsidRDefault="00C619D8" w:rsidP="00923B17">
      <w:pPr>
        <w:pStyle w:val="ListParagraph"/>
        <w:numPr>
          <w:ilvl w:val="0"/>
          <w:numId w:val="35"/>
        </w:numPr>
        <w:spacing w:line="360" w:lineRule="auto"/>
        <w:ind w:left="720"/>
        <w:jc w:val="both"/>
      </w:pPr>
      <w:r>
        <w:t xml:space="preserve">Allow the user to associate a </w:t>
      </w:r>
      <w:r w:rsidRPr="00923B17">
        <w:rPr>
          <w:i/>
        </w:rPr>
        <w:t>payment method</w:t>
      </w:r>
      <w:r>
        <w:t xml:space="preserve"> with a </w:t>
      </w:r>
      <w:r w:rsidRPr="00923B17">
        <w:rPr>
          <w:i/>
        </w:rPr>
        <w:t>workout schedule</w:t>
      </w:r>
      <w:r>
        <w:t>.</w:t>
      </w:r>
    </w:p>
    <w:p w:rsidR="00F12ABB" w:rsidRDefault="00C619D8" w:rsidP="00923B17">
      <w:pPr>
        <w:pStyle w:val="ListParagraph"/>
        <w:numPr>
          <w:ilvl w:val="0"/>
          <w:numId w:val="35"/>
        </w:numPr>
        <w:spacing w:line="360" w:lineRule="auto"/>
        <w:ind w:left="720"/>
        <w:jc w:val="both"/>
      </w:pPr>
      <w:r>
        <w:t xml:space="preserve">Allow the user to provide a user name to </w:t>
      </w:r>
      <w:r w:rsidRPr="00923B17">
        <w:rPr>
          <w:i/>
        </w:rPr>
        <w:t>authenticate</w:t>
      </w:r>
      <w:r>
        <w:t xml:space="preserve"> that </w:t>
      </w:r>
      <w:r w:rsidRPr="00923B17">
        <w:rPr>
          <w:i/>
        </w:rPr>
        <w:t>workout metrics</w:t>
      </w:r>
      <w:r>
        <w:t xml:space="preserve"> have been met for a particular </w:t>
      </w:r>
      <w:r w:rsidRPr="00923B17">
        <w:rPr>
          <w:i/>
        </w:rPr>
        <w:t>workout schedule</w:t>
      </w:r>
      <w:r>
        <w:t>.</w:t>
      </w:r>
    </w:p>
    <w:p w:rsidR="00F12ABB" w:rsidRDefault="00F12ABB" w:rsidP="00923B17">
      <w:pPr>
        <w:pStyle w:val="ListParagraph"/>
        <w:numPr>
          <w:ilvl w:val="0"/>
          <w:numId w:val="35"/>
        </w:numPr>
        <w:spacing w:line="360" w:lineRule="auto"/>
        <w:ind w:left="720"/>
        <w:jc w:val="both"/>
      </w:pPr>
      <w:r>
        <w:lastRenderedPageBreak/>
        <w:t xml:space="preserve">Workout Schedule information shall include a </w:t>
      </w:r>
      <w:r w:rsidRPr="00F12ABB">
        <w:rPr>
          <w:i/>
        </w:rPr>
        <w:t>workout metric</w:t>
      </w:r>
      <w:r>
        <w:t>.</w:t>
      </w:r>
    </w:p>
    <w:p w:rsidR="00F12ABB" w:rsidRDefault="00F12ABB" w:rsidP="00923B17">
      <w:pPr>
        <w:pStyle w:val="ListParagraph"/>
        <w:numPr>
          <w:ilvl w:val="0"/>
          <w:numId w:val="35"/>
        </w:numPr>
        <w:spacing w:line="360" w:lineRule="auto"/>
        <w:ind w:left="720"/>
        <w:jc w:val="both"/>
      </w:pPr>
      <w:r>
        <w:t>Workout Schedule information shall include a start date and a duration in number of weeks.</w:t>
      </w:r>
    </w:p>
    <w:p w:rsidR="00C619D8" w:rsidRDefault="00C619D8" w:rsidP="00923B17">
      <w:pPr>
        <w:pStyle w:val="Heading3"/>
        <w:spacing w:line="360" w:lineRule="auto"/>
        <w:jc w:val="both"/>
      </w:pPr>
      <w:bookmarkStart w:id="375" w:name="_Toc379904599"/>
      <w:bookmarkStart w:id="376" w:name="_Toc383104048"/>
      <w:r>
        <w:t>Validation Requirements</w:t>
      </w:r>
      <w:bookmarkEnd w:id="375"/>
      <w:bookmarkEnd w:id="376"/>
      <w:r>
        <w:t xml:space="preserve"> </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r w:rsidRPr="00923B17">
        <w:rPr>
          <w:i/>
        </w:rPr>
        <w:t>authenticator</w:t>
      </w:r>
      <w:r>
        <w:t xml:space="preserve"> privileges to view </w:t>
      </w:r>
      <w:r w:rsidRPr="00923B17">
        <w:rPr>
          <w:i/>
        </w:rPr>
        <w:t>workout schedules</w:t>
      </w:r>
      <w:r>
        <w:t xml:space="preserve"> which they have been authorized to </w:t>
      </w:r>
      <w:r w:rsidRPr="00923B17">
        <w:rPr>
          <w:i/>
        </w:rPr>
        <w:t>authenticate</w:t>
      </w:r>
      <w:r>
        <w:t xml:space="preserve"> that </w:t>
      </w:r>
      <w:r w:rsidRPr="00923B17">
        <w:rPr>
          <w:i/>
        </w:rPr>
        <w:t>workout metrics</w:t>
      </w:r>
      <w:r>
        <w:t xml:space="preserve"> have been met.</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r w:rsidRPr="00923B17">
        <w:rPr>
          <w:i/>
        </w:rPr>
        <w:t>authenticator</w:t>
      </w:r>
      <w:r>
        <w:t xml:space="preserve"> privileges to mark </w:t>
      </w:r>
      <w:r w:rsidRPr="00923B17">
        <w:rPr>
          <w:i/>
        </w:rPr>
        <w:t>workout metrics</w:t>
      </w:r>
      <w:r>
        <w:t xml:space="preserve"> in authorized </w:t>
      </w:r>
      <w:r w:rsidRPr="00923B17">
        <w:rPr>
          <w:i/>
        </w:rPr>
        <w:t>workout schedules</w:t>
      </w:r>
      <w:r>
        <w:t xml:space="preserve"> as </w:t>
      </w:r>
      <w:r w:rsidRPr="00923B17">
        <w:rPr>
          <w:i/>
        </w:rPr>
        <w:t>accomplished</w:t>
      </w:r>
      <w:r>
        <w:t xml:space="preserve">.  </w:t>
      </w:r>
    </w:p>
    <w:p w:rsidR="00C619D8" w:rsidRDefault="00C619D8" w:rsidP="0004494A">
      <w:pPr>
        <w:pStyle w:val="Heading3"/>
        <w:jc w:val="both"/>
      </w:pPr>
      <w:bookmarkStart w:id="377" w:name="_Toc379904600"/>
      <w:bookmarkStart w:id="378" w:name="_Toc383104049"/>
      <w:r>
        <w:t>Server Platform Requirements</w:t>
      </w:r>
      <w:bookmarkEnd w:id="377"/>
      <w:bookmarkEnd w:id="378"/>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run on an internet-connected Linux platform.</w:t>
      </w:r>
    </w:p>
    <w:p w:rsidR="00C619D8" w:rsidRDefault="00C619D8" w:rsidP="0004494A">
      <w:pPr>
        <w:pStyle w:val="Heading3"/>
        <w:jc w:val="both"/>
      </w:pPr>
      <w:bookmarkStart w:id="379" w:name="_Toc379904601"/>
      <w:bookmarkStart w:id="380" w:name="_Toc383104050"/>
      <w:r>
        <w:t>Server Requirements</w:t>
      </w:r>
      <w:bookmarkEnd w:id="379"/>
      <w:bookmarkEnd w:id="380"/>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user account information.</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r w:rsidRPr="00923B17">
        <w:rPr>
          <w:i/>
        </w:rPr>
        <w:t>workout schedule</w:t>
      </w:r>
      <w:r>
        <w:t xml:space="preserve"> information associated with a specific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r w:rsidRPr="00923B17">
        <w:rPr>
          <w:i/>
        </w:rPr>
        <w:t>workout metric</w:t>
      </w:r>
      <w:r>
        <w:t xml:space="preserve"> information associated with a specific user account and </w:t>
      </w:r>
      <w:r w:rsidRPr="00923B17">
        <w:rPr>
          <w:i/>
        </w:rPr>
        <w:t>workout schedule</w:t>
      </w:r>
      <w:r>
        <w: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many-to-one </w:t>
      </w:r>
      <w:r w:rsidRPr="00923B17">
        <w:rPr>
          <w:i/>
        </w:rPr>
        <w:t>authenticator</w:t>
      </w:r>
      <w:r>
        <w:t xml:space="preserve"> associations of one or more user accounts with a single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debiting a financial account using </w:t>
      </w:r>
      <w:r w:rsidRPr="00923B17">
        <w:rPr>
          <w:i/>
        </w:rPr>
        <w:t>workout schedule</w:t>
      </w:r>
      <w:r>
        <w:t xml:space="preserve"> associated </w:t>
      </w:r>
      <w:r w:rsidRPr="00923B17">
        <w:rPr>
          <w:i/>
        </w:rPr>
        <w:t>payment information</w:t>
      </w:r>
      <w:r>
        <w:t>.</w:t>
      </w:r>
    </w:p>
    <w:p w:rsidR="00DA1775" w:rsidRDefault="00DA1775" w:rsidP="0004494A">
      <w:pPr>
        <w:pStyle w:val="ListParagraph"/>
        <w:numPr>
          <w:ilvl w:val="0"/>
          <w:numId w:val="25"/>
        </w:numPr>
        <w:suppressAutoHyphens/>
        <w:autoSpaceDN w:val="0"/>
        <w:contextualSpacing w:val="0"/>
        <w:jc w:val="both"/>
        <w:textAlignment w:val="baseline"/>
      </w:pPr>
      <w:r>
        <w:t>Server shall store every login event in a login table within the database for security purposes and maintenance.</w:t>
      </w:r>
    </w:p>
    <w:p w:rsidR="00C619D8" w:rsidRDefault="00C619D8" w:rsidP="0004494A">
      <w:pPr>
        <w:pStyle w:val="Heading3"/>
        <w:jc w:val="both"/>
      </w:pPr>
      <w:bookmarkStart w:id="381" w:name="_Toc379904602"/>
      <w:bookmarkStart w:id="382" w:name="_Toc383104051"/>
      <w:r>
        <w:t>User Account Requirements</w:t>
      </w:r>
      <w:bookmarkEnd w:id="381"/>
      <w:bookmarkEnd w:id="382"/>
      <w:r>
        <w:t xml:space="preserve"> </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user-provided full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password.</w:t>
      </w:r>
    </w:p>
    <w:p w:rsidR="008F14EE" w:rsidRDefault="00C619D8" w:rsidP="0004494A">
      <w:pPr>
        <w:pStyle w:val="ListParagraph"/>
        <w:numPr>
          <w:ilvl w:val="0"/>
          <w:numId w:val="26"/>
        </w:numPr>
        <w:suppressAutoHyphens/>
        <w:autoSpaceDN w:val="0"/>
        <w:contextualSpacing w:val="0"/>
        <w:jc w:val="both"/>
        <w:textAlignment w:val="baseline"/>
      </w:pPr>
      <w:r>
        <w:t>User Account information shall include account balance information.</w:t>
      </w:r>
    </w:p>
    <w:p w:rsidR="008F14EE" w:rsidRDefault="008F14EE">
      <w:pPr>
        <w:spacing w:line="240" w:lineRule="auto"/>
        <w:rPr>
          <w:rFonts w:ascii="Calibri" w:eastAsia="Calibri" w:hAnsi="Calibri"/>
          <w:sz w:val="22"/>
          <w:szCs w:val="22"/>
        </w:rPr>
      </w:pPr>
      <w:r>
        <w:br w:type="page"/>
      </w:r>
    </w:p>
    <w:p w:rsidR="003B266C" w:rsidRDefault="003B266C" w:rsidP="0004494A">
      <w:pPr>
        <w:pStyle w:val="Heading1"/>
        <w:jc w:val="both"/>
      </w:pPr>
      <w:bookmarkStart w:id="383" w:name="_Toc379904604"/>
      <w:bookmarkStart w:id="384" w:name="_Toc383104052"/>
      <w:r>
        <w:lastRenderedPageBreak/>
        <w:t>External Interface Requirements</w:t>
      </w:r>
      <w:bookmarkEnd w:id="383"/>
      <w:bookmarkEnd w:id="384"/>
    </w:p>
    <w:p w:rsidR="003B266C" w:rsidRDefault="003B266C" w:rsidP="0004494A">
      <w:pPr>
        <w:pStyle w:val="Heading2"/>
        <w:jc w:val="both"/>
      </w:pPr>
      <w:bookmarkStart w:id="385" w:name="_Toc379904605"/>
      <w:bookmarkStart w:id="386" w:name="_Toc383104053"/>
      <w:r>
        <w:t>User Interface</w:t>
      </w:r>
      <w:bookmarkEnd w:id="385"/>
      <w:bookmarkEnd w:id="386"/>
    </w:p>
    <w:p w:rsidR="003B266C" w:rsidRDefault="003B266C" w:rsidP="0004494A">
      <w:pPr>
        <w:pStyle w:val="template"/>
        <w:ind w:left="709" w:hanging="709"/>
        <w:jc w:val="both"/>
        <w:rPr>
          <w:i w:val="0"/>
          <w:iCs/>
        </w:rPr>
      </w:pPr>
      <w:r>
        <w:rPr>
          <w:i w:val="0"/>
          <w:iCs/>
        </w:rPr>
        <w:t xml:space="preserve">UI-1: </w:t>
      </w:r>
      <w:r w:rsidR="004F50C9">
        <w:rPr>
          <w:i w:val="0"/>
          <w:iCs/>
        </w:rPr>
        <w:tab/>
      </w:r>
      <w:r w:rsidRPr="00EA6F59">
        <w:rPr>
          <w:i w:val="0"/>
          <w:iCs/>
        </w:rPr>
        <w:t xml:space="preserve">All users shall be able to </w:t>
      </w:r>
      <w:r w:rsidR="004F50C9">
        <w:rPr>
          <w:i w:val="0"/>
          <w:iCs/>
        </w:rPr>
        <w:t>access the mobile application</w:t>
      </w:r>
      <w:r w:rsidR="0004494A">
        <w:rPr>
          <w:i w:val="0"/>
          <w:iCs/>
        </w:rPr>
        <w:t xml:space="preserve"> using a GUI provided by the application</w:t>
      </w:r>
      <w:r w:rsidR="004F50C9">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UI-2:</w:t>
      </w:r>
      <w:r>
        <w:rPr>
          <w:i w:val="0"/>
          <w:iCs/>
        </w:rPr>
        <w:tab/>
        <w:t>User Interface shall use secure connection to</w:t>
      </w:r>
      <w:r w:rsidR="0004494A">
        <w:rPr>
          <w:i w:val="0"/>
          <w:iCs/>
        </w:rPr>
        <w:t xml:space="preserve"> communicate with the software</w:t>
      </w:r>
      <w:r>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UI-3:</w:t>
      </w:r>
      <w:r>
        <w:rPr>
          <w:i w:val="0"/>
          <w:iCs/>
        </w:rPr>
        <w:tab/>
        <w:t xml:space="preserve">User Interface </w:t>
      </w:r>
      <w:r w:rsidR="0004494A">
        <w:rPr>
          <w:i w:val="0"/>
          <w:iCs/>
        </w:rPr>
        <w:t>shall allow authorizing i</w:t>
      </w:r>
      <w:r w:rsidR="00BA5AA3">
        <w:rPr>
          <w:i w:val="0"/>
          <w:iCs/>
        </w:rPr>
        <w:t>ndividuals to</w:t>
      </w:r>
      <w:r w:rsidR="0004494A">
        <w:rPr>
          <w:i w:val="0"/>
          <w:iCs/>
        </w:rPr>
        <w:t xml:space="preserve"> apply penalty or </w:t>
      </w:r>
      <w:r w:rsidR="00594E72">
        <w:rPr>
          <w:i w:val="0"/>
          <w:iCs/>
        </w:rPr>
        <w:t>credit associated</w:t>
      </w:r>
      <w:r w:rsidR="00BA5AA3">
        <w:rPr>
          <w:i w:val="0"/>
          <w:iCs/>
        </w:rPr>
        <w:t xml:space="preserve"> </w:t>
      </w:r>
      <w:r w:rsidR="0004494A">
        <w:rPr>
          <w:i w:val="0"/>
          <w:iCs/>
        </w:rPr>
        <w:t>with the user a</w:t>
      </w:r>
      <w:r w:rsidR="00BA5AA3">
        <w:rPr>
          <w:i w:val="0"/>
          <w:iCs/>
        </w:rPr>
        <w:t>ccounts.</w:t>
      </w:r>
    </w:p>
    <w:p w:rsidR="00BA5AA3" w:rsidRDefault="00BA5AA3" w:rsidP="0004494A">
      <w:pPr>
        <w:pStyle w:val="template"/>
        <w:ind w:left="709" w:hanging="709"/>
        <w:jc w:val="both"/>
        <w:rPr>
          <w:i w:val="0"/>
          <w:iCs/>
        </w:rPr>
      </w:pPr>
    </w:p>
    <w:p w:rsidR="003B266C" w:rsidRDefault="003B266C" w:rsidP="0004494A">
      <w:pPr>
        <w:jc w:val="both"/>
      </w:pPr>
    </w:p>
    <w:p w:rsidR="003B266C" w:rsidRPr="00DD7571" w:rsidRDefault="003B266C" w:rsidP="0004494A">
      <w:pPr>
        <w:jc w:val="both"/>
      </w:pPr>
    </w:p>
    <w:p w:rsidR="003B266C" w:rsidRPr="008B290D" w:rsidRDefault="003B266C" w:rsidP="0004494A">
      <w:pPr>
        <w:pStyle w:val="Heading2"/>
        <w:jc w:val="both"/>
        <w:rPr>
          <w:iCs/>
        </w:rPr>
      </w:pPr>
      <w:bookmarkStart w:id="387" w:name="_Toc439994684"/>
      <w:bookmarkStart w:id="388" w:name="_Toc379904606"/>
      <w:bookmarkStart w:id="389" w:name="_Toc383104054"/>
      <w:r>
        <w:t>Hardware Interfaces</w:t>
      </w:r>
      <w:bookmarkEnd w:id="387"/>
      <w:bookmarkEnd w:id="388"/>
      <w:bookmarkEnd w:id="389"/>
    </w:p>
    <w:p w:rsidR="003B266C" w:rsidRDefault="00A116AD" w:rsidP="0004494A">
      <w:pPr>
        <w:pStyle w:val="template"/>
        <w:jc w:val="both"/>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04494A">
        <w:rPr>
          <w:i w:val="0"/>
          <w:iCs/>
        </w:rPr>
        <w:t xml:space="preserve">mobiles </w:t>
      </w:r>
      <w:r w:rsidR="003B266C">
        <w:rPr>
          <w:i w:val="0"/>
          <w:iCs/>
        </w:rPr>
        <w:t>phones</w:t>
      </w:r>
      <w:r w:rsidR="0004494A">
        <w:rPr>
          <w:i w:val="0"/>
          <w:iCs/>
        </w:rPr>
        <w:t xml:space="preserve"> that run </w:t>
      </w:r>
      <w:r w:rsidR="009C59BC">
        <w:rPr>
          <w:i w:val="0"/>
          <w:iCs/>
        </w:rPr>
        <w:t>t</w:t>
      </w:r>
      <w:r w:rsidR="0004494A">
        <w:rPr>
          <w:i w:val="0"/>
          <w:iCs/>
        </w:rPr>
        <w:t xml:space="preserve">he Android </w:t>
      </w:r>
      <w:r w:rsidR="009C59BC">
        <w:rPr>
          <w:i w:val="0"/>
          <w:iCs/>
        </w:rPr>
        <w:t>o</w:t>
      </w:r>
      <w:r w:rsidR="0004494A">
        <w:rPr>
          <w:i w:val="0"/>
          <w:iCs/>
        </w:rPr>
        <w:t xml:space="preserve">perating </w:t>
      </w:r>
      <w:r w:rsidR="009C59BC">
        <w:rPr>
          <w:i w:val="0"/>
          <w:iCs/>
        </w:rPr>
        <w:t>s</w:t>
      </w:r>
      <w:r w:rsidR="0004494A">
        <w:rPr>
          <w:i w:val="0"/>
          <w:iCs/>
        </w:rPr>
        <w:t>ystem</w:t>
      </w:r>
      <w:r w:rsidR="003B266C">
        <w:rPr>
          <w:i w:val="0"/>
          <w:iCs/>
        </w:rPr>
        <w:t>.  In theory</w:t>
      </w:r>
      <w:r w:rsidR="0004494A">
        <w:rPr>
          <w:i w:val="0"/>
          <w:iCs/>
        </w:rPr>
        <w:t>,</w:t>
      </w:r>
      <w:r w:rsidR="003B266C">
        <w:rPr>
          <w:i w:val="0"/>
          <w:iCs/>
        </w:rPr>
        <w:t xml:space="preserve"> the application will be able to run by other devices that can emulate Android, but this will not be a consideration during design.  </w:t>
      </w:r>
    </w:p>
    <w:p w:rsidR="003B266C" w:rsidRDefault="003B266C" w:rsidP="0004494A">
      <w:pPr>
        <w:pStyle w:val="template"/>
        <w:jc w:val="both"/>
        <w:rPr>
          <w:i w:val="0"/>
          <w:iCs/>
        </w:rPr>
      </w:pPr>
    </w:p>
    <w:p w:rsidR="003B266C" w:rsidRPr="00DD7571" w:rsidRDefault="003B266C" w:rsidP="0004494A">
      <w:pPr>
        <w:pStyle w:val="template"/>
        <w:jc w:val="both"/>
        <w:rPr>
          <w:i w:val="0"/>
          <w:iCs/>
        </w:rPr>
      </w:pPr>
      <w:r>
        <w:rPr>
          <w:i w:val="0"/>
          <w:iCs/>
        </w:rPr>
        <w:t xml:space="preserve">As this is a mobile device, it will be using </w:t>
      </w:r>
      <w:r w:rsidR="00731C1A">
        <w:rPr>
          <w:i w:val="0"/>
          <w:iCs/>
        </w:rPr>
        <w:t xml:space="preserve">a </w:t>
      </w:r>
      <w:r>
        <w:rPr>
          <w:i w:val="0"/>
          <w:iCs/>
        </w:rPr>
        <w:t xml:space="preserve">cellular network or WiFi to connect to the Internet, which will allow it to communicate with the database servers.  This means that it will be using the wireless communication </w:t>
      </w:r>
      <w:r w:rsidR="009C59BC">
        <w:rPr>
          <w:i w:val="0"/>
          <w:iCs/>
        </w:rPr>
        <w:t>antennas</w:t>
      </w:r>
      <w:r>
        <w:rPr>
          <w:i w:val="0"/>
          <w:iCs/>
        </w:rPr>
        <w:t xml:space="preserve"> </w:t>
      </w:r>
      <w:r w:rsidR="0004494A">
        <w:rPr>
          <w:i w:val="0"/>
          <w:iCs/>
        </w:rPr>
        <w:t>infrastructure or</w:t>
      </w:r>
      <w:r>
        <w:rPr>
          <w:i w:val="0"/>
          <w:iCs/>
        </w:rPr>
        <w:t xml:space="preserve"> physical lines, of the network in order to perform properly.  There will have to be some sort of error checking for if the network is down or inaccessible.</w:t>
      </w:r>
    </w:p>
    <w:p w:rsidR="003B266C" w:rsidRDefault="003B266C" w:rsidP="0004494A">
      <w:pPr>
        <w:pStyle w:val="Heading2"/>
        <w:jc w:val="both"/>
      </w:pPr>
      <w:bookmarkStart w:id="390" w:name="_Toc439994685"/>
      <w:bookmarkStart w:id="391" w:name="_Toc379904607"/>
      <w:bookmarkStart w:id="392" w:name="_Toc383104055"/>
      <w:r>
        <w:t>Software Interfaces</w:t>
      </w:r>
      <w:bookmarkEnd w:id="390"/>
      <w:bookmarkEnd w:id="391"/>
      <w:bookmarkEnd w:id="392"/>
    </w:p>
    <w:p w:rsidR="003B266C" w:rsidRDefault="003B266C" w:rsidP="0004494A">
      <w:pPr>
        <w:pStyle w:val="template"/>
        <w:jc w:val="both"/>
        <w:rPr>
          <w:i w:val="0"/>
          <w:iCs/>
        </w:rPr>
      </w:pPr>
      <w:r>
        <w:rPr>
          <w:i w:val="0"/>
          <w:iCs/>
        </w:rPr>
        <w:t>This product will be connecting remotely to a MySQL database that is already set up and i</w:t>
      </w:r>
      <w:r w:rsidR="00A37AEE">
        <w:rPr>
          <w:i w:val="0"/>
          <w:iCs/>
        </w:rPr>
        <w:t xml:space="preserve">s </w:t>
      </w:r>
      <w:r w:rsidR="00D30C27">
        <w:rPr>
          <w:i w:val="0"/>
          <w:iCs/>
        </w:rPr>
        <w:t>internet-connected</w:t>
      </w:r>
      <w:r>
        <w:rPr>
          <w:i w:val="0"/>
          <w:iCs/>
        </w:rPr>
        <w:t>. The operating system</w:t>
      </w:r>
      <w:r w:rsidR="0004494A">
        <w:rPr>
          <w:i w:val="0"/>
          <w:iCs/>
        </w:rPr>
        <w:t xml:space="preserve"> where </w:t>
      </w:r>
      <w:r>
        <w:rPr>
          <w:i w:val="0"/>
          <w:iCs/>
        </w:rPr>
        <w:t xml:space="preserve">the software </w:t>
      </w:r>
      <w:r w:rsidR="0004494A">
        <w:rPr>
          <w:i w:val="0"/>
          <w:iCs/>
        </w:rPr>
        <w:t xml:space="preserve">will run is the </w:t>
      </w:r>
      <w:r w:rsidR="007A3A40">
        <w:rPr>
          <w:i w:val="0"/>
          <w:iCs/>
        </w:rPr>
        <w:t xml:space="preserve">Android </w:t>
      </w:r>
      <w:r w:rsidR="0004494A">
        <w:rPr>
          <w:i w:val="0"/>
          <w:iCs/>
        </w:rPr>
        <w:t>OS</w:t>
      </w:r>
      <w:r>
        <w:rPr>
          <w:i w:val="0"/>
          <w:iCs/>
        </w:rPr>
        <w:t xml:space="preserve">, which comes with a software framework that will be utilized, including many prepackaged components to do things like create menus, hookup buttons, and other common functions expected of a mobile device.  </w:t>
      </w:r>
      <w:r w:rsidR="00D30C27">
        <w:rPr>
          <w:i w:val="0"/>
          <w:iCs/>
        </w:rPr>
        <w:t>C</w:t>
      </w:r>
      <w:r>
        <w:rPr>
          <w:i w:val="0"/>
          <w:iCs/>
        </w:rPr>
        <w:t>ommunication will be between the phone and the server housing the database, which will be sending queries or updates and receiving the information back</w:t>
      </w:r>
      <w:r w:rsidR="00710A92">
        <w:rPr>
          <w:i w:val="0"/>
          <w:iCs/>
        </w:rPr>
        <w:t xml:space="preserve"> to the application</w:t>
      </w:r>
      <w:r>
        <w:rPr>
          <w:i w:val="0"/>
          <w:iCs/>
        </w:rPr>
        <w:t xml:space="preserve">.  </w:t>
      </w:r>
    </w:p>
    <w:p w:rsidR="003B266C" w:rsidRDefault="003B266C" w:rsidP="0004494A">
      <w:pPr>
        <w:pStyle w:val="Heading2"/>
        <w:jc w:val="both"/>
      </w:pPr>
      <w:bookmarkStart w:id="393" w:name="_Toc439994686"/>
      <w:bookmarkStart w:id="394" w:name="_Toc379904608"/>
      <w:bookmarkStart w:id="395" w:name="_Toc383104056"/>
      <w:r>
        <w:t>Communications Interfaces</w:t>
      </w:r>
      <w:bookmarkEnd w:id="393"/>
      <w:bookmarkEnd w:id="394"/>
      <w:bookmarkEnd w:id="395"/>
    </w:p>
    <w:p w:rsidR="003B266C" w:rsidRDefault="007A3A40" w:rsidP="0004494A">
      <w:pPr>
        <w:pStyle w:val="template"/>
        <w:jc w:val="both"/>
        <w:rPr>
          <w:i w:val="0"/>
          <w:iCs/>
        </w:rPr>
      </w:pPr>
      <w:r>
        <w:rPr>
          <w:i w:val="0"/>
          <w:iCs/>
        </w:rPr>
        <w:t xml:space="preserve">This will be an </w:t>
      </w:r>
      <w:r w:rsidR="003B266C">
        <w:rPr>
          <w:i w:val="0"/>
          <w:iCs/>
        </w:rPr>
        <w:t xml:space="preserve">Android application, </w:t>
      </w:r>
      <w:r w:rsidR="00750696">
        <w:rPr>
          <w:i w:val="0"/>
          <w:iCs/>
        </w:rPr>
        <w:t>and a</w:t>
      </w:r>
      <w:r w:rsidR="003B266C">
        <w:rPr>
          <w:i w:val="0"/>
          <w:iCs/>
        </w:rPr>
        <w:t>s described above, this will be communicating with a database server, and so will be making use of the Android network and HTTPS in order to communicate.  There is no email or messaging currently, but this may change.  The primary form of communication will be database transactions or requests.  The system w</w:t>
      </w:r>
      <w:r w:rsidR="00710A92">
        <w:rPr>
          <w:i w:val="0"/>
          <w:iCs/>
        </w:rPr>
        <w:t>ill need to be able to interact</w:t>
      </w:r>
      <w:r w:rsidR="003B266C">
        <w:rPr>
          <w:i w:val="0"/>
          <w:iCs/>
        </w:rPr>
        <w:t xml:space="preserve"> with the </w:t>
      </w:r>
      <w:r w:rsidR="00710A92">
        <w:rPr>
          <w:i w:val="0"/>
          <w:iCs/>
        </w:rPr>
        <w:t xml:space="preserve">server </w:t>
      </w:r>
      <w:r w:rsidR="003B266C">
        <w:rPr>
          <w:i w:val="0"/>
          <w:iCs/>
        </w:rPr>
        <w:t xml:space="preserve">system in order for users to log in. </w:t>
      </w:r>
    </w:p>
    <w:p w:rsidR="009A510D" w:rsidRDefault="009A510D" w:rsidP="0004494A">
      <w:pPr>
        <w:pStyle w:val="template"/>
        <w:jc w:val="both"/>
        <w:rPr>
          <w:i w:val="0"/>
          <w:iCs/>
        </w:rPr>
      </w:pPr>
    </w:p>
    <w:p w:rsidR="009A510D" w:rsidRDefault="009A510D" w:rsidP="0004494A">
      <w:pPr>
        <w:pStyle w:val="template"/>
        <w:jc w:val="both"/>
        <w:rPr>
          <w:i w:val="0"/>
          <w:iCs/>
        </w:rPr>
      </w:pPr>
    </w:p>
    <w:p w:rsidR="00E30265" w:rsidRPr="00923B17" w:rsidRDefault="00E30265">
      <w:pPr>
        <w:pStyle w:val="Heading2"/>
        <w:jc w:val="both"/>
        <w:rPr>
          <w:rFonts w:ascii="Times New Roman" w:hAnsi="Times New Roman"/>
          <w:szCs w:val="28"/>
        </w:rPr>
      </w:pPr>
      <w:bookmarkStart w:id="396" w:name="_Toc383104057"/>
      <w:r w:rsidRPr="00923B17">
        <w:rPr>
          <w:rFonts w:ascii="Times New Roman" w:hAnsi="Times New Roman"/>
          <w:szCs w:val="28"/>
        </w:rPr>
        <w:lastRenderedPageBreak/>
        <w:t>Database</w:t>
      </w:r>
      <w:r w:rsidR="00710A92" w:rsidRPr="00923B17">
        <w:rPr>
          <w:rFonts w:ascii="Times New Roman" w:hAnsi="Times New Roman"/>
          <w:szCs w:val="28"/>
        </w:rPr>
        <w:t xml:space="preserve"> Requirements</w:t>
      </w:r>
      <w:bookmarkEnd w:id="396"/>
    </w:p>
    <w:p w:rsidR="00E30265" w:rsidRPr="00923B17" w:rsidRDefault="00E30265" w:rsidP="0004494A">
      <w:pPr>
        <w:pStyle w:val="Heading3"/>
        <w:jc w:val="both"/>
        <w:rPr>
          <w:rFonts w:ascii="Arial" w:hAnsi="Arial" w:cs="Arial"/>
        </w:rPr>
      </w:pPr>
      <w:bookmarkStart w:id="397" w:name="_Toc383104058"/>
      <w:r w:rsidRPr="00923B17">
        <w:rPr>
          <w:rFonts w:ascii="Arial" w:hAnsi="Arial" w:cs="Arial"/>
        </w:rPr>
        <w:t>Database Interface</w:t>
      </w:r>
      <w:bookmarkEnd w:id="397"/>
      <w:r w:rsidR="002111A5" w:rsidRPr="00923B17">
        <w:rPr>
          <w:rFonts w:ascii="Arial" w:hAnsi="Arial" w:cs="Arial"/>
        </w:rPr>
        <w:t xml:space="preserve">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Users </w:t>
      </w:r>
      <w:r w:rsidR="002111A5" w:rsidRPr="00923B17">
        <w:rPr>
          <w:rFonts w:ascii="Arial" w:hAnsi="Arial" w:cs="Arial"/>
        </w:rPr>
        <w:t xml:space="preserve">shall </w:t>
      </w:r>
      <w:r w:rsidRPr="00923B17">
        <w:rPr>
          <w:rFonts w:ascii="Arial" w:hAnsi="Arial" w:cs="Arial"/>
        </w:rPr>
        <w:t>have access to input information into Use profile information fields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Trainers </w:t>
      </w:r>
      <w:r w:rsidR="002111A5" w:rsidRPr="00923B17">
        <w:rPr>
          <w:rFonts w:ascii="Arial" w:hAnsi="Arial" w:cs="Arial"/>
        </w:rPr>
        <w:t xml:space="preserve">shall </w:t>
      </w:r>
      <w:r w:rsidRPr="00923B17">
        <w:rPr>
          <w:rFonts w:ascii="Arial" w:hAnsi="Arial" w:cs="Arial"/>
        </w:rPr>
        <w:t>have access to input information into Trainer profile information fields.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Trainers </w:t>
      </w:r>
      <w:r w:rsidR="002111A5" w:rsidRPr="00923B17">
        <w:rPr>
          <w:rFonts w:ascii="Arial" w:hAnsi="Arial" w:cs="Arial"/>
        </w:rPr>
        <w:t xml:space="preserve">shall </w:t>
      </w:r>
      <w:r w:rsidRPr="00923B17">
        <w:rPr>
          <w:rFonts w:ascii="Arial" w:hAnsi="Arial" w:cs="Arial"/>
        </w:rPr>
        <w:t>have access to Penalty, Credit and Goals options.</w:t>
      </w:r>
    </w:p>
    <w:p w:rsidR="00E30265" w:rsidRPr="00923B17" w:rsidRDefault="002111A5" w:rsidP="0004494A">
      <w:pPr>
        <w:pStyle w:val="Heading3"/>
        <w:jc w:val="both"/>
        <w:rPr>
          <w:rFonts w:ascii="Arial" w:hAnsi="Arial" w:cs="Arial"/>
        </w:rPr>
      </w:pPr>
      <w:bookmarkStart w:id="398" w:name="_Toc383104059"/>
      <w:r w:rsidRPr="00923B17">
        <w:rPr>
          <w:rFonts w:ascii="Arial" w:hAnsi="Arial" w:cs="Arial"/>
        </w:rPr>
        <w:t xml:space="preserve">Credit/Debit </w:t>
      </w:r>
      <w:r w:rsidR="00E30265" w:rsidRPr="00923B17">
        <w:rPr>
          <w:rFonts w:ascii="Arial" w:hAnsi="Arial" w:cs="Arial"/>
        </w:rPr>
        <w:t>Requirements</w:t>
      </w:r>
      <w:bookmarkEnd w:id="398"/>
    </w:p>
    <w:p w:rsidR="00E30265" w:rsidRPr="00923B17" w:rsidRDefault="00AE4315" w:rsidP="0004494A">
      <w:pPr>
        <w:pStyle w:val="ListParagraph"/>
        <w:numPr>
          <w:ilvl w:val="0"/>
          <w:numId w:val="28"/>
        </w:numPr>
        <w:jc w:val="both"/>
        <w:rPr>
          <w:rFonts w:ascii="Arial" w:hAnsi="Arial" w:cs="Arial"/>
        </w:rPr>
      </w:pPr>
      <w:ins w:id="399" w:author="Andrew" w:date="2014-03-18T15:33:00Z">
        <w:r>
          <w:rPr>
            <w:rFonts w:ascii="Arial" w:hAnsi="Arial" w:cs="Arial"/>
          </w:rPr>
          <w:t xml:space="preserve">Correct </w:t>
        </w:r>
      </w:ins>
      <w:del w:id="400" w:author="Andrew" w:date="2014-03-18T15:33:00Z">
        <w:r w:rsidR="00E30265" w:rsidRPr="00923B17" w:rsidDel="00AE4315">
          <w:rPr>
            <w:rFonts w:ascii="Arial" w:hAnsi="Arial" w:cs="Arial"/>
          </w:rPr>
          <w:delText>D</w:delText>
        </w:r>
      </w:del>
      <w:ins w:id="401" w:author="Andrew" w:date="2014-03-18T15:33:00Z">
        <w:r>
          <w:rPr>
            <w:rFonts w:ascii="Arial" w:hAnsi="Arial" w:cs="Arial"/>
          </w:rPr>
          <w:t>d</w:t>
        </w:r>
      </w:ins>
      <w:r w:rsidR="00E30265" w:rsidRPr="00923B17">
        <w:rPr>
          <w:rFonts w:ascii="Arial" w:hAnsi="Arial" w:cs="Arial"/>
        </w:rPr>
        <w:t>ata must be entered before a credit or penalty can be assessed.</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Users can select a Trainer to associate with their account.</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Selecting Penalty option engages withdrawal workflow.</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Selecting Credit option engages credit workflow.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Selecting Goals option engages return of penalties to user account.</w:t>
      </w:r>
    </w:p>
    <w:p w:rsidR="00E30265" w:rsidRPr="00923B17" w:rsidRDefault="00E30265" w:rsidP="0004494A">
      <w:pPr>
        <w:pStyle w:val="Heading3"/>
        <w:jc w:val="both"/>
        <w:rPr>
          <w:rFonts w:ascii="Arial" w:hAnsi="Arial" w:cs="Arial"/>
        </w:rPr>
      </w:pPr>
      <w:bookmarkStart w:id="402" w:name="_Toc383104060"/>
      <w:r w:rsidRPr="00923B17">
        <w:rPr>
          <w:rFonts w:ascii="Arial" w:hAnsi="Arial" w:cs="Arial"/>
        </w:rPr>
        <w:t>Compliance Requirements</w:t>
      </w:r>
      <w:bookmarkEnd w:id="402"/>
      <w:r w:rsidRPr="00923B17">
        <w:rPr>
          <w:rFonts w:ascii="Arial" w:hAnsi="Arial" w:cs="Arial"/>
        </w:rPr>
        <w:t xml:space="preserve">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The database will have a functional audit trail.</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The system will limit access to authorized users.</w:t>
      </w:r>
    </w:p>
    <w:p w:rsidR="00E30265" w:rsidRPr="00E30265" w:rsidRDefault="00E30265" w:rsidP="0004494A">
      <w:pPr>
        <w:pStyle w:val="ListParagraph"/>
        <w:numPr>
          <w:ilvl w:val="0"/>
          <w:numId w:val="28"/>
        </w:numPr>
        <w:jc w:val="both"/>
      </w:pPr>
      <w:r w:rsidRPr="00923B17">
        <w:rPr>
          <w:rFonts w:ascii="Arial" w:hAnsi="Arial" w:cs="Arial"/>
        </w:rPr>
        <w:t>Selecting Credit option engages credit workflow.</w:t>
      </w:r>
    </w:p>
    <w:p w:rsidR="00E30265" w:rsidRPr="00E30265" w:rsidRDefault="00E30265" w:rsidP="0004494A">
      <w:pPr>
        <w:jc w:val="both"/>
      </w:pPr>
    </w:p>
    <w:p w:rsidR="00E30265" w:rsidRPr="00923B17" w:rsidRDefault="00E30265" w:rsidP="0004494A">
      <w:pPr>
        <w:pStyle w:val="Heading3"/>
        <w:jc w:val="both"/>
        <w:rPr>
          <w:rFonts w:ascii="Arial" w:hAnsi="Arial" w:cs="Arial"/>
        </w:rPr>
      </w:pPr>
      <w:bookmarkStart w:id="403" w:name="_Toc383104061"/>
      <w:r w:rsidRPr="00923B17">
        <w:rPr>
          <w:rFonts w:ascii="Arial" w:hAnsi="Arial" w:cs="Arial"/>
        </w:rPr>
        <w:t>Security Requirements</w:t>
      </w:r>
      <w:bookmarkEnd w:id="403"/>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Users can enter their user profile, schedule, goals, and financial information; however, cannot control when penalties or credits are accessed.</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Trainers can enter their trainer profile, but can only see the users’ schedule.</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Trainers can control how penalties and credits are assessed to the user’s account.</w:t>
      </w:r>
    </w:p>
    <w:p w:rsidR="00673910" w:rsidRPr="00923B17" w:rsidRDefault="00E30265" w:rsidP="0004494A">
      <w:pPr>
        <w:pStyle w:val="ListParagraph"/>
        <w:numPr>
          <w:ilvl w:val="0"/>
          <w:numId w:val="28"/>
        </w:numPr>
        <w:jc w:val="both"/>
        <w:rPr>
          <w:rFonts w:ascii="Arial" w:hAnsi="Arial" w:cs="Arial"/>
        </w:rPr>
      </w:pPr>
      <w:r w:rsidRPr="00923B17">
        <w:rPr>
          <w:rFonts w:ascii="Arial" w:hAnsi="Arial" w:cs="Arial"/>
        </w:rPr>
        <w:t>Trainers control when the goals are met, which returns the penalties to the user account.</w:t>
      </w:r>
    </w:p>
    <w:p w:rsidR="00E30265" w:rsidRPr="00673910" w:rsidRDefault="00673910" w:rsidP="00673910">
      <w:pPr>
        <w:spacing w:line="240" w:lineRule="auto"/>
        <w:rPr>
          <w:rFonts w:ascii="Calibri" w:eastAsia="Calibri" w:hAnsi="Calibri"/>
          <w:sz w:val="22"/>
          <w:szCs w:val="22"/>
        </w:rPr>
      </w:pPr>
      <w:r>
        <w:br w:type="page"/>
      </w:r>
    </w:p>
    <w:p w:rsidR="003B266C" w:rsidRDefault="003B266C" w:rsidP="0004494A">
      <w:pPr>
        <w:pStyle w:val="Heading1"/>
        <w:jc w:val="both"/>
      </w:pPr>
      <w:bookmarkStart w:id="404" w:name="_Toc379904609"/>
      <w:bookmarkStart w:id="405" w:name="_Toc439994690"/>
      <w:bookmarkStart w:id="406" w:name="_Toc383104062"/>
      <w:r>
        <w:lastRenderedPageBreak/>
        <w:t>Other Nonfunctional Requirements</w:t>
      </w:r>
      <w:bookmarkEnd w:id="404"/>
      <w:bookmarkEnd w:id="406"/>
    </w:p>
    <w:p w:rsidR="003B266C" w:rsidRDefault="003B266C" w:rsidP="0004494A">
      <w:pPr>
        <w:pStyle w:val="Heading2"/>
        <w:jc w:val="both"/>
      </w:pPr>
      <w:bookmarkStart w:id="407" w:name="_Toc379904610"/>
      <w:bookmarkStart w:id="408" w:name="_Toc383104063"/>
      <w:r>
        <w:t>Performance Requirements</w:t>
      </w:r>
      <w:bookmarkEnd w:id="405"/>
      <w:bookmarkEnd w:id="407"/>
      <w:bookmarkEnd w:id="408"/>
    </w:p>
    <w:p w:rsidR="003B266C" w:rsidRDefault="003B266C" w:rsidP="0004494A">
      <w:pPr>
        <w:pStyle w:val="template"/>
        <w:jc w:val="both"/>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CE4831" w:rsidRDefault="00CE4831" w:rsidP="0004494A">
      <w:pPr>
        <w:pStyle w:val="template"/>
        <w:jc w:val="both"/>
        <w:rPr>
          <w:i w:val="0"/>
          <w:iCs/>
        </w:rPr>
      </w:pPr>
    </w:p>
    <w:p w:rsidR="00CE4831" w:rsidRDefault="00CE4831" w:rsidP="0004494A">
      <w:pPr>
        <w:pStyle w:val="template"/>
        <w:jc w:val="both"/>
        <w:rPr>
          <w:i w:val="0"/>
          <w:iCs/>
        </w:rPr>
      </w:pPr>
      <w:r>
        <w:rPr>
          <w:i w:val="0"/>
          <w:iCs/>
        </w:rPr>
        <w:t>Booting up/ Authenticate login screen</w:t>
      </w:r>
      <w:r w:rsidR="009E4BDE">
        <w:rPr>
          <w:i w:val="0"/>
          <w:iCs/>
        </w:rPr>
        <w:t>:</w:t>
      </w:r>
    </w:p>
    <w:p w:rsidR="00CE4831" w:rsidRDefault="00CE4831" w:rsidP="0004494A">
      <w:pPr>
        <w:pStyle w:val="template"/>
        <w:jc w:val="both"/>
        <w:rPr>
          <w:i w:val="0"/>
          <w:iCs/>
        </w:rPr>
      </w:pPr>
    </w:p>
    <w:p w:rsidR="00CE4831" w:rsidRPr="00CE4831" w:rsidRDefault="00CE4831" w:rsidP="0004494A">
      <w:pPr>
        <w:pStyle w:val="ListParagraph"/>
        <w:numPr>
          <w:ilvl w:val="0"/>
          <w:numId w:val="28"/>
        </w:numPr>
        <w:jc w:val="both"/>
      </w:pPr>
      <w:r>
        <w:t xml:space="preserve">Users shall be able to log in to the application </w:t>
      </w:r>
      <w:r w:rsidR="009C59BC">
        <w:t xml:space="preserve">and received confirmation in </w:t>
      </w:r>
      <w:r>
        <w:t>less than 5 seconds</w:t>
      </w:r>
      <w:r w:rsidR="00826888">
        <w:t xml:space="preserve"> (&lt; 5 sec).</w:t>
      </w:r>
    </w:p>
    <w:p w:rsidR="00CE4831" w:rsidRPr="009E4BDE" w:rsidRDefault="00CE4831" w:rsidP="0004494A">
      <w:pPr>
        <w:pStyle w:val="template"/>
        <w:jc w:val="both"/>
        <w:rPr>
          <w:i w:val="0"/>
          <w:iCs/>
        </w:rPr>
      </w:pPr>
      <w:r>
        <w:rPr>
          <w:i w:val="0"/>
          <w:iCs/>
        </w:rPr>
        <w:t>Retrieving Data</w:t>
      </w:r>
      <w:r w:rsidR="009E4BDE">
        <w:rPr>
          <w:i w:val="0"/>
          <w:iCs/>
        </w:rPr>
        <w:t>:</w:t>
      </w:r>
    </w:p>
    <w:p w:rsidR="00CE4831" w:rsidRPr="009E4BDE" w:rsidRDefault="00CE4831" w:rsidP="00CE4831">
      <w:pPr>
        <w:pStyle w:val="template"/>
        <w:ind w:left="720" w:firstLine="720"/>
        <w:jc w:val="both"/>
        <w:rPr>
          <w:i w:val="0"/>
          <w:iCs/>
        </w:rPr>
      </w:pPr>
    </w:p>
    <w:p w:rsidR="00CE4831" w:rsidRPr="009E4BDE" w:rsidRDefault="00CE4831" w:rsidP="0004494A">
      <w:pPr>
        <w:pStyle w:val="ListParagraph"/>
        <w:numPr>
          <w:ilvl w:val="0"/>
          <w:numId w:val="28"/>
        </w:numPr>
        <w:jc w:val="both"/>
        <w:rPr>
          <w:iCs/>
        </w:rPr>
      </w:pPr>
      <w:r w:rsidRPr="009E4BDE">
        <w:rPr>
          <w:iCs/>
        </w:rPr>
        <w:t xml:space="preserve">Trainer shall be able to upload workout results </w:t>
      </w:r>
      <w:r w:rsidR="009C59BC">
        <w:rPr>
          <w:iCs/>
        </w:rPr>
        <w:t xml:space="preserve">and reieved confirmation </w:t>
      </w:r>
      <w:r w:rsidRPr="009E4BDE">
        <w:rPr>
          <w:iCs/>
        </w:rPr>
        <w:t>in less than 5 seconds</w:t>
      </w:r>
      <w:r w:rsidR="00826888">
        <w:rPr>
          <w:iCs/>
        </w:rPr>
        <w:t xml:space="preserve"> </w:t>
      </w:r>
      <w:r w:rsidR="00826888">
        <w:t>(&lt; 5 sec).</w:t>
      </w:r>
    </w:p>
    <w:p w:rsidR="00CE4831" w:rsidRDefault="009C59BC" w:rsidP="0004494A">
      <w:pPr>
        <w:pStyle w:val="template"/>
        <w:jc w:val="both"/>
        <w:rPr>
          <w:i w:val="0"/>
          <w:iCs/>
        </w:rPr>
      </w:pPr>
      <w:r>
        <w:rPr>
          <w:i w:val="0"/>
          <w:iCs/>
        </w:rPr>
        <w:t xml:space="preserve">Application </w:t>
      </w:r>
      <w:r w:rsidR="00CE4831">
        <w:rPr>
          <w:i w:val="0"/>
          <w:iCs/>
        </w:rPr>
        <w:t xml:space="preserve">Reporting </w:t>
      </w:r>
      <w:r w:rsidR="009E4BDE">
        <w:rPr>
          <w:i w:val="0"/>
          <w:iCs/>
        </w:rPr>
        <w:t>Back:</w:t>
      </w:r>
    </w:p>
    <w:p w:rsidR="009E4BDE" w:rsidRDefault="009E4BDE" w:rsidP="0004494A">
      <w:pPr>
        <w:pStyle w:val="template"/>
        <w:jc w:val="both"/>
        <w:rPr>
          <w:i w:val="0"/>
          <w:iCs/>
        </w:rPr>
      </w:pPr>
    </w:p>
    <w:p w:rsidR="009E4BDE" w:rsidRDefault="009E4BDE" w:rsidP="009E4BDE">
      <w:pPr>
        <w:pStyle w:val="ListParagraph"/>
        <w:numPr>
          <w:ilvl w:val="0"/>
          <w:numId w:val="28"/>
        </w:numPr>
        <w:jc w:val="both"/>
        <w:rPr>
          <w:iCs/>
        </w:rPr>
      </w:pPr>
      <w:r>
        <w:rPr>
          <w:iCs/>
        </w:rPr>
        <w:t>Application shall confirm data being updated in the database in less than 5 seconds</w:t>
      </w:r>
      <w:r w:rsidR="00826888">
        <w:rPr>
          <w:iCs/>
        </w:rPr>
        <w:t xml:space="preserve"> </w:t>
      </w:r>
      <w:r w:rsidR="00826888">
        <w:t>(&lt; 5 sec).</w:t>
      </w:r>
    </w:p>
    <w:p w:rsidR="009E4BDE" w:rsidRDefault="009C59BC" w:rsidP="009E4BDE">
      <w:pPr>
        <w:pStyle w:val="template"/>
        <w:jc w:val="both"/>
        <w:rPr>
          <w:i w:val="0"/>
          <w:iCs/>
        </w:rPr>
      </w:pPr>
      <w:r>
        <w:rPr>
          <w:i w:val="0"/>
          <w:iCs/>
        </w:rPr>
        <w:t xml:space="preserve">Database </w:t>
      </w:r>
      <w:r w:rsidR="009E4BDE">
        <w:rPr>
          <w:i w:val="0"/>
          <w:iCs/>
        </w:rPr>
        <w:t>Reporting Back:</w:t>
      </w:r>
    </w:p>
    <w:p w:rsidR="009E4BDE" w:rsidRDefault="009E4BDE" w:rsidP="009E4BDE">
      <w:pPr>
        <w:pStyle w:val="template"/>
        <w:jc w:val="both"/>
        <w:rPr>
          <w:i w:val="0"/>
          <w:iCs/>
        </w:rPr>
      </w:pPr>
    </w:p>
    <w:p w:rsidR="009E4BDE" w:rsidRDefault="009E4BDE" w:rsidP="009E4BDE">
      <w:pPr>
        <w:pStyle w:val="ListParagraph"/>
        <w:numPr>
          <w:ilvl w:val="0"/>
          <w:numId w:val="28"/>
        </w:numPr>
        <w:jc w:val="both"/>
        <w:rPr>
          <w:iCs/>
        </w:rPr>
      </w:pPr>
      <w:r>
        <w:rPr>
          <w:iCs/>
        </w:rPr>
        <w:t>The database server shall be able to</w:t>
      </w:r>
      <w:r w:rsidR="00826888">
        <w:rPr>
          <w:iCs/>
        </w:rPr>
        <w:t xml:space="preserve"> sustained </w:t>
      </w:r>
      <w:r w:rsidR="00104F22">
        <w:rPr>
          <w:iCs/>
        </w:rPr>
        <w:t xml:space="preserve"> service</w:t>
      </w:r>
      <w:r>
        <w:rPr>
          <w:iCs/>
        </w:rPr>
        <w:t xml:space="preserve"> </w:t>
      </w:r>
      <w:r w:rsidR="00826888">
        <w:rPr>
          <w:iCs/>
        </w:rPr>
        <w:t xml:space="preserve">to </w:t>
      </w:r>
      <w:r>
        <w:rPr>
          <w:iCs/>
        </w:rPr>
        <w:t xml:space="preserve">100 multiple users at the same time without any </w:t>
      </w:r>
      <w:r w:rsidR="00826888">
        <w:rPr>
          <w:iCs/>
        </w:rPr>
        <w:t xml:space="preserve">performance </w:t>
      </w:r>
      <w:r>
        <w:rPr>
          <w:iCs/>
        </w:rPr>
        <w:t>issues</w:t>
      </w:r>
      <w:r w:rsidR="00826888">
        <w:rPr>
          <w:iCs/>
        </w:rPr>
        <w:t xml:space="preserve">. </w:t>
      </w:r>
    </w:p>
    <w:p w:rsidR="009E4BDE" w:rsidRDefault="009E4BDE" w:rsidP="0004494A">
      <w:pPr>
        <w:pStyle w:val="ListParagraph"/>
        <w:numPr>
          <w:ilvl w:val="0"/>
          <w:numId w:val="28"/>
        </w:numPr>
        <w:jc w:val="both"/>
        <w:rPr>
          <w:iCs/>
        </w:rPr>
      </w:pPr>
      <w:r>
        <w:rPr>
          <w:iCs/>
        </w:rPr>
        <w:t xml:space="preserve">The database shall be able to handle multiple transactions at </w:t>
      </w:r>
      <w:r w:rsidR="00826888">
        <w:rPr>
          <w:iCs/>
        </w:rPr>
        <w:t>given</w:t>
      </w:r>
      <w:r>
        <w:rPr>
          <w:iCs/>
        </w:rPr>
        <w:t xml:space="preserve"> time</w:t>
      </w:r>
      <w:r w:rsidR="00826888">
        <w:rPr>
          <w:iCs/>
        </w:rPr>
        <w:t xml:space="preserve"> (e.g multiple database requests).</w:t>
      </w:r>
    </w:p>
    <w:p w:rsidR="003F530C" w:rsidRPr="003F530C" w:rsidRDefault="003F530C" w:rsidP="003F530C">
      <w:pPr>
        <w:pStyle w:val="ListParagraph"/>
        <w:ind w:left="1440"/>
        <w:jc w:val="both"/>
        <w:rPr>
          <w:iCs/>
        </w:rPr>
      </w:pPr>
    </w:p>
    <w:p w:rsidR="003B266C" w:rsidRDefault="003B266C" w:rsidP="0004494A">
      <w:pPr>
        <w:pStyle w:val="Heading2"/>
        <w:jc w:val="both"/>
      </w:pPr>
      <w:bookmarkStart w:id="409" w:name="_Toc439994691"/>
      <w:bookmarkStart w:id="410" w:name="_Toc379904611"/>
      <w:bookmarkStart w:id="411" w:name="_Toc383104064"/>
      <w:r>
        <w:t>Safety Requirements</w:t>
      </w:r>
      <w:bookmarkEnd w:id="409"/>
      <w:bookmarkEnd w:id="410"/>
      <w:bookmarkEnd w:id="411"/>
    </w:p>
    <w:p w:rsidR="003B266C" w:rsidRPr="00F524E8" w:rsidRDefault="003B266C" w:rsidP="0004494A">
      <w:pPr>
        <w:pStyle w:val="template"/>
        <w:jc w:val="both"/>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04494A">
      <w:pPr>
        <w:pStyle w:val="Heading2"/>
        <w:jc w:val="both"/>
        <w:rPr>
          <w:iCs/>
        </w:rPr>
      </w:pPr>
      <w:bookmarkStart w:id="412" w:name="_Toc439994692"/>
      <w:bookmarkStart w:id="413" w:name="_Toc379904612"/>
      <w:bookmarkStart w:id="414" w:name="_Toc383104065"/>
      <w:r>
        <w:t>Security Requirements</w:t>
      </w:r>
      <w:bookmarkEnd w:id="412"/>
      <w:bookmarkEnd w:id="413"/>
      <w:bookmarkEnd w:id="414"/>
    </w:p>
    <w:p w:rsidR="003B266C" w:rsidRDefault="003B266C" w:rsidP="0004494A">
      <w:pPr>
        <w:pStyle w:val="template"/>
        <w:jc w:val="both"/>
        <w:rPr>
          <w:i w:val="0"/>
          <w:iCs/>
        </w:rPr>
      </w:pPr>
      <w:r>
        <w:rPr>
          <w:i w:val="0"/>
          <w:iCs/>
        </w:rPr>
        <w:t xml:space="preserve">The application must be able to link up with the </w:t>
      </w:r>
      <w:r w:rsidR="00594E72">
        <w:rPr>
          <w:i w:val="0"/>
          <w:iCs/>
        </w:rPr>
        <w:t xml:space="preserve">server database </w:t>
      </w:r>
      <w:r>
        <w:rPr>
          <w:i w:val="0"/>
          <w:iCs/>
        </w:rPr>
        <w:t>system in order for users to properly log in and be identified.  This information must be kept secure</w:t>
      </w:r>
      <w:r w:rsidR="009E4BDE">
        <w:rPr>
          <w:i w:val="0"/>
          <w:iCs/>
        </w:rPr>
        <w:t xml:space="preserve"> and shall be store in special database secure fields</w:t>
      </w:r>
      <w:r>
        <w:rPr>
          <w:i w:val="0"/>
          <w:iCs/>
        </w:rPr>
        <w:t xml:space="preserve">.  </w:t>
      </w:r>
    </w:p>
    <w:p w:rsidR="003B266C" w:rsidRDefault="003B266C" w:rsidP="0004494A">
      <w:pPr>
        <w:pStyle w:val="template"/>
        <w:jc w:val="both"/>
        <w:rPr>
          <w:i w:val="0"/>
          <w:iCs/>
        </w:rPr>
      </w:pPr>
    </w:p>
    <w:p w:rsidR="003B266C" w:rsidRDefault="003B266C" w:rsidP="0004494A">
      <w:pPr>
        <w:pStyle w:val="Heading2"/>
        <w:jc w:val="both"/>
      </w:pPr>
      <w:bookmarkStart w:id="415" w:name="_Toc439994693"/>
      <w:bookmarkStart w:id="416" w:name="_Toc379904613"/>
      <w:bookmarkStart w:id="417" w:name="_Toc383104066"/>
      <w:r>
        <w:t>Software Quality Attributes</w:t>
      </w:r>
      <w:bookmarkEnd w:id="415"/>
      <w:bookmarkEnd w:id="416"/>
      <w:bookmarkEnd w:id="417"/>
    </w:p>
    <w:p w:rsidR="003B266C" w:rsidRPr="00CA1810" w:rsidRDefault="003B266C" w:rsidP="00923B17">
      <w:pPr>
        <w:pStyle w:val="NoSpacing"/>
        <w:rPr>
          <w:rFonts w:cs="Arial"/>
          <w:szCs w:val="22"/>
        </w:rPr>
      </w:pPr>
      <w:r w:rsidRPr="00923B17">
        <w:rPr>
          <w:rFonts w:ascii="Arial" w:hAnsi="Arial" w:cs="Arial"/>
          <w:sz w:val="22"/>
          <w:szCs w:val="22"/>
        </w:rPr>
        <w:t xml:space="preserve">The primary attribute of this application will be usability given the large amounts of data and information that will be presented on such a small screen, as well as the user’s ability to input data </w:t>
      </w:r>
      <w:r w:rsidRPr="00923B17">
        <w:rPr>
          <w:rFonts w:ascii="Arial" w:hAnsi="Arial" w:cs="Arial"/>
          <w:sz w:val="22"/>
          <w:szCs w:val="22"/>
        </w:rPr>
        <w:lastRenderedPageBreak/>
        <w:t xml:space="preserve">into the device in a reasonable manner that should not be that much more difficult than if they were at an actual computer.  </w:t>
      </w:r>
    </w:p>
    <w:p w:rsidR="003B266C" w:rsidRPr="00E55454" w:rsidRDefault="003B266C" w:rsidP="00923B17">
      <w:pPr>
        <w:pStyle w:val="NoSpacing"/>
        <w:rPr>
          <w:rFonts w:cs="Arial"/>
          <w:szCs w:val="22"/>
        </w:rPr>
      </w:pPr>
    </w:p>
    <w:p w:rsidR="003B266C" w:rsidRPr="00CA1810" w:rsidRDefault="003B266C" w:rsidP="00923B17">
      <w:pPr>
        <w:pStyle w:val="NoSpacing"/>
        <w:jc w:val="both"/>
        <w:rPr>
          <w:rFonts w:cs="Arial"/>
          <w:szCs w:val="22"/>
        </w:rPr>
      </w:pPr>
      <w:r w:rsidRPr="00923B17">
        <w:rPr>
          <w:rFonts w:ascii="Arial" w:hAnsi="Arial" w:cs="Arial"/>
          <w:sz w:val="22"/>
          <w:szCs w:val="22"/>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rsidP="0004494A">
      <w:pPr>
        <w:pStyle w:val="Heading1"/>
        <w:jc w:val="both"/>
      </w:pPr>
      <w:bookmarkStart w:id="418" w:name="_Toc439994695"/>
      <w:bookmarkStart w:id="419" w:name="_Toc379904614"/>
      <w:bookmarkStart w:id="420" w:name="_Toc383104067"/>
      <w:r>
        <w:t>Other Requirements</w:t>
      </w:r>
      <w:bookmarkEnd w:id="418"/>
      <w:bookmarkEnd w:id="419"/>
      <w:bookmarkEnd w:id="420"/>
    </w:p>
    <w:p w:rsidR="00417958" w:rsidRDefault="00417958" w:rsidP="00417958">
      <w:pPr>
        <w:pStyle w:val="Heading2"/>
      </w:pPr>
      <w:r w:rsidRPr="00417958">
        <w:t xml:space="preserve"> </w:t>
      </w:r>
      <w:bookmarkStart w:id="421" w:name="_Toc383104068"/>
      <w:r w:rsidRPr="00417958">
        <w:t>System Evolution Requirements</w:t>
      </w:r>
      <w:bookmarkEnd w:id="421"/>
      <w:r w:rsidRPr="00417958">
        <w:t xml:space="preserve"> </w:t>
      </w:r>
    </w:p>
    <w:p w:rsidR="00236DFD" w:rsidRPr="00923B17" w:rsidRDefault="00417958" w:rsidP="00923B17">
      <w:pPr>
        <w:pStyle w:val="NoSpacing"/>
        <w:jc w:val="both"/>
        <w:rPr>
          <w:rFonts w:ascii="Arial" w:hAnsi="Arial" w:cs="Arial"/>
          <w:sz w:val="22"/>
          <w:szCs w:val="22"/>
        </w:rPr>
      </w:pPr>
      <w:r w:rsidRPr="00923B17">
        <w:rPr>
          <w:rFonts w:ascii="Arial" w:hAnsi="Arial" w:cs="Arial"/>
          <w:sz w:val="22"/>
          <w:szCs w:val="22"/>
        </w:rPr>
        <w:t xml:space="preserve">Adaptability to hardware/software evolution will be accomplished recompiling the source code with the same or a newer version of the Android SDK framework. The main approach will </w:t>
      </w:r>
      <w:r w:rsidR="00236DFD" w:rsidRPr="00923B17">
        <w:rPr>
          <w:rFonts w:ascii="Arial" w:hAnsi="Arial" w:cs="Arial"/>
          <w:sz w:val="22"/>
          <w:szCs w:val="22"/>
        </w:rPr>
        <w:t>be changing</w:t>
      </w:r>
      <w:r w:rsidRPr="00923B17">
        <w:rPr>
          <w:rFonts w:ascii="Arial" w:hAnsi="Arial" w:cs="Arial"/>
          <w:sz w:val="22"/>
          <w:szCs w:val="22"/>
        </w:rPr>
        <w:t xml:space="preserve"> the project configuration parameters to be compatible with newer version of the operating system or software APIs</w:t>
      </w:r>
      <w:r w:rsidR="00236DFD" w:rsidRPr="00923B17">
        <w:rPr>
          <w:rFonts w:ascii="Arial" w:hAnsi="Arial" w:cs="Arial"/>
          <w:sz w:val="22"/>
          <w:szCs w:val="22"/>
        </w:rPr>
        <w:t xml:space="preserve"> available in the future</w:t>
      </w:r>
      <w:r w:rsidRPr="00923B17">
        <w:rPr>
          <w:rFonts w:ascii="Arial" w:hAnsi="Arial" w:cs="Arial"/>
          <w:sz w:val="22"/>
          <w:szCs w:val="22"/>
        </w:rPr>
        <w:t>.</w:t>
      </w:r>
    </w:p>
    <w:p w:rsidR="00417958" w:rsidRPr="00923B17" w:rsidRDefault="00417958" w:rsidP="00923B17">
      <w:pPr>
        <w:pStyle w:val="NoSpacing"/>
        <w:jc w:val="both"/>
        <w:rPr>
          <w:rFonts w:ascii="Arial" w:hAnsi="Arial" w:cs="Arial"/>
          <w:sz w:val="22"/>
          <w:szCs w:val="22"/>
        </w:rPr>
      </w:pPr>
    </w:p>
    <w:p w:rsidR="00417958" w:rsidRPr="00923B17" w:rsidRDefault="00417958" w:rsidP="00923B17">
      <w:pPr>
        <w:pStyle w:val="NoSpacing"/>
        <w:jc w:val="both"/>
        <w:rPr>
          <w:rFonts w:ascii="Arial" w:hAnsi="Arial" w:cs="Arial"/>
          <w:sz w:val="22"/>
          <w:szCs w:val="22"/>
        </w:rPr>
      </w:pPr>
      <w:r w:rsidRPr="00923B17">
        <w:rPr>
          <w:rFonts w:ascii="Arial" w:hAnsi="Arial" w:cs="Arial"/>
          <w:sz w:val="22"/>
          <w:szCs w:val="22"/>
        </w:rPr>
        <w:t xml:space="preserve">In terms of future user’s needs, we will add </w:t>
      </w:r>
      <w:r w:rsidR="00A843A5" w:rsidRPr="00923B17">
        <w:rPr>
          <w:rFonts w:ascii="Arial" w:hAnsi="Arial" w:cs="Arial"/>
          <w:sz w:val="22"/>
          <w:szCs w:val="22"/>
        </w:rPr>
        <w:t xml:space="preserve">a </w:t>
      </w:r>
      <w:r w:rsidRPr="00923B17">
        <w:rPr>
          <w:rFonts w:ascii="Arial" w:hAnsi="Arial" w:cs="Arial"/>
          <w:sz w:val="22"/>
          <w:szCs w:val="22"/>
        </w:rPr>
        <w:t>notification system feature. In this add-on feature the user will be notify via email or text message if they miss a workout routine and how many points are being deducted.</w:t>
      </w:r>
      <w:r w:rsidR="00236DFD" w:rsidRPr="00923B17">
        <w:rPr>
          <w:rFonts w:ascii="Arial" w:hAnsi="Arial" w:cs="Arial"/>
          <w:sz w:val="22"/>
          <w:szCs w:val="22"/>
        </w:rPr>
        <w:t xml:space="preserve"> This feature will also be used to reminder to inform to the user they have a pending routine that week or within the following days.</w:t>
      </w:r>
    </w:p>
    <w:p w:rsidR="00236DFD" w:rsidRPr="00923B17" w:rsidRDefault="00236DFD" w:rsidP="00923B17">
      <w:pPr>
        <w:pStyle w:val="NoSpacing"/>
        <w:jc w:val="both"/>
        <w:rPr>
          <w:rFonts w:ascii="Arial" w:hAnsi="Arial" w:cs="Arial"/>
          <w:sz w:val="22"/>
          <w:szCs w:val="22"/>
        </w:rPr>
      </w:pPr>
    </w:p>
    <w:p w:rsidR="00236DFD" w:rsidRPr="00923B17" w:rsidRDefault="00236DFD" w:rsidP="00923B17">
      <w:pPr>
        <w:pStyle w:val="NoSpacing"/>
        <w:jc w:val="both"/>
        <w:rPr>
          <w:rFonts w:ascii="Arial" w:hAnsi="Arial" w:cs="Arial"/>
          <w:sz w:val="22"/>
          <w:szCs w:val="22"/>
        </w:rPr>
      </w:pPr>
      <w:r w:rsidRPr="00923B17">
        <w:rPr>
          <w:rFonts w:ascii="Arial" w:hAnsi="Arial" w:cs="Arial"/>
          <w:sz w:val="22"/>
          <w:szCs w:val="22"/>
        </w:rPr>
        <w:t xml:space="preserve">The system may also incorporate a “track user location feature” which will be used to identify if the user is on or the near the gym at the right time and sending a notification to the user about his/her pending workout routine. This will work in parallel with the user </w:t>
      </w:r>
      <w:r w:rsidR="00A843A5" w:rsidRPr="00923B17">
        <w:rPr>
          <w:rFonts w:ascii="Arial" w:hAnsi="Arial" w:cs="Arial"/>
          <w:sz w:val="22"/>
          <w:szCs w:val="22"/>
        </w:rPr>
        <w:t xml:space="preserve">reminder </w:t>
      </w:r>
      <w:r w:rsidRPr="00923B17">
        <w:rPr>
          <w:rFonts w:ascii="Arial" w:hAnsi="Arial" w:cs="Arial"/>
          <w:sz w:val="22"/>
          <w:szCs w:val="22"/>
        </w:rPr>
        <w:t xml:space="preserve">features.  </w:t>
      </w:r>
    </w:p>
    <w:p w:rsidR="00417958" w:rsidRDefault="00417958" w:rsidP="00923B17">
      <w:pPr>
        <w:pStyle w:val="NoSpacing"/>
      </w:pPr>
    </w:p>
    <w:p w:rsidR="00417958" w:rsidRPr="00236DFD" w:rsidRDefault="00417958" w:rsidP="00923B17">
      <w:pPr>
        <w:pStyle w:val="NoSpacing"/>
      </w:pPr>
      <w:r>
        <w:t xml:space="preserve"> </w:t>
      </w:r>
    </w:p>
    <w:p w:rsidR="00236DFD" w:rsidRDefault="00236DFD">
      <w:pPr>
        <w:spacing w:line="240" w:lineRule="auto"/>
      </w:pPr>
      <w:r>
        <w:br w:type="page"/>
      </w:r>
    </w:p>
    <w:p w:rsidR="003B266C" w:rsidRDefault="003B266C" w:rsidP="0004494A">
      <w:pPr>
        <w:jc w:val="both"/>
      </w:pPr>
    </w:p>
    <w:p w:rsidR="003B266C" w:rsidRPr="00A04C21" w:rsidRDefault="003B266C" w:rsidP="0004494A">
      <w:pPr>
        <w:pStyle w:val="template"/>
        <w:jc w:val="both"/>
        <w:rPr>
          <w:i w:val="0"/>
        </w:rPr>
      </w:pPr>
    </w:p>
    <w:p w:rsidR="001F4FB5" w:rsidRDefault="00D27E06" w:rsidP="00923B17">
      <w:pPr>
        <w:pStyle w:val="Heading1"/>
        <w:jc w:val="both"/>
      </w:pPr>
      <w:bookmarkStart w:id="422" w:name="_Toc379904616"/>
      <w:bookmarkStart w:id="423" w:name="_Toc383104069"/>
      <w:r>
        <w:t>Management Issues</w:t>
      </w:r>
      <w:bookmarkEnd w:id="422"/>
      <w:bookmarkEnd w:id="423"/>
      <w:r>
        <w:t xml:space="preserve"> </w:t>
      </w:r>
    </w:p>
    <w:p w:rsidR="001F4FB5" w:rsidRDefault="001F4FB5" w:rsidP="0004494A">
      <w:pPr>
        <w:pStyle w:val="Heading2"/>
        <w:jc w:val="both"/>
      </w:pPr>
      <w:bookmarkStart w:id="424" w:name="_Toc379904617"/>
      <w:bookmarkStart w:id="425" w:name="_Toc383104070"/>
      <w:r>
        <w:t>Milestone and Schedule</w:t>
      </w:r>
      <w:bookmarkEnd w:id="424"/>
      <w:bookmarkEnd w:id="425"/>
      <w:r>
        <w:t xml:space="preserve"> </w:t>
      </w:r>
    </w:p>
    <w:p w:rsidR="00CF34B9" w:rsidRDefault="00CF34B9" w:rsidP="00CF34B9">
      <w:r>
        <w:t xml:space="preserve">Project Milestones – </w:t>
      </w:r>
    </w:p>
    <w:p w:rsidR="00F639CA" w:rsidRDefault="00F639CA" w:rsidP="00CF34B9"/>
    <w:p w:rsidR="00CF34B9" w:rsidRDefault="00CF34B9" w:rsidP="00923B17">
      <w:pPr>
        <w:pStyle w:val="ListParagraph"/>
        <w:numPr>
          <w:ilvl w:val="0"/>
          <w:numId w:val="36"/>
        </w:numPr>
      </w:pPr>
      <w:r>
        <w:t>Project organization – identify project requirements , deadline and team members</w:t>
      </w:r>
    </w:p>
    <w:p w:rsidR="00CF34B9" w:rsidRDefault="00CF34B9" w:rsidP="00923B17">
      <w:pPr>
        <w:pStyle w:val="ListParagraph"/>
        <w:numPr>
          <w:ilvl w:val="0"/>
          <w:numId w:val="36"/>
        </w:numPr>
      </w:pPr>
      <w:r>
        <w:t>Requirements Analysis – SRS development</w:t>
      </w:r>
    </w:p>
    <w:p w:rsidR="00CF34B9" w:rsidRDefault="00CF34B9" w:rsidP="00923B17">
      <w:pPr>
        <w:pStyle w:val="ListParagraph"/>
        <w:numPr>
          <w:ilvl w:val="0"/>
          <w:numId w:val="36"/>
        </w:numPr>
      </w:pPr>
      <w:r>
        <w:t>Develop Architecture Diagrams and Models</w:t>
      </w:r>
    </w:p>
    <w:p w:rsidR="00CF34B9" w:rsidRDefault="00CF34B9" w:rsidP="00923B17">
      <w:pPr>
        <w:pStyle w:val="ListParagraph"/>
        <w:numPr>
          <w:ilvl w:val="0"/>
          <w:numId w:val="36"/>
        </w:numPr>
      </w:pPr>
      <w:r>
        <w:t>Develop Class Models</w:t>
      </w:r>
    </w:p>
    <w:p w:rsidR="00CF34B9" w:rsidRDefault="00CF34B9" w:rsidP="00923B17">
      <w:pPr>
        <w:pStyle w:val="ListParagraph"/>
        <w:numPr>
          <w:ilvl w:val="0"/>
          <w:numId w:val="36"/>
        </w:numPr>
      </w:pPr>
      <w:r>
        <w:t>System Integration and Testing</w:t>
      </w:r>
    </w:p>
    <w:p w:rsidR="00CF34B9" w:rsidRDefault="00CF34B9" w:rsidP="00923B17">
      <w:pPr>
        <w:pStyle w:val="ListParagraph"/>
        <w:numPr>
          <w:ilvl w:val="0"/>
          <w:numId w:val="36"/>
        </w:numPr>
      </w:pPr>
      <w:r>
        <w:t>Complete project documentation – user manual , software manuals, sample test cases</w:t>
      </w:r>
    </w:p>
    <w:p w:rsidR="00CF34B9" w:rsidRDefault="00CF34B9" w:rsidP="00923B17">
      <w:pPr>
        <w:pStyle w:val="ListParagraph"/>
        <w:numPr>
          <w:ilvl w:val="0"/>
          <w:numId w:val="36"/>
        </w:numPr>
      </w:pPr>
      <w:r>
        <w:t>System Demonstration routine and run video.</w:t>
      </w:r>
    </w:p>
    <w:p w:rsidR="00CF34B9" w:rsidRPr="00CF34B9" w:rsidRDefault="00CF34B9" w:rsidP="00CF34B9"/>
    <w:p w:rsidR="00CF34B9" w:rsidRPr="00CF34B9" w:rsidRDefault="00CF34B9" w:rsidP="00CF34B9"/>
    <w:p w:rsidR="00FD542A" w:rsidRDefault="00FF1500" w:rsidP="00FD542A">
      <w:pPr>
        <w:keepNext/>
        <w:spacing w:line="240" w:lineRule="auto"/>
        <w:jc w:val="both"/>
      </w:pPr>
      <w:r>
        <w:rPr>
          <w:noProof/>
        </w:rPr>
        <w:drawing>
          <wp:inline distT="0" distB="0" distL="0" distR="0" wp14:anchorId="3247C4FB" wp14:editId="065CAB54">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609975"/>
                    </a:xfrm>
                    <a:prstGeom prst="rect">
                      <a:avLst/>
                    </a:prstGeom>
                    <a:noFill/>
                    <a:ln>
                      <a:noFill/>
                    </a:ln>
                  </pic:spPr>
                </pic:pic>
              </a:graphicData>
            </a:graphic>
          </wp:inline>
        </w:drawing>
      </w:r>
    </w:p>
    <w:p w:rsidR="00FD542A" w:rsidRDefault="00FD542A" w:rsidP="00FD542A">
      <w:pPr>
        <w:pStyle w:val="Caption"/>
        <w:jc w:val="center"/>
      </w:pPr>
      <w:r>
        <w:t xml:space="preserve">Figure </w:t>
      </w:r>
      <w:r w:rsidR="000C16B3">
        <w:fldChar w:fldCharType="begin"/>
      </w:r>
      <w:r w:rsidR="000C16B3">
        <w:instrText xml:space="preserve"> SEQ Figure \* ARABIC </w:instrText>
      </w:r>
      <w:r w:rsidR="000C16B3">
        <w:fldChar w:fldCharType="separate"/>
      </w:r>
      <w:r w:rsidR="00E55454">
        <w:rPr>
          <w:noProof/>
        </w:rPr>
        <w:t>2</w:t>
      </w:r>
      <w:r w:rsidR="000C16B3">
        <w:rPr>
          <w:noProof/>
        </w:rPr>
        <w:fldChar w:fldCharType="end"/>
      </w:r>
      <w:r w:rsidR="00932B59">
        <w:t>-</w:t>
      </w:r>
      <w:r w:rsidR="00CF34B9">
        <w:t xml:space="preserve">Estimated </w:t>
      </w:r>
      <w:r w:rsidR="00932B59">
        <w:t>Project Schedule with M</w:t>
      </w:r>
      <w:r>
        <w:t>ilestones</w:t>
      </w:r>
    </w:p>
    <w:p w:rsidR="001F4FB5" w:rsidRPr="001F4FB5" w:rsidRDefault="001F4FB5" w:rsidP="00CF34B9">
      <w:pPr>
        <w:spacing w:line="240" w:lineRule="auto"/>
        <w:jc w:val="both"/>
      </w:pPr>
      <w:r>
        <w:br w:type="page"/>
      </w:r>
    </w:p>
    <w:p w:rsidR="00FD542A" w:rsidRPr="00923B17" w:rsidRDefault="008A25AB" w:rsidP="00923B17">
      <w:pPr>
        <w:pStyle w:val="Heading2"/>
        <w:jc w:val="both"/>
        <w:rPr>
          <w:rFonts w:asciiTheme="minorHAnsi" w:hAnsiTheme="minorHAnsi"/>
        </w:rPr>
      </w:pPr>
      <w:bookmarkStart w:id="426" w:name="_Toc379904618"/>
      <w:bookmarkStart w:id="427" w:name="_Toc383104071"/>
      <w:r>
        <w:lastRenderedPageBreak/>
        <w:t>Resources and</w:t>
      </w:r>
      <w:r w:rsidR="00AC6F74">
        <w:t xml:space="preserve"> </w:t>
      </w:r>
      <w:r w:rsidR="00D27E06">
        <w:t>Inventory</w:t>
      </w:r>
      <w:bookmarkEnd w:id="426"/>
      <w:bookmarkEnd w:id="427"/>
      <w:r w:rsidR="00D27E06">
        <w:t xml:space="preserve"> </w:t>
      </w:r>
    </w:p>
    <w:p w:rsidR="00FD542A" w:rsidRPr="00923B17" w:rsidRDefault="00FD542A" w:rsidP="00FD542A">
      <w:pPr>
        <w:rPr>
          <w:rFonts w:ascii="Times New Roman" w:hAnsi="Times New Roman"/>
          <w:b/>
          <w:sz w:val="28"/>
          <w:szCs w:val="28"/>
        </w:rPr>
      </w:pPr>
      <w:r w:rsidRPr="00923B17">
        <w:rPr>
          <w:rFonts w:ascii="Times New Roman" w:hAnsi="Times New Roman"/>
          <w:b/>
          <w:sz w:val="28"/>
          <w:szCs w:val="28"/>
        </w:rPr>
        <w:t>Inventory List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 xml:space="preserve">Android Phones </w:t>
      </w:r>
      <w:r w:rsidR="00CF34B9" w:rsidRPr="00923B17">
        <w:rPr>
          <w:rFonts w:ascii="Arial" w:hAnsi="Arial" w:cs="Arial"/>
        </w:rPr>
        <w:t>/ Testing platforms</w:t>
      </w:r>
      <w:r w:rsidRPr="00923B17">
        <w:rPr>
          <w:rFonts w:ascii="Arial" w:hAnsi="Arial" w:cs="Arial"/>
        </w:rPr>
        <w:t xml:space="preserve">- 2 Android Phones (Galaxy 3 and </w:t>
      </w:r>
      <w:r w:rsidR="00CA1D36" w:rsidRPr="00923B17">
        <w:rPr>
          <w:rFonts w:ascii="Arial" w:hAnsi="Arial" w:cs="Arial"/>
        </w:rPr>
        <w:t xml:space="preserve">Galaxy </w:t>
      </w:r>
      <w:r w:rsidRPr="00923B17">
        <w:rPr>
          <w:rFonts w:ascii="Arial" w:hAnsi="Arial" w:cs="Arial"/>
        </w:rPr>
        <w:t>Nexus) to test application in a real platform environment.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Developers Laptops – 3 Developer Laptop with Eclipse IDE and Android SDK for development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Server /Admin Laptops- 2 Laptops with tools (Putty-SSH and XMING) to connect to the server and manage files and Data base administration</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Server / Database - Remote server running Debian 7.3/3.2.51-1 x86_64 GNU/Linux with</w:t>
      </w:r>
    </w:p>
    <w:p w:rsidR="00D81879" w:rsidRPr="00923B17" w:rsidRDefault="00D81879" w:rsidP="000B6B2A">
      <w:pPr>
        <w:pStyle w:val="ListParagraph"/>
        <w:rPr>
          <w:rFonts w:ascii="Arial" w:hAnsi="Arial" w:cs="Arial"/>
        </w:rPr>
      </w:pPr>
      <w:r w:rsidRPr="00923B17">
        <w:rPr>
          <w:rFonts w:ascii="Arial" w:hAnsi="Arial" w:cs="Arial"/>
        </w:rPr>
        <w:t xml:space="preserve">MySQL Server version 5.5.35 </w:t>
      </w:r>
    </w:p>
    <w:p w:rsidR="00D81879" w:rsidRPr="00923B17" w:rsidRDefault="00D81879" w:rsidP="00FD542A">
      <w:pPr>
        <w:rPr>
          <w:rFonts w:asciiTheme="minorHAnsi" w:hAnsiTheme="minorHAnsi"/>
        </w:rPr>
      </w:pPr>
    </w:p>
    <w:p w:rsidR="00D81879" w:rsidRPr="00923B17" w:rsidRDefault="00D81879" w:rsidP="00FD542A">
      <w:pPr>
        <w:rPr>
          <w:rFonts w:asciiTheme="minorHAnsi" w:hAnsiTheme="minorHAnsi"/>
        </w:rPr>
      </w:pPr>
    </w:p>
    <w:p w:rsidR="000C1F3D" w:rsidRPr="00923B17" w:rsidRDefault="000C1F3D" w:rsidP="00FD542A">
      <w:pPr>
        <w:rPr>
          <w:rFonts w:asciiTheme="minorHAnsi" w:hAnsiTheme="minorHAnsi"/>
        </w:rPr>
      </w:pPr>
    </w:p>
    <w:p w:rsidR="000C1F3D" w:rsidRPr="00923B17" w:rsidRDefault="000C1F3D" w:rsidP="00FD542A">
      <w:pPr>
        <w:rPr>
          <w:rFonts w:asciiTheme="minorHAnsi" w:hAnsiTheme="minorHAnsi"/>
        </w:rPr>
      </w:pPr>
    </w:p>
    <w:p w:rsidR="00FD542A" w:rsidRPr="00923B17" w:rsidRDefault="00FD542A" w:rsidP="00FD542A">
      <w:pPr>
        <w:rPr>
          <w:rFonts w:asciiTheme="minorHAnsi" w:hAnsiTheme="minorHAnsi"/>
        </w:rPr>
      </w:pPr>
    </w:p>
    <w:p w:rsidR="00FD542A" w:rsidRPr="00923B17" w:rsidRDefault="003C2221" w:rsidP="00FD542A">
      <w:pPr>
        <w:rPr>
          <w:rFonts w:ascii="Times New Roman" w:hAnsi="Times New Roman"/>
          <w:b/>
          <w:sz w:val="28"/>
          <w:szCs w:val="28"/>
        </w:rPr>
      </w:pPr>
      <w:r w:rsidRPr="00923B17">
        <w:rPr>
          <w:rFonts w:ascii="Times New Roman" w:hAnsi="Times New Roman"/>
          <w:b/>
          <w:sz w:val="28"/>
          <w:szCs w:val="28"/>
        </w:rPr>
        <w:t xml:space="preserve">Team </w:t>
      </w:r>
      <w:r w:rsidR="000C1F3D" w:rsidRPr="00923B17">
        <w:rPr>
          <w:rFonts w:ascii="Times New Roman" w:hAnsi="Times New Roman"/>
          <w:b/>
          <w:sz w:val="28"/>
          <w:szCs w:val="28"/>
        </w:rPr>
        <w:t>Members Background –</w:t>
      </w:r>
      <w:r w:rsidR="00FD542A" w:rsidRPr="00923B17">
        <w:rPr>
          <w:rFonts w:ascii="Times New Roman" w:hAnsi="Times New Roman"/>
          <w:b/>
          <w:sz w:val="28"/>
          <w:szCs w:val="28"/>
        </w:rPr>
        <w:t xml:space="preserve"> </w:t>
      </w:r>
    </w:p>
    <w:p w:rsidR="000C1F3D" w:rsidRPr="00923B17" w:rsidRDefault="000C1F3D" w:rsidP="00FD542A">
      <w:pPr>
        <w:rPr>
          <w:rFonts w:asciiTheme="minorHAnsi" w:hAnsiTheme="minorHAnsi"/>
        </w:rPr>
      </w:pPr>
    </w:p>
    <w:p w:rsidR="000C1F3D" w:rsidRPr="00923B17" w:rsidRDefault="000C1F3D" w:rsidP="000B6B2A">
      <w:pPr>
        <w:pStyle w:val="Body1"/>
        <w:numPr>
          <w:ilvl w:val="0"/>
          <w:numId w:val="30"/>
        </w:numPr>
        <w:rPr>
          <w:rFonts w:asciiTheme="minorHAnsi" w:hAnsiTheme="minorHAnsi"/>
          <w:i/>
        </w:rPr>
      </w:pPr>
      <w:r w:rsidRPr="00923B17">
        <w:rPr>
          <w:rFonts w:asciiTheme="minorHAnsi" w:hAnsiTheme="minorHAnsi"/>
        </w:rPr>
        <w:t xml:space="preserve">Andrew – </w:t>
      </w:r>
      <w:r w:rsidRPr="00923B17">
        <w:rPr>
          <w:rFonts w:asciiTheme="minorHAnsi" w:hAnsiTheme="minorHAnsi"/>
          <w:i/>
        </w:rPr>
        <w:t>Objects/classes, UML, MySQL, C++, Java, GUI, Web applications experience</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Omar – </w:t>
      </w:r>
      <w:r w:rsidRPr="00923B17">
        <w:rPr>
          <w:rFonts w:asciiTheme="minorHAnsi" w:hAnsiTheme="minorHAnsi"/>
          <w:i/>
        </w:rPr>
        <w:t>Schedules, Project management, integration and testing, C++, XML, Client/Server applications, Linux</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i/>
        </w:rPr>
      </w:pPr>
      <w:r w:rsidRPr="00923B17">
        <w:rPr>
          <w:rFonts w:asciiTheme="minorHAnsi" w:hAnsiTheme="minorHAnsi"/>
        </w:rPr>
        <w:t xml:space="preserve">Rick - </w:t>
      </w:r>
      <w:r w:rsidRPr="00923B17">
        <w:rPr>
          <w:rFonts w:asciiTheme="minorHAnsi" w:hAnsiTheme="minorHAnsi"/>
          <w:i/>
        </w:rPr>
        <w:t>Class Models, PHP Python, server side programming, Android Emulator, XML</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Daven – </w:t>
      </w:r>
      <w:r w:rsidRPr="00923B17">
        <w:rPr>
          <w:rFonts w:asciiTheme="minorHAnsi" w:hAnsiTheme="minorHAnsi"/>
          <w:i/>
        </w:rPr>
        <w:t xml:space="preserve">Java, Python, </w:t>
      </w:r>
      <w:r w:rsidR="00C34C1D">
        <w:rPr>
          <w:rFonts w:asciiTheme="minorHAnsi" w:hAnsiTheme="minorHAnsi"/>
          <w:i/>
        </w:rPr>
        <w:t>Linux</w:t>
      </w:r>
      <w:r w:rsidRPr="00923B17">
        <w:rPr>
          <w:rFonts w:asciiTheme="minorHAnsi" w:hAnsiTheme="minorHAnsi"/>
          <w:i/>
        </w:rPr>
        <w:t xml:space="preserve">, programming experience  </w:t>
      </w:r>
      <w:r w:rsidRPr="00923B17">
        <w:rPr>
          <w:rFonts w:asciiTheme="minorHAnsi" w:hAnsiTheme="minorHAnsi"/>
        </w:rPr>
        <w:t xml:space="preserve"> </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Brian – </w:t>
      </w:r>
      <w:r w:rsidRPr="00923B17">
        <w:rPr>
          <w:rFonts w:asciiTheme="minorHAnsi" w:hAnsiTheme="minorHAnsi"/>
          <w:i/>
        </w:rPr>
        <w:t xml:space="preserve">XML, C++, MySQL, Databases experience </w:t>
      </w:r>
    </w:p>
    <w:p w:rsidR="000C1F3D" w:rsidRDefault="003F530C" w:rsidP="000B6B2A">
      <w:pPr>
        <w:pStyle w:val="ListParagraph"/>
        <w:numPr>
          <w:ilvl w:val="0"/>
          <w:numId w:val="30"/>
        </w:numPr>
        <w:spacing w:line="240" w:lineRule="auto"/>
      </w:pPr>
      <w:r>
        <w:br w:type="page"/>
      </w:r>
    </w:p>
    <w:p w:rsidR="00D27E06" w:rsidRDefault="00D27E06" w:rsidP="0004494A">
      <w:pPr>
        <w:pStyle w:val="Heading1"/>
        <w:jc w:val="both"/>
      </w:pPr>
      <w:bookmarkStart w:id="428" w:name="_Toc379904619"/>
      <w:del w:id="429" w:author="Andrew" w:date="2014-03-18T15:34:00Z">
        <w:r w:rsidDel="00AE4315">
          <w:lastRenderedPageBreak/>
          <w:delText>Disaster Issues</w:delText>
        </w:r>
        <w:bookmarkEnd w:id="428"/>
        <w:r w:rsidDel="00AE4315">
          <w:delText xml:space="preserve"> </w:delText>
        </w:r>
      </w:del>
      <w:bookmarkStart w:id="430" w:name="_Toc383104072"/>
      <w:ins w:id="431" w:author="Andrew" w:date="2014-03-18T15:34:00Z">
        <w:r w:rsidR="00AE4315">
          <w:t>Risk Management</w:t>
        </w:r>
        <w:bookmarkEnd w:id="430"/>
        <w:r w:rsidR="00AE4315">
          <w:t xml:space="preserve"> </w:t>
        </w:r>
      </w:ins>
    </w:p>
    <w:p w:rsidR="00D27E06" w:rsidRPr="00923B17" w:rsidRDefault="00D27E06" w:rsidP="0004494A">
      <w:pPr>
        <w:pStyle w:val="Heading2"/>
        <w:jc w:val="both"/>
        <w:rPr>
          <w:rFonts w:ascii="Times New Roman" w:hAnsi="Times New Roman"/>
          <w:szCs w:val="28"/>
        </w:rPr>
      </w:pPr>
      <w:bookmarkStart w:id="432" w:name="_Toc379904620"/>
      <w:bookmarkStart w:id="433" w:name="_Toc383104073"/>
      <w:r w:rsidRPr="00923B17">
        <w:rPr>
          <w:rFonts w:ascii="Times New Roman" w:hAnsi="Times New Roman"/>
          <w:szCs w:val="28"/>
        </w:rPr>
        <w:t>Software Backup</w:t>
      </w:r>
      <w:bookmarkEnd w:id="432"/>
      <w:bookmarkEnd w:id="433"/>
    </w:p>
    <w:p w:rsidR="000C1F3D" w:rsidRPr="00923B17" w:rsidRDefault="000C1F3D" w:rsidP="002D1D5A">
      <w:pPr>
        <w:jc w:val="both"/>
        <w:rPr>
          <w:rFonts w:ascii="Arial" w:hAnsi="Arial" w:cs="Arial"/>
          <w:sz w:val="22"/>
          <w:szCs w:val="22"/>
        </w:rPr>
      </w:pPr>
      <w:r w:rsidRPr="00923B17">
        <w:rPr>
          <w:rFonts w:ascii="Arial" w:hAnsi="Arial" w:cs="Arial"/>
          <w:sz w:val="22"/>
          <w:szCs w:val="22"/>
        </w:rPr>
        <w:t xml:space="preserve">With every increment or upgrade the software images/packages will be saved and controlled in a software repository. In case of losing or a repository corruption and alternate backup shall be available to restore the full system to a previous state. </w:t>
      </w:r>
    </w:p>
    <w:p w:rsidR="00D27E06" w:rsidRPr="00923B17" w:rsidRDefault="00D27E06" w:rsidP="0004494A">
      <w:pPr>
        <w:pStyle w:val="Heading2"/>
        <w:jc w:val="both"/>
        <w:rPr>
          <w:rFonts w:ascii="Times New Roman" w:hAnsi="Times New Roman"/>
          <w:szCs w:val="28"/>
        </w:rPr>
      </w:pPr>
      <w:bookmarkStart w:id="434" w:name="_Toc379904621"/>
      <w:bookmarkStart w:id="435" w:name="_Toc383104074"/>
      <w:r w:rsidRPr="00923B17">
        <w:rPr>
          <w:rFonts w:ascii="Times New Roman" w:hAnsi="Times New Roman"/>
          <w:szCs w:val="28"/>
        </w:rPr>
        <w:t>Other Platform or Website</w:t>
      </w:r>
      <w:bookmarkEnd w:id="434"/>
      <w:bookmarkEnd w:id="435"/>
      <w:r w:rsidRPr="00923B17">
        <w:rPr>
          <w:rFonts w:ascii="Times New Roman" w:hAnsi="Times New Roman"/>
          <w:szCs w:val="28"/>
        </w:rPr>
        <w:t xml:space="preserve"> </w:t>
      </w:r>
    </w:p>
    <w:p w:rsidR="002D1D5A" w:rsidRPr="00923B17" w:rsidRDefault="002D1D5A" w:rsidP="00923B17">
      <w:pPr>
        <w:jc w:val="both"/>
        <w:rPr>
          <w:rFonts w:ascii="Arial" w:hAnsi="Arial" w:cs="Arial"/>
          <w:sz w:val="22"/>
          <w:szCs w:val="22"/>
        </w:rPr>
      </w:pPr>
      <w:r w:rsidRPr="00923B17">
        <w:rPr>
          <w:rFonts w:ascii="Arial" w:hAnsi="Arial" w:cs="Arial"/>
          <w:sz w:val="22"/>
          <w:szCs w:val="22"/>
        </w:rPr>
        <w:t xml:space="preserve">In case of losing one or more of the team member we may need to re architecture the </w:t>
      </w:r>
      <w:r w:rsidR="00C966FA" w:rsidRPr="00923B17">
        <w:rPr>
          <w:rFonts w:ascii="Arial" w:hAnsi="Arial" w:cs="Arial"/>
          <w:sz w:val="22"/>
          <w:szCs w:val="22"/>
        </w:rPr>
        <w:t xml:space="preserve">mobile </w:t>
      </w:r>
      <w:r w:rsidRPr="00923B17">
        <w:rPr>
          <w:rFonts w:ascii="Arial" w:hAnsi="Arial" w:cs="Arial"/>
          <w:sz w:val="22"/>
          <w:szCs w:val="22"/>
        </w:rPr>
        <w:t>app to run as a mobile</w:t>
      </w:r>
      <w:r w:rsidR="00C966FA" w:rsidRPr="00923B17">
        <w:rPr>
          <w:rFonts w:ascii="Arial" w:hAnsi="Arial" w:cs="Arial"/>
          <w:sz w:val="22"/>
          <w:szCs w:val="22"/>
        </w:rPr>
        <w:t>-accessible</w:t>
      </w:r>
      <w:r w:rsidRPr="00923B17">
        <w:rPr>
          <w:rFonts w:ascii="Arial" w:hAnsi="Arial" w:cs="Arial"/>
          <w:sz w:val="22"/>
          <w:szCs w:val="22"/>
        </w:rPr>
        <w:t xml:space="preserve"> website. This backup plan doesn’t require the </w:t>
      </w:r>
      <w:r w:rsidR="003429FE" w:rsidRPr="00923B17">
        <w:rPr>
          <w:rFonts w:ascii="Arial" w:hAnsi="Arial" w:cs="Arial"/>
          <w:sz w:val="22"/>
          <w:szCs w:val="22"/>
        </w:rPr>
        <w:t xml:space="preserve">Android </w:t>
      </w:r>
      <w:r w:rsidRPr="00923B17">
        <w:rPr>
          <w:rFonts w:ascii="Arial" w:hAnsi="Arial" w:cs="Arial"/>
          <w:sz w:val="22"/>
          <w:szCs w:val="22"/>
        </w:rPr>
        <w:t>OS framework to runs and in theory will work independently as a website in a regular browser.  This wi</w:t>
      </w:r>
      <w:r w:rsidR="00932B59" w:rsidRPr="00923B17">
        <w:rPr>
          <w:rFonts w:ascii="Arial" w:hAnsi="Arial" w:cs="Arial"/>
          <w:sz w:val="22"/>
          <w:szCs w:val="22"/>
        </w:rPr>
        <w:t>ll give us more flexibility in case of an emergency</w:t>
      </w:r>
      <w:r w:rsidRPr="00923B17">
        <w:rPr>
          <w:rFonts w:ascii="Arial" w:hAnsi="Arial" w:cs="Arial"/>
          <w:sz w:val="22"/>
          <w:szCs w:val="22"/>
        </w:rPr>
        <w:t>.</w:t>
      </w:r>
    </w:p>
    <w:p w:rsidR="000C1F3D" w:rsidRPr="00923B17" w:rsidRDefault="000C1F3D" w:rsidP="000C1F3D">
      <w:pPr>
        <w:rPr>
          <w:rFonts w:ascii="Arial" w:hAnsi="Arial" w:cs="Arial"/>
          <w:sz w:val="22"/>
          <w:szCs w:val="22"/>
        </w:rPr>
      </w:pPr>
    </w:p>
    <w:p w:rsidR="000C1F3D" w:rsidRPr="00923B17" w:rsidRDefault="00D27E06" w:rsidP="000C1F3D">
      <w:pPr>
        <w:pStyle w:val="Heading2"/>
        <w:jc w:val="both"/>
        <w:rPr>
          <w:rFonts w:ascii="Times New Roman" w:hAnsi="Times New Roman"/>
          <w:szCs w:val="28"/>
        </w:rPr>
      </w:pPr>
      <w:bookmarkStart w:id="436" w:name="_Toc379904622"/>
      <w:bookmarkStart w:id="437" w:name="_Toc383104075"/>
      <w:r w:rsidRPr="00923B17">
        <w:rPr>
          <w:rFonts w:ascii="Times New Roman" w:hAnsi="Times New Roman"/>
          <w:szCs w:val="28"/>
        </w:rPr>
        <w:t>Demo Video</w:t>
      </w:r>
      <w:bookmarkEnd w:id="436"/>
      <w:bookmarkEnd w:id="437"/>
      <w:r w:rsidRPr="00923B17">
        <w:rPr>
          <w:rFonts w:ascii="Times New Roman" w:hAnsi="Times New Roman"/>
          <w:szCs w:val="28"/>
        </w:rPr>
        <w:t xml:space="preserve"> </w:t>
      </w:r>
    </w:p>
    <w:p w:rsidR="000C1F3D" w:rsidRPr="00923B17" w:rsidRDefault="000C1F3D" w:rsidP="00923B17">
      <w:pPr>
        <w:jc w:val="both"/>
        <w:rPr>
          <w:rFonts w:ascii="Arial" w:hAnsi="Arial" w:cs="Arial"/>
          <w:sz w:val="22"/>
          <w:szCs w:val="22"/>
        </w:rPr>
      </w:pPr>
      <w:r w:rsidRPr="00923B17">
        <w:rPr>
          <w:rFonts w:ascii="Arial" w:hAnsi="Arial" w:cs="Arial"/>
          <w:sz w:val="22"/>
          <w:szCs w:val="22"/>
        </w:rPr>
        <w:t>In case of Andr</w:t>
      </w:r>
      <w:r w:rsidR="002D1D5A" w:rsidRPr="00923B17">
        <w:rPr>
          <w:rFonts w:ascii="Arial" w:hAnsi="Arial" w:cs="Arial"/>
          <w:sz w:val="22"/>
          <w:szCs w:val="22"/>
        </w:rPr>
        <w:t>oid emulator failure or not able to display the Android phone for the Demo day, the team shall have a  Demo video that shows the multiple features of the application running in the  emulator or the phone.</w:t>
      </w:r>
    </w:p>
    <w:p w:rsidR="00417958" w:rsidRDefault="00417958" w:rsidP="000C1F3D"/>
    <w:p w:rsidR="00417958" w:rsidRDefault="00417958">
      <w:pPr>
        <w:spacing w:line="240" w:lineRule="auto"/>
      </w:pPr>
      <w:r>
        <w:br w:type="page"/>
      </w:r>
    </w:p>
    <w:p w:rsidR="00417958" w:rsidRDefault="00417958" w:rsidP="000C1F3D"/>
    <w:p w:rsidR="00417958" w:rsidDel="00AE4315" w:rsidRDefault="00417958" w:rsidP="00417958">
      <w:pPr>
        <w:pStyle w:val="TOCEntry"/>
        <w:jc w:val="both"/>
        <w:rPr>
          <w:del w:id="438" w:author="Andrew" w:date="2014-03-18T15:31:00Z"/>
        </w:rPr>
      </w:pPr>
      <w:bookmarkStart w:id="439" w:name="_Toc439994698"/>
      <w:bookmarkStart w:id="440" w:name="_Toc379904615"/>
      <w:del w:id="441" w:author="Andrew" w:date="2014-03-18T15:31:00Z">
        <w:r w:rsidDel="00AE4315">
          <w:delText>Appendix A: Issues List</w:delText>
        </w:r>
        <w:bookmarkEnd w:id="439"/>
        <w:bookmarkEnd w:id="440"/>
      </w:del>
    </w:p>
    <w:p w:rsidR="00417958" w:rsidRPr="000C1F3D" w:rsidRDefault="00417958" w:rsidP="00417958">
      <w:del w:id="442" w:author="Andrew" w:date="2014-03-18T15:31:00Z">
        <w:r w:rsidDel="00AE4315">
          <w:delText>Bug_Tracker.xls – This will be a list of the outstanding bugs that are left at the end of the project.</w:delText>
        </w:r>
      </w:del>
    </w:p>
    <w:sectPr w:rsidR="00417958" w:rsidRPr="000C1F3D">
      <w:headerReference w:type="default" r:id="rId14"/>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2" w:author="omarx" w:date="2014-02-13T15:27:00Z" w:initials="o">
    <w:p w:rsidR="00B93186" w:rsidRDefault="00B93186">
      <w:pPr>
        <w:pStyle w:val="CommentText"/>
      </w:pPr>
      <w:r>
        <w:rPr>
          <w:rStyle w:val="CommentReference"/>
        </w:rPr>
        <w:annotationRef/>
      </w:r>
      <w:r>
        <w:t xml:space="preserve">May need to add a few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09C" w:rsidRDefault="008B609C">
      <w:pPr>
        <w:spacing w:line="240" w:lineRule="auto"/>
      </w:pPr>
      <w:r>
        <w:separator/>
      </w:r>
    </w:p>
    <w:p w:rsidR="008B609C" w:rsidRDefault="008B609C"/>
  </w:endnote>
  <w:endnote w:type="continuationSeparator" w:id="0">
    <w:p w:rsidR="008B609C" w:rsidRDefault="008B609C">
      <w:pPr>
        <w:spacing w:line="240" w:lineRule="auto"/>
      </w:pPr>
      <w:r>
        <w:continuationSeparator/>
      </w:r>
    </w:p>
    <w:p w:rsidR="008B609C" w:rsidRDefault="008B6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09C" w:rsidRDefault="008B609C">
      <w:pPr>
        <w:spacing w:line="240" w:lineRule="auto"/>
      </w:pPr>
      <w:r>
        <w:separator/>
      </w:r>
    </w:p>
    <w:p w:rsidR="008B609C" w:rsidRDefault="008B609C"/>
  </w:footnote>
  <w:footnote w:type="continuationSeparator" w:id="0">
    <w:p w:rsidR="008B609C" w:rsidRDefault="008B609C">
      <w:pPr>
        <w:spacing w:line="240" w:lineRule="auto"/>
      </w:pPr>
      <w:r>
        <w:continuationSeparator/>
      </w:r>
    </w:p>
    <w:p w:rsidR="008B609C" w:rsidRDefault="008B60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pPr>
    <w:r>
      <w:tab/>
    </w:r>
    <w:r>
      <w:tab/>
      <w:t xml:space="preserve">Page </w:t>
    </w:r>
    <w:r>
      <w:fldChar w:fldCharType="begin"/>
    </w:r>
    <w:r>
      <w:instrText xml:space="preserve"> PAGE  \* MERGEFORMAT </w:instrText>
    </w:r>
    <w:r>
      <w:fldChar w:fldCharType="separate"/>
    </w:r>
    <w:r w:rsidR="00D93890">
      <w:rPr>
        <w:noProof/>
      </w:rPr>
      <w:t>iv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D21312">
      <w:rPr>
        <w:noProof/>
      </w:rPr>
      <w:t>1</w:t>
    </w:r>
    <w:r>
      <w:fldChar w:fldCharType="end"/>
    </w:r>
  </w:p>
  <w:p w:rsidR="00B93186" w:rsidRDefault="00B931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74270B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b w:val="0"/>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36838"/>
    <w:multiLevelType w:val="hybridMultilevel"/>
    <w:tmpl w:val="F48EA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0BAA38D1"/>
    <w:multiLevelType w:val="hybridMultilevel"/>
    <w:tmpl w:val="D11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60382"/>
    <w:multiLevelType w:val="hybridMultilevel"/>
    <w:tmpl w:val="CF349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75859"/>
    <w:multiLevelType w:val="hybridMultilevel"/>
    <w:tmpl w:val="144E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2D203D8"/>
    <w:multiLevelType w:val="hybridMultilevel"/>
    <w:tmpl w:val="3F3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ECA28A5"/>
    <w:multiLevelType w:val="hybridMultilevel"/>
    <w:tmpl w:val="EABA6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F4FDC"/>
    <w:multiLevelType w:val="hybridMultilevel"/>
    <w:tmpl w:val="D182E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A006D"/>
    <w:multiLevelType w:val="hybridMultilevel"/>
    <w:tmpl w:val="FAF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81BB6"/>
    <w:multiLevelType w:val="hybridMultilevel"/>
    <w:tmpl w:val="95C06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55183A"/>
    <w:multiLevelType w:val="hybridMultilevel"/>
    <w:tmpl w:val="5AB67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5B1467FE"/>
    <w:multiLevelType w:val="hybridMultilevel"/>
    <w:tmpl w:val="A1BC2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94DF8"/>
    <w:multiLevelType w:val="hybridMultilevel"/>
    <w:tmpl w:val="B336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2F7C4D"/>
    <w:multiLevelType w:val="hybridMultilevel"/>
    <w:tmpl w:val="B22E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6557C9"/>
    <w:multiLevelType w:val="hybridMultilevel"/>
    <w:tmpl w:val="186C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0"/>
  </w:num>
  <w:num w:numId="3">
    <w:abstractNumId w:val="25"/>
  </w:num>
  <w:num w:numId="4">
    <w:abstractNumId w:val="32"/>
  </w:num>
  <w:num w:numId="5">
    <w:abstractNumId w:val="3"/>
  </w:num>
  <w:num w:numId="6">
    <w:abstractNumId w:val="17"/>
  </w:num>
  <w:num w:numId="7">
    <w:abstractNumId w:val="1"/>
    <w:lvlOverride w:ilvl="0">
      <w:startOverride w:val="3"/>
    </w:lvlOverride>
    <w:lvlOverride w:ilvl="1">
      <w:startOverride w:val="1"/>
    </w:lvlOverride>
  </w:num>
  <w:num w:numId="8">
    <w:abstractNumId w:val="5"/>
  </w:num>
  <w:num w:numId="9">
    <w:abstractNumId w:val="12"/>
  </w:num>
  <w:num w:numId="10">
    <w:abstractNumId w:val="11"/>
  </w:num>
  <w:num w:numId="11">
    <w:abstractNumId w:val="1"/>
    <w:lvlOverride w:ilvl="0">
      <w:startOverride w:val="3"/>
    </w:lvlOverride>
    <w:lvlOverride w:ilvl="1">
      <w:startOverride w:val="3"/>
    </w:lvlOverride>
  </w:num>
  <w:num w:numId="12">
    <w:abstractNumId w:val="0"/>
  </w:num>
  <w:num w:numId="13">
    <w:abstractNumId w:val="33"/>
  </w:num>
  <w:num w:numId="14">
    <w:abstractNumId w:val="6"/>
  </w:num>
  <w:num w:numId="15">
    <w:abstractNumId w:val="21"/>
  </w:num>
  <w:num w:numId="16">
    <w:abstractNumId w:val="2"/>
  </w:num>
  <w:num w:numId="17">
    <w:abstractNumId w:val="14"/>
  </w:num>
  <w:num w:numId="18">
    <w:abstractNumId w:val="10"/>
  </w:num>
  <w:num w:numId="19">
    <w:abstractNumId w:val="1"/>
    <w:lvlOverride w:ilvl="0">
      <w:startOverride w:val="3"/>
    </w:lvlOverride>
    <w:lvlOverride w:ilvl="1">
      <w:startOverride w:val="2"/>
    </w:lvlOverride>
    <w:lvlOverride w:ilvl="2">
      <w:startOverride w:val="1"/>
    </w:lvlOverride>
  </w:num>
  <w:num w:numId="20">
    <w:abstractNumId w:val="16"/>
  </w:num>
  <w:num w:numId="21">
    <w:abstractNumId w:val="26"/>
  </w:num>
  <w:num w:numId="22">
    <w:abstractNumId w:val="20"/>
  </w:num>
  <w:num w:numId="23">
    <w:abstractNumId w:val="13"/>
  </w:num>
  <w:num w:numId="24">
    <w:abstractNumId w:val="18"/>
  </w:num>
  <w:num w:numId="25">
    <w:abstractNumId w:val="9"/>
  </w:num>
  <w:num w:numId="26">
    <w:abstractNumId w:val="23"/>
  </w:num>
  <w:num w:numId="27">
    <w:abstractNumId w:val="8"/>
  </w:num>
  <w:num w:numId="28">
    <w:abstractNumId w:val="24"/>
  </w:num>
  <w:num w:numId="29">
    <w:abstractNumId w:val="15"/>
  </w:num>
  <w:num w:numId="30">
    <w:abstractNumId w:val="27"/>
  </w:num>
  <w:num w:numId="31">
    <w:abstractNumId w:val="19"/>
  </w:num>
  <w:num w:numId="32">
    <w:abstractNumId w:val="22"/>
  </w:num>
  <w:num w:numId="33">
    <w:abstractNumId w:val="31"/>
  </w:num>
  <w:num w:numId="34">
    <w:abstractNumId w:val="7"/>
  </w:num>
  <w:num w:numId="35">
    <w:abstractNumId w:val="28"/>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00124"/>
    <w:rsid w:val="000164F9"/>
    <w:rsid w:val="00035010"/>
    <w:rsid w:val="0004494A"/>
    <w:rsid w:val="000B6B2A"/>
    <w:rsid w:val="000C16B3"/>
    <w:rsid w:val="000C1F3D"/>
    <w:rsid w:val="000E0041"/>
    <w:rsid w:val="00104F22"/>
    <w:rsid w:val="00137848"/>
    <w:rsid w:val="00163963"/>
    <w:rsid w:val="001B26ED"/>
    <w:rsid w:val="001B3FD4"/>
    <w:rsid w:val="001B7731"/>
    <w:rsid w:val="001C67F1"/>
    <w:rsid w:val="001F3906"/>
    <w:rsid w:val="001F4FB5"/>
    <w:rsid w:val="002111A5"/>
    <w:rsid w:val="002253F5"/>
    <w:rsid w:val="00234440"/>
    <w:rsid w:val="00236DFD"/>
    <w:rsid w:val="0025333A"/>
    <w:rsid w:val="002774A3"/>
    <w:rsid w:val="0029148C"/>
    <w:rsid w:val="00292E3A"/>
    <w:rsid w:val="002C2317"/>
    <w:rsid w:val="002D1D5A"/>
    <w:rsid w:val="002F2B2C"/>
    <w:rsid w:val="00311B34"/>
    <w:rsid w:val="0033172C"/>
    <w:rsid w:val="00334EB0"/>
    <w:rsid w:val="003429FE"/>
    <w:rsid w:val="00347A82"/>
    <w:rsid w:val="003629C8"/>
    <w:rsid w:val="00362A0C"/>
    <w:rsid w:val="00375C1A"/>
    <w:rsid w:val="003B266C"/>
    <w:rsid w:val="003C16CC"/>
    <w:rsid w:val="003C2221"/>
    <w:rsid w:val="003F2728"/>
    <w:rsid w:val="003F530C"/>
    <w:rsid w:val="003F75D2"/>
    <w:rsid w:val="00412EDC"/>
    <w:rsid w:val="00417958"/>
    <w:rsid w:val="00426383"/>
    <w:rsid w:val="004543E9"/>
    <w:rsid w:val="00464B16"/>
    <w:rsid w:val="004810AD"/>
    <w:rsid w:val="004C72F9"/>
    <w:rsid w:val="004E3DEA"/>
    <w:rsid w:val="004E502D"/>
    <w:rsid w:val="004F50C9"/>
    <w:rsid w:val="004F7094"/>
    <w:rsid w:val="00517F98"/>
    <w:rsid w:val="00540558"/>
    <w:rsid w:val="005669E1"/>
    <w:rsid w:val="005716A9"/>
    <w:rsid w:val="0058059E"/>
    <w:rsid w:val="00594E72"/>
    <w:rsid w:val="005D6A88"/>
    <w:rsid w:val="005E5FEE"/>
    <w:rsid w:val="00630E95"/>
    <w:rsid w:val="00673910"/>
    <w:rsid w:val="006E0027"/>
    <w:rsid w:val="006E3310"/>
    <w:rsid w:val="006E4F68"/>
    <w:rsid w:val="007041D2"/>
    <w:rsid w:val="00710A92"/>
    <w:rsid w:val="00713ADE"/>
    <w:rsid w:val="00731C1A"/>
    <w:rsid w:val="00750696"/>
    <w:rsid w:val="00760719"/>
    <w:rsid w:val="007A11A3"/>
    <w:rsid w:val="007A3A40"/>
    <w:rsid w:val="007D2C65"/>
    <w:rsid w:val="00810655"/>
    <w:rsid w:val="00826888"/>
    <w:rsid w:val="00833ACB"/>
    <w:rsid w:val="00845BE3"/>
    <w:rsid w:val="0086261E"/>
    <w:rsid w:val="008925D9"/>
    <w:rsid w:val="008963D0"/>
    <w:rsid w:val="00896F6A"/>
    <w:rsid w:val="008A25AB"/>
    <w:rsid w:val="008B609C"/>
    <w:rsid w:val="008F14EE"/>
    <w:rsid w:val="00913BDF"/>
    <w:rsid w:val="00920267"/>
    <w:rsid w:val="00923B17"/>
    <w:rsid w:val="00932B59"/>
    <w:rsid w:val="00946632"/>
    <w:rsid w:val="00962D1F"/>
    <w:rsid w:val="00966A53"/>
    <w:rsid w:val="009901F7"/>
    <w:rsid w:val="009A510D"/>
    <w:rsid w:val="009C59BC"/>
    <w:rsid w:val="009D6970"/>
    <w:rsid w:val="009E4BDE"/>
    <w:rsid w:val="00A116AD"/>
    <w:rsid w:val="00A37AEE"/>
    <w:rsid w:val="00A5298C"/>
    <w:rsid w:val="00A65CE6"/>
    <w:rsid w:val="00A843A5"/>
    <w:rsid w:val="00AC6F74"/>
    <w:rsid w:val="00AE4315"/>
    <w:rsid w:val="00AE6FCE"/>
    <w:rsid w:val="00AF7386"/>
    <w:rsid w:val="00B0309E"/>
    <w:rsid w:val="00B5284D"/>
    <w:rsid w:val="00B647C2"/>
    <w:rsid w:val="00B8156B"/>
    <w:rsid w:val="00B853CD"/>
    <w:rsid w:val="00B91F37"/>
    <w:rsid w:val="00B93186"/>
    <w:rsid w:val="00B96970"/>
    <w:rsid w:val="00BA5AA3"/>
    <w:rsid w:val="00BE78AF"/>
    <w:rsid w:val="00C10E7F"/>
    <w:rsid w:val="00C34C1D"/>
    <w:rsid w:val="00C368F8"/>
    <w:rsid w:val="00C43E4B"/>
    <w:rsid w:val="00C619D8"/>
    <w:rsid w:val="00C61F04"/>
    <w:rsid w:val="00C966FA"/>
    <w:rsid w:val="00CA1810"/>
    <w:rsid w:val="00CA1A54"/>
    <w:rsid w:val="00CA1D36"/>
    <w:rsid w:val="00CE4831"/>
    <w:rsid w:val="00CF34B9"/>
    <w:rsid w:val="00D01183"/>
    <w:rsid w:val="00D04F5A"/>
    <w:rsid w:val="00D21312"/>
    <w:rsid w:val="00D27E06"/>
    <w:rsid w:val="00D30C27"/>
    <w:rsid w:val="00D814B1"/>
    <w:rsid w:val="00D81879"/>
    <w:rsid w:val="00D926B8"/>
    <w:rsid w:val="00D93890"/>
    <w:rsid w:val="00D95CBD"/>
    <w:rsid w:val="00DA1775"/>
    <w:rsid w:val="00DA67FD"/>
    <w:rsid w:val="00DC1207"/>
    <w:rsid w:val="00DE4C47"/>
    <w:rsid w:val="00E30265"/>
    <w:rsid w:val="00E55454"/>
    <w:rsid w:val="00E76F9A"/>
    <w:rsid w:val="00E96FD0"/>
    <w:rsid w:val="00EA71ED"/>
    <w:rsid w:val="00EA7DB3"/>
    <w:rsid w:val="00EB11B5"/>
    <w:rsid w:val="00EF6C2A"/>
    <w:rsid w:val="00F03CF2"/>
    <w:rsid w:val="00F12ABB"/>
    <w:rsid w:val="00F30453"/>
    <w:rsid w:val="00F4658A"/>
    <w:rsid w:val="00F53973"/>
    <w:rsid w:val="00F639CA"/>
    <w:rsid w:val="00FA2267"/>
    <w:rsid w:val="00FB0B27"/>
    <w:rsid w:val="00FB201C"/>
    <w:rsid w:val="00FB3E8B"/>
    <w:rsid w:val="00FD542A"/>
    <w:rsid w:val="00FD689F"/>
    <w:rsid w:val="00FF0C84"/>
    <w:rsid w:val="00FF1500"/>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training/basics/firstapp/index.html?hl=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D9D9-3EDC-4F51-96DF-24736349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4382</Words>
  <Characters>21738</Characters>
  <Application>Microsoft Office Word</Application>
  <DocSecurity>0</DocSecurity>
  <Lines>1358</Lines>
  <Paragraphs>414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is department</dc:creator>
  <cp:lastModifiedBy>Andrew</cp:lastModifiedBy>
  <cp:revision>2</cp:revision>
  <cp:lastPrinted>2014-02-13T21:31:00Z</cp:lastPrinted>
  <dcterms:created xsi:type="dcterms:W3CDTF">2014-03-20T22:38:00Z</dcterms:created>
  <dcterms:modified xsi:type="dcterms:W3CDTF">2014-03-20T22:38:00Z</dcterms:modified>
</cp:coreProperties>
</file>